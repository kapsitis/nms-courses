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6722D" w14:textId="77777777" w:rsidR="009F44D3" w:rsidRPr="00AF4EC6" w:rsidRDefault="006C1BFF">
      <w:pPr>
        <w:pStyle w:val="Nosaukums"/>
        <w:rPr>
          <w:lang w:val="lv-LV"/>
        </w:rPr>
      </w:pPr>
      <w:r w:rsidRPr="00AF4EC6">
        <w:rPr>
          <w:lang w:val="lv-LV"/>
        </w:rPr>
        <w:t>Tests 2017-03-29</w:t>
      </w:r>
    </w:p>
    <w:p w14:paraId="1D16EC03" w14:textId="77777777" w:rsidR="009F44D3" w:rsidRPr="00AF4EC6" w:rsidRDefault="006C1BFF">
      <w:pPr>
        <w:pStyle w:val="FirstParagraph"/>
        <w:rPr>
          <w:lang w:val="lv-LV"/>
        </w:rPr>
      </w:pPr>
      <w:r w:rsidRPr="00AF4EC6">
        <w:rPr>
          <w:lang w:val="lv-LV"/>
        </w:rPr>
        <w:t xml:space="preserve">Tests atspoguļo skaitļu teorijas prasmes agrāko gadu (2000.-2016.g.) 7.-8.kl. </w:t>
      </w:r>
      <w:r w:rsidRPr="00AF4EC6">
        <w:rPr>
          <w:b/>
          <w:lang w:val="lv-LV"/>
        </w:rPr>
        <w:t>No</w:t>
      </w:r>
      <w:r w:rsidRPr="00AF4EC6">
        <w:rPr>
          <w:lang w:val="lv-LV"/>
        </w:rPr>
        <w:t xml:space="preserve"> un </w:t>
      </w:r>
      <w:r w:rsidRPr="00AF4EC6">
        <w:rPr>
          <w:b/>
          <w:lang w:val="lv-LV"/>
        </w:rPr>
        <w:t>Ao</w:t>
      </w:r>
      <w:r w:rsidRPr="00AF4EC6">
        <w:rPr>
          <w:lang w:val="lv-LV"/>
        </w:rPr>
        <w:t xml:space="preserve"> uzdevumos. Tas galvenokārt iedvesmojies no NMS arhīva materiāliem, kas apkopoti PDF dokumentā - sk. </w:t>
      </w:r>
      <w:hyperlink r:id="rId7">
        <w:r w:rsidRPr="00AF4EC6">
          <w:rPr>
            <w:rStyle w:val="Hipersaite"/>
            <w:lang w:val="lv-LV"/>
          </w:rPr>
          <w:t>http://www.dudajevagatve.lv/nt/nt-7-8.html</w:t>
        </w:r>
      </w:hyperlink>
      <w:r w:rsidRPr="00AF4EC6">
        <w:rPr>
          <w:lang w:val="lv-LV"/>
        </w:rPr>
        <w:t xml:space="preserve"> (</w:t>
      </w:r>
      <w:r w:rsidRPr="00AF4EC6">
        <w:rPr>
          <w:i/>
          <w:lang w:val="lv-LV"/>
        </w:rPr>
        <w:t>7.-8.klašu novadu olimpiādes: Skaitļu teorija (pasniedzēja materiāls)</w:t>
      </w:r>
      <w:r w:rsidRPr="00AF4EC6">
        <w:rPr>
          <w:lang w:val="lv-LV"/>
        </w:rPr>
        <w:t xml:space="preserve">). Tests, ko piedāvā pulciņā pirms </w:t>
      </w:r>
      <w:r w:rsidRPr="00AF4EC6">
        <w:rPr>
          <w:b/>
          <w:lang w:val="lv-LV"/>
        </w:rPr>
        <w:t>Ao</w:t>
      </w:r>
      <w:r w:rsidRPr="00AF4EC6">
        <w:rPr>
          <w:lang w:val="lv-LV"/>
        </w:rPr>
        <w:t xml:space="preserve">, varētu sastāvēt no </w:t>
      </w:r>
      <m:oMath>
        <m:r>
          <w:rPr>
            <w:rFonts w:ascii="Cambria Math" w:hAnsi="Cambria Math"/>
            <w:lang w:val="lv-LV"/>
          </w:rPr>
          <m:t>8</m:t>
        </m:r>
      </m:oMath>
      <w:r w:rsidRPr="00AF4EC6">
        <w:rPr>
          <w:lang w:val="lv-LV"/>
        </w:rPr>
        <w:t xml:space="preserve"> jautājumiem, ko skolēni risinātu aptuveni </w:t>
      </w:r>
      <m:oMath>
        <m:r>
          <w:rPr>
            <w:rFonts w:ascii="Cambria Math" w:hAnsi="Cambria Math"/>
            <w:lang w:val="lv-LV"/>
          </w:rPr>
          <m:t>20</m:t>
        </m:r>
      </m:oMath>
      <w:r w:rsidRPr="00AF4EC6">
        <w:rPr>
          <w:lang w:val="lv-LV"/>
        </w:rPr>
        <w:t xml:space="preserve"> minūtes. Šajā sarakstā ir vairāk jautājumu, jo var izrādīties, ka daļa jautājumu ir piemērotāki 9.-10.klasei vai arī ir jāpārstrādā. Katrai no </w:t>
      </w:r>
      <m:oMath>
        <m:r>
          <w:rPr>
            <w:rFonts w:ascii="Cambria Math" w:hAnsi="Cambria Math"/>
            <w:lang w:val="lv-LV"/>
          </w:rPr>
          <m:t>15</m:t>
        </m:r>
      </m:oMath>
      <w:r w:rsidRPr="00AF4EC6">
        <w:rPr>
          <w:lang w:val="lv-LV"/>
        </w:rPr>
        <w:t xml:space="preserve"> tēmām pievienots klasifikators (piemēram </w:t>
      </w:r>
      <w:r w:rsidRPr="00AF4EC6">
        <w:rPr>
          <w:rStyle w:val="VerbatimChar"/>
          <w:lang w:val="lv-LV"/>
        </w:rPr>
        <w:t>al.manipulate.smallexpr</w:t>
      </w:r>
      <w:r w:rsidRPr="00AF4EC6">
        <w:rPr>
          <w:lang w:val="lv-LV"/>
        </w:rPr>
        <w:t>), ar kuru apzīmēsim arī teorijas tēmas un olimpiāžu uzdevumus, kuru matemātiskais saturs ir līdzīgs.</w:t>
      </w:r>
    </w:p>
    <w:p w14:paraId="1368E365" w14:textId="77777777" w:rsidR="009F44D3" w:rsidRPr="00AF4EC6" w:rsidRDefault="006C1BFF">
      <w:pPr>
        <w:pStyle w:val="Virsraksts1"/>
        <w:rPr>
          <w:lang w:val="lv-LV"/>
        </w:rPr>
      </w:pPr>
      <w:bookmarkStart w:id="0" w:name="mazi-kvadrati-uz-liela-kvadrata-diagonal"/>
      <w:bookmarkEnd w:id="0"/>
      <w:r w:rsidRPr="00AF4EC6">
        <w:rPr>
          <w:lang w:val="lv-LV"/>
        </w:rPr>
        <w:t>Mazi kvadrāti uz liela kvadrāta diagonāles (</w:t>
      </w:r>
      <w:r w:rsidRPr="00AF4EC6">
        <w:rPr>
          <w:rStyle w:val="VerbatimChar"/>
          <w:lang w:val="lv-LV"/>
        </w:rPr>
        <w:t>al.manipulate.smallexpr</w:t>
      </w:r>
      <w:r w:rsidRPr="00AF4EC6">
        <w:rPr>
          <w:lang w:val="lv-LV"/>
        </w:rPr>
        <w:t>)</w:t>
      </w:r>
    </w:p>
    <w:p w14:paraId="39E844ED" w14:textId="49F52DF7" w:rsidR="009F44D3" w:rsidRPr="00AF4EC6" w:rsidRDefault="006C1BFF">
      <w:pPr>
        <w:pStyle w:val="FirstParagraph"/>
        <w:rPr>
          <w:lang w:val="lv-LV"/>
        </w:rPr>
      </w:pPr>
      <w:r w:rsidRPr="00AF4EC6">
        <w:rPr>
          <w:b/>
          <w:lang w:val="lv-LV"/>
        </w:rPr>
        <w:t>Q-1-1</w:t>
      </w:r>
      <w:r w:rsidRPr="00AF4EC6">
        <w:rPr>
          <w:lang w:val="lv-LV"/>
        </w:rPr>
        <w:t xml:space="preserve"> Zināms, ka veseli skaitļi </w:t>
      </w:r>
      <m:oMath>
        <m:r>
          <w:rPr>
            <w:rFonts w:ascii="Cambria Math" w:hAnsi="Cambria Math"/>
            <w:lang w:val="lv-LV"/>
          </w:rPr>
          <m:t>a</m:t>
        </m:r>
      </m:oMath>
      <w:r w:rsidRPr="00AF4EC6">
        <w:rPr>
          <w:lang w:val="lv-LV"/>
        </w:rPr>
        <w:t xml:space="preserve"> un </w:t>
      </w:r>
      <m:oMath>
        <m:r>
          <w:rPr>
            <w:rFonts w:ascii="Cambria Math" w:hAnsi="Cambria Math"/>
            <w:lang w:val="lv-LV"/>
          </w:rPr>
          <m:t>b</m:t>
        </m:r>
      </m:oMath>
      <w:r w:rsidRPr="00AF4EC6">
        <w:rPr>
          <w:lang w:val="lv-LV"/>
        </w:rPr>
        <w:t xml:space="preserve"> ņemti no saraksta </w:t>
      </w:r>
      <m:oMath>
        <m:r>
          <w:rPr>
            <w:rFonts w:ascii="Cambria Math" w:hAnsi="Cambria Math"/>
            <w:lang w:val="lv-LV"/>
          </w:rPr>
          <m:t>{0,1,2,3,4,5,6,7,8,9,10}</m:t>
        </m:r>
      </m:oMath>
      <w:r w:rsidRPr="00AF4EC6">
        <w:rPr>
          <w:lang w:val="lv-LV"/>
        </w:rPr>
        <w:t xml:space="preserve"> un </w:t>
      </w:r>
      <w:ins w:id="1" w:author="Agnese Šuste" w:date="2017-03-25T18:29:00Z">
        <w:r w:rsidR="00155C17">
          <w:rPr>
            <w:lang w:val="lv-LV"/>
          </w:rPr>
          <w:br/>
        </w:r>
      </w:ins>
      <m:oMath>
        <m:r>
          <w:rPr>
            <w:rFonts w:ascii="Cambria Math" w:hAnsi="Cambria Math"/>
            <w:lang w:val="lv-LV"/>
          </w:rPr>
          <m:t>a+b=10</m:t>
        </m:r>
      </m:oMath>
      <w:r w:rsidRPr="00AF4EC6">
        <w:rPr>
          <w:lang w:val="lv-LV"/>
        </w:rPr>
        <w:t xml:space="preserve">. Atrodiet tādus </w:t>
      </w:r>
      <m:oMath>
        <m:r>
          <w:rPr>
            <w:rFonts w:ascii="Cambria Math" w:hAnsi="Cambria Math"/>
            <w:lang w:val="lv-LV"/>
          </w:rPr>
          <m:t>a</m:t>
        </m:r>
      </m:oMath>
      <w:r w:rsidRPr="00AF4EC6">
        <w:rPr>
          <w:lang w:val="lv-LV"/>
        </w:rPr>
        <w:t xml:space="preserve"> un </w:t>
      </w:r>
      <m:oMath>
        <m:r>
          <w:rPr>
            <w:rFonts w:ascii="Cambria Math" w:hAnsi="Cambria Math"/>
            <w:lang w:val="lv-LV"/>
          </w:rPr>
          <m:t>b</m:t>
        </m:r>
      </m:oMath>
      <w:r w:rsidRPr="00AF4EC6">
        <w:rPr>
          <w:lang w:val="lv-LV"/>
        </w:rPr>
        <w:t xml:space="preserve">, kuriem izteiksme </w:t>
      </w:r>
      <m:oMath>
        <m:sSup>
          <m:sSupPr>
            <m:ctrlPr>
              <w:rPr>
                <w:rFonts w:ascii="Cambria Math" w:hAnsi="Cambria Math"/>
                <w:lang w:val="lv-LV"/>
              </w:rPr>
            </m:ctrlPr>
          </m:sSupPr>
          <m:e>
            <m:r>
              <w:rPr>
                <w:rFonts w:ascii="Cambria Math" w:hAnsi="Cambria Math"/>
                <w:lang w:val="lv-LV"/>
              </w:rPr>
              <m:t>a</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b</m:t>
            </m:r>
          </m:e>
          <m:sup>
            <m:r>
              <w:rPr>
                <w:rFonts w:ascii="Cambria Math" w:hAnsi="Cambria Math"/>
                <w:lang w:val="lv-LV"/>
              </w:rPr>
              <m:t>2</m:t>
            </m:r>
          </m:sup>
        </m:sSup>
      </m:oMath>
      <w:r w:rsidRPr="00AF4EC6">
        <w:rPr>
          <w:lang w:val="lv-LV"/>
        </w:rPr>
        <w:t xml:space="preserve"> pieņem lielāko iespējamo vērtību. Daži piemēri divu kvadrātu summai iekrāsoti zīmējumā.</w:t>
      </w:r>
    </w:p>
    <w:p w14:paraId="1EA90A85" w14:textId="77777777" w:rsidR="009F44D3" w:rsidRPr="00AF4EC6" w:rsidRDefault="006C1BFF">
      <w:pPr>
        <w:pStyle w:val="FigurewithCaption"/>
        <w:rPr>
          <w:lang w:val="lv-LV"/>
        </w:rPr>
      </w:pPr>
      <w:r w:rsidRPr="00AF4EC6">
        <w:rPr>
          <w:noProof/>
          <w:lang w:val="lv-LV" w:eastAsia="lv-LV"/>
        </w:rPr>
        <w:drawing>
          <wp:inline distT="0" distB="0" distL="0" distR="0" wp14:anchorId="20D1ADAA" wp14:editId="270014FF">
            <wp:extent cx="4741048" cy="2282157"/>
            <wp:effectExtent l="0" t="0" r="0" b="0"/>
            <wp:docPr id="1" name="Picture" descr="Attēls: kvadrāti uz diagonāles"/>
            <wp:cNvGraphicFramePr/>
            <a:graphic xmlns:a="http://schemas.openxmlformats.org/drawingml/2006/main">
              <a:graphicData uri="http://schemas.openxmlformats.org/drawingml/2006/picture">
                <pic:pic xmlns:pic="http://schemas.openxmlformats.org/drawingml/2006/picture">
                  <pic:nvPicPr>
                    <pic:cNvPr id="0" name="Picture" descr="nt-exam-2017-03-29-Q-1-1.png"/>
                    <pic:cNvPicPr>
                      <a:picLocks noChangeAspect="1" noChangeArrowheads="1"/>
                    </pic:cNvPicPr>
                  </pic:nvPicPr>
                  <pic:blipFill>
                    <a:blip r:embed="rId8"/>
                    <a:stretch>
                      <a:fillRect/>
                    </a:stretch>
                  </pic:blipFill>
                  <pic:spPr bwMode="auto">
                    <a:xfrm>
                      <a:off x="0" y="0"/>
                      <a:ext cx="4741048" cy="2282157"/>
                    </a:xfrm>
                    <a:prstGeom prst="rect">
                      <a:avLst/>
                    </a:prstGeom>
                    <a:noFill/>
                    <a:ln w="9525">
                      <a:noFill/>
                      <a:headEnd/>
                      <a:tailEnd/>
                    </a:ln>
                  </pic:spPr>
                </pic:pic>
              </a:graphicData>
            </a:graphic>
          </wp:inline>
        </w:drawing>
      </w:r>
    </w:p>
    <w:p w14:paraId="560562A9" w14:textId="77777777" w:rsidR="009F44D3" w:rsidRPr="00AF4EC6" w:rsidRDefault="006C1BFF">
      <w:pPr>
        <w:pStyle w:val="ImageCaption"/>
        <w:rPr>
          <w:lang w:val="lv-LV"/>
        </w:rPr>
      </w:pPr>
      <w:commentRangeStart w:id="2"/>
      <w:r w:rsidRPr="00AF4EC6">
        <w:rPr>
          <w:lang w:val="lv-LV"/>
        </w:rPr>
        <w:t>A</w:t>
      </w:r>
      <w:commentRangeEnd w:id="2"/>
      <w:r w:rsidR="007975B7">
        <w:rPr>
          <w:rStyle w:val="Komentraatsauce"/>
          <w:i w:val="0"/>
        </w:rPr>
        <w:commentReference w:id="2"/>
      </w:r>
      <w:r w:rsidRPr="00AF4EC6">
        <w:rPr>
          <w:lang w:val="lv-LV"/>
        </w:rPr>
        <w:t>ttēls: kvadrāti uz diagonāles</w:t>
      </w:r>
    </w:p>
    <w:p w14:paraId="27A6DF23" w14:textId="77777777" w:rsidR="009F44D3" w:rsidRPr="00AF4EC6" w:rsidRDefault="006C1BFF">
      <w:pPr>
        <w:pStyle w:val="Pamatteksts"/>
        <w:rPr>
          <w:lang w:val="lv-LV"/>
        </w:rPr>
      </w:pPr>
      <w:r w:rsidRPr="00AF4EC6">
        <w:rPr>
          <w:b/>
          <w:i/>
          <w:lang w:val="lv-LV"/>
        </w:rPr>
        <w:t>Atbilde:</w:t>
      </w:r>
      <w:r w:rsidRPr="00AF4EC6">
        <w:rPr>
          <w:lang w:val="lv-LV"/>
        </w:rPr>
        <w:t xml:space="preserve"> Ierakstīt veselus skaitļus, kam </w:t>
      </w:r>
      <m:oMath>
        <m:sSup>
          <m:sSupPr>
            <m:ctrlPr>
              <w:rPr>
                <w:rFonts w:ascii="Cambria Math" w:hAnsi="Cambria Math"/>
                <w:lang w:val="lv-LV"/>
              </w:rPr>
            </m:ctrlPr>
          </m:sSupPr>
          <m:e>
            <m:r>
              <w:rPr>
                <w:rFonts w:ascii="Cambria Math" w:hAnsi="Cambria Math"/>
                <w:lang w:val="lv-LV"/>
              </w:rPr>
              <m:t>a</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b</m:t>
            </m:r>
          </m:e>
          <m:sup>
            <m:r>
              <w:rPr>
                <w:rFonts w:ascii="Cambria Math" w:hAnsi="Cambria Math"/>
                <w:lang w:val="lv-LV"/>
              </w:rPr>
              <m:t>2</m:t>
            </m:r>
          </m:sup>
        </m:sSup>
      </m:oMath>
      <w:r w:rsidRPr="00AF4EC6">
        <w:rPr>
          <w:lang w:val="lv-LV"/>
        </w:rPr>
        <w:t xml:space="preserve"> ir vislielākais: </w:t>
      </w:r>
      <m:oMath>
        <m:r>
          <w:rPr>
            <w:rFonts w:ascii="Cambria Math" w:hAnsi="Cambria Math"/>
            <w:lang w:val="lv-LV"/>
          </w:rPr>
          <m:t>a=</m:t>
        </m:r>
      </m:oMath>
      <w:r w:rsidRPr="00AF4EC6">
        <w:rPr>
          <w:lang w:val="lv-LV"/>
        </w:rPr>
        <w:t xml:space="preserve"> ______ </w:t>
      </w:r>
      <m:oMath>
        <m:r>
          <w:rPr>
            <w:rFonts w:ascii="Cambria Math" w:hAnsi="Cambria Math"/>
            <w:lang w:val="lv-LV"/>
          </w:rPr>
          <m:t>b=</m:t>
        </m:r>
      </m:oMath>
      <w:r w:rsidRPr="00AF4EC6">
        <w:rPr>
          <w:lang w:val="lv-LV"/>
        </w:rPr>
        <w:t xml:space="preserve"> ______</w:t>
      </w:r>
    </w:p>
    <w:p w14:paraId="47CB1137" w14:textId="77777777" w:rsidR="00F1670A" w:rsidRPr="00AF4EC6" w:rsidRDefault="006C1BFF">
      <w:pPr>
        <w:pStyle w:val="Pamatteksts"/>
        <w:rPr>
          <w:ins w:id="3" w:author="Agnese Šuste" w:date="2017-03-25T17:53:00Z"/>
          <w:lang w:val="lv-LV"/>
        </w:rPr>
      </w:pPr>
      <w:r w:rsidRPr="00AF4EC6">
        <w:rPr>
          <w:i/>
          <w:lang w:val="lv-LV"/>
        </w:rPr>
        <w:t>Atrisinājums:</w:t>
      </w:r>
      <w:r w:rsidRPr="00AF4EC6">
        <w:rPr>
          <w:lang w:val="lv-LV"/>
        </w:rPr>
        <w:t xml:space="preserve"> </w:t>
      </w:r>
    </w:p>
    <w:p w14:paraId="54603A1B" w14:textId="77777777" w:rsidR="009F44D3" w:rsidRPr="00AF4EC6" w:rsidRDefault="00F1670A">
      <w:pPr>
        <w:pStyle w:val="Pamatteksts"/>
        <w:rPr>
          <w:ins w:id="4" w:author="Agnese Šuste" w:date="2017-03-25T17:54:00Z"/>
          <w:lang w:val="lv-LV"/>
        </w:rPr>
      </w:pPr>
      <w:ins w:id="5" w:author="Agnese Šuste" w:date="2017-03-25T17:53:00Z">
        <w:r w:rsidRPr="00AF4EC6">
          <w:rPr>
            <w:i/>
            <w:lang w:val="lv-LV"/>
          </w:rPr>
          <w:t xml:space="preserve">1. risinājums. </w:t>
        </w:r>
      </w:ins>
      <w:r w:rsidR="006C1BFF" w:rsidRPr="00AF4EC6">
        <w:rPr>
          <w:lang w:val="lv-LV"/>
        </w:rPr>
        <w:t xml:space="preserve">Var izvēlēties </w:t>
      </w:r>
      <m:oMath>
        <m:r>
          <w:rPr>
            <w:rFonts w:ascii="Cambria Math" w:hAnsi="Cambria Math"/>
            <w:lang w:val="lv-LV"/>
          </w:rPr>
          <m:t>a=10</m:t>
        </m:r>
      </m:oMath>
      <w:r w:rsidR="006C1BFF" w:rsidRPr="00AF4EC6">
        <w:rPr>
          <w:lang w:val="lv-LV"/>
        </w:rPr>
        <w:t xml:space="preserve"> un </w:t>
      </w:r>
      <m:oMath>
        <m:r>
          <w:rPr>
            <w:rFonts w:ascii="Cambria Math" w:hAnsi="Cambria Math"/>
            <w:lang w:val="lv-LV"/>
          </w:rPr>
          <m:t>b=0</m:t>
        </m:r>
      </m:oMath>
      <w:r w:rsidR="006C1BFF" w:rsidRPr="00AF4EC6">
        <w:rPr>
          <w:lang w:val="lv-LV"/>
        </w:rPr>
        <w:t xml:space="preserve"> (vai otrādi). To, ka </w:t>
      </w:r>
      <m:oMath>
        <m:sSup>
          <m:sSupPr>
            <m:ctrlPr>
              <w:rPr>
                <w:rFonts w:ascii="Cambria Math" w:hAnsi="Cambria Math"/>
                <w:lang w:val="lv-LV"/>
              </w:rPr>
            </m:ctrlPr>
          </m:sSupPr>
          <m:e>
            <m:r>
              <w:rPr>
                <w:rFonts w:ascii="Cambria Math" w:hAnsi="Cambria Math"/>
                <w:lang w:val="lv-LV"/>
              </w:rPr>
              <m:t>a</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b</m:t>
            </m:r>
          </m:e>
          <m:sup>
            <m:r>
              <w:rPr>
                <w:rFonts w:ascii="Cambria Math" w:hAnsi="Cambria Math"/>
                <w:lang w:val="lv-LV"/>
              </w:rPr>
              <m:t>2</m:t>
            </m:r>
          </m:sup>
        </m:sSup>
      </m:oMath>
      <w:r w:rsidR="006C1BFF" w:rsidRPr="00AF4EC6">
        <w:rPr>
          <w:lang w:val="lv-LV"/>
        </w:rPr>
        <w:t xml:space="preserve"> pieņem lielāko iespējamo vērtību </w:t>
      </w:r>
      <m:oMath>
        <m:r>
          <w:rPr>
            <w:rFonts w:ascii="Cambria Math" w:hAnsi="Cambria Math"/>
            <w:lang w:val="lv-LV"/>
          </w:rPr>
          <m:t>100</m:t>
        </m:r>
      </m:oMath>
      <w:r w:rsidR="006C1BFF" w:rsidRPr="00AF4EC6">
        <w:rPr>
          <w:lang w:val="lv-LV"/>
        </w:rPr>
        <w:t xml:space="preserve"> var pārbaudīt vai nu ar pilno pārlasi (</w:t>
      </w:r>
      <m:oMath>
        <m:r>
          <w:rPr>
            <w:rFonts w:ascii="Cambria Math" w:hAnsi="Cambria Math"/>
            <w:lang w:val="lv-LV"/>
          </w:rPr>
          <m:t>6</m:t>
        </m:r>
      </m:oMath>
      <w:r w:rsidR="006C1BFF" w:rsidRPr="00AF4EC6">
        <w:rPr>
          <w:lang w:val="lv-LV"/>
        </w:rPr>
        <w:t xml:space="preserve"> gadījumi, kā izvēlēties saskaitāmos, neskaitot tos, kur </w:t>
      </w:r>
      <m:oMath>
        <m:r>
          <w:rPr>
            <w:rFonts w:ascii="Cambria Math" w:hAnsi="Cambria Math"/>
            <w:lang w:val="lv-LV"/>
          </w:rPr>
          <m:t>a</m:t>
        </m:r>
      </m:oMath>
      <w:r w:rsidR="006C1BFF" w:rsidRPr="00AF4EC6">
        <w:rPr>
          <w:lang w:val="lv-LV"/>
        </w:rPr>
        <w:t xml:space="preserve"> un </w:t>
      </w:r>
      <m:oMath>
        <m:r>
          <w:rPr>
            <w:rFonts w:ascii="Cambria Math" w:hAnsi="Cambria Math"/>
            <w:lang w:val="lv-LV"/>
          </w:rPr>
          <m:t>b</m:t>
        </m:r>
      </m:oMath>
      <w:r w:rsidR="006C1BFF" w:rsidRPr="00AF4EC6">
        <w:rPr>
          <w:lang w:val="lv-LV"/>
        </w:rPr>
        <w:t xml:space="preserve"> apmainīti vietām).</w:t>
      </w:r>
    </w:p>
    <w:p w14:paraId="0AA1F075" w14:textId="77777777" w:rsidR="00F1670A" w:rsidRPr="00AF4EC6" w:rsidRDefault="00AF4EC6">
      <w:pPr>
        <w:pStyle w:val="Pamatteksts"/>
        <w:rPr>
          <w:lang w:val="lv-LV"/>
        </w:rPr>
      </w:pPr>
      <w:ins w:id="6" w:author="Agnese Šuste" w:date="2017-03-25T17:55:00Z">
        <w:r w:rsidRPr="00AF4EC6">
          <w:rPr>
            <w:i/>
            <w:lang w:val="lv-LV"/>
          </w:rPr>
          <w:t xml:space="preserve">2. risinājums. </w:t>
        </w:r>
      </w:ins>
      <w:ins w:id="7" w:author="Agnese Šuste" w:date="2017-03-25T17:54:00Z">
        <w:r w:rsidR="00F1670A" w:rsidRPr="00AF4EC6">
          <w:rPr>
            <w:lang w:val="lv-LV"/>
          </w:rPr>
          <w:t xml:space="preserve">Izsakām </w:t>
        </w:r>
        <m:oMath>
          <m:r>
            <w:rPr>
              <w:rFonts w:ascii="Cambria Math" w:hAnsi="Cambria Math"/>
              <w:lang w:val="lv-LV"/>
            </w:rPr>
            <m:t>b=10-a</m:t>
          </m:r>
        </m:oMath>
      </w:ins>
      <w:ins w:id="8" w:author="Agnese Šuste" w:date="2017-03-25T17:55:00Z">
        <w:r w:rsidRPr="00AF4EC6">
          <w:rPr>
            <w:rFonts w:eastAsiaTheme="minorEastAsia"/>
            <w:lang w:val="lv-LV"/>
          </w:rPr>
          <w:t xml:space="preserve">, tad </w:t>
        </w:r>
        <m:oMath>
          <m:sSup>
            <m:sSupPr>
              <m:ctrlPr>
                <w:rPr>
                  <w:rFonts w:ascii="Cambria Math" w:eastAsiaTheme="minorEastAsia" w:hAnsi="Cambria Math"/>
                  <w:i/>
                  <w:lang w:val="lv-LV"/>
                </w:rPr>
              </m:ctrlPr>
            </m:sSupPr>
            <m:e>
              <m:r>
                <w:rPr>
                  <w:rFonts w:ascii="Cambria Math" w:eastAsiaTheme="minorEastAsia" w:hAnsi="Cambria Math"/>
                  <w:lang w:val="lv-LV"/>
                </w:rPr>
                <m:t>a</m:t>
              </m:r>
            </m:e>
            <m:sup>
              <m:r>
                <w:rPr>
                  <w:rFonts w:ascii="Cambria Math" w:eastAsiaTheme="minorEastAsia" w:hAnsi="Cambria Math"/>
                  <w:lang w:val="lv-LV"/>
                </w:rPr>
                <m:t>2</m:t>
              </m:r>
            </m:sup>
          </m:sSup>
          <m:r>
            <w:rPr>
              <w:rFonts w:ascii="Cambria Math" w:eastAsiaTheme="minorEastAsia" w:hAnsi="Cambria Math"/>
              <w:lang w:val="lv-LV"/>
            </w:rPr>
            <m:t>+</m:t>
          </m:r>
          <m:sSup>
            <m:sSupPr>
              <m:ctrlPr>
                <w:rPr>
                  <w:rFonts w:ascii="Cambria Math" w:eastAsiaTheme="minorEastAsia" w:hAnsi="Cambria Math"/>
                  <w:i/>
                  <w:lang w:val="lv-LV"/>
                </w:rPr>
              </m:ctrlPr>
            </m:sSupPr>
            <m:e>
              <m:r>
                <w:rPr>
                  <w:rFonts w:ascii="Cambria Math" w:eastAsiaTheme="minorEastAsia" w:hAnsi="Cambria Math"/>
                  <w:lang w:val="lv-LV"/>
                </w:rPr>
                <m:t>b</m:t>
              </m:r>
            </m:e>
            <m:sup>
              <m:r>
                <w:rPr>
                  <w:rFonts w:ascii="Cambria Math" w:eastAsiaTheme="minorEastAsia" w:hAnsi="Cambria Math"/>
                  <w:lang w:val="lv-LV"/>
                </w:rPr>
                <m:t>2</m:t>
              </m:r>
            </m:sup>
          </m:sSup>
          <m:r>
            <w:rPr>
              <w:rFonts w:ascii="Cambria Math" w:eastAsiaTheme="minorEastAsia" w:hAnsi="Cambria Math"/>
              <w:lang w:val="lv-LV"/>
            </w:rPr>
            <m:t>=</m:t>
          </m:r>
          <m:sSup>
            <m:sSupPr>
              <m:ctrlPr>
                <w:rPr>
                  <w:rFonts w:ascii="Cambria Math" w:eastAsiaTheme="minorEastAsia" w:hAnsi="Cambria Math"/>
                  <w:i/>
                  <w:lang w:val="lv-LV"/>
                </w:rPr>
              </m:ctrlPr>
            </m:sSupPr>
            <m:e>
              <m:r>
                <w:rPr>
                  <w:rFonts w:ascii="Cambria Math" w:eastAsiaTheme="minorEastAsia" w:hAnsi="Cambria Math"/>
                  <w:lang w:val="lv-LV"/>
                </w:rPr>
                <m:t>a</m:t>
              </m:r>
            </m:e>
            <m:sup>
              <m:r>
                <w:rPr>
                  <w:rFonts w:ascii="Cambria Math" w:eastAsiaTheme="minorEastAsia" w:hAnsi="Cambria Math"/>
                  <w:lang w:val="lv-LV"/>
                </w:rPr>
                <m:t>2</m:t>
              </m:r>
            </m:sup>
          </m:sSup>
          <m:r>
            <w:rPr>
              <w:rFonts w:ascii="Cambria Math" w:eastAsiaTheme="minorEastAsia" w:hAnsi="Cambria Math"/>
              <w:lang w:val="lv-LV"/>
            </w:rPr>
            <m:t>-100+20a-</m:t>
          </m:r>
          <m:sSup>
            <m:sSupPr>
              <m:ctrlPr>
                <w:rPr>
                  <w:rFonts w:ascii="Cambria Math" w:eastAsiaTheme="minorEastAsia" w:hAnsi="Cambria Math"/>
                  <w:i/>
                  <w:lang w:val="lv-LV"/>
                </w:rPr>
              </m:ctrlPr>
            </m:sSupPr>
            <m:e>
              <m:r>
                <w:rPr>
                  <w:rFonts w:ascii="Cambria Math" w:eastAsiaTheme="minorEastAsia" w:hAnsi="Cambria Math"/>
                  <w:lang w:val="lv-LV"/>
                </w:rPr>
                <m:t>a</m:t>
              </m:r>
            </m:e>
            <m:sup>
              <m:r>
                <w:rPr>
                  <w:rFonts w:ascii="Cambria Math" w:eastAsiaTheme="minorEastAsia" w:hAnsi="Cambria Math"/>
                  <w:lang w:val="lv-LV"/>
                </w:rPr>
                <m:t>2</m:t>
              </m:r>
            </m:sup>
          </m:sSup>
          <m:r>
            <w:rPr>
              <w:rFonts w:ascii="Cambria Math" w:eastAsiaTheme="minorEastAsia" w:hAnsi="Cambria Math"/>
              <w:lang w:val="lv-LV"/>
            </w:rPr>
            <m:t>=20a-100</m:t>
          </m:r>
        </m:oMath>
      </w:ins>
      <w:ins w:id="9" w:author="Agnese Šuste" w:date="2017-03-25T17:56:00Z">
        <w:r w:rsidRPr="00AF4EC6">
          <w:rPr>
            <w:rFonts w:eastAsiaTheme="minorEastAsia"/>
            <w:lang w:val="lv-LV"/>
          </w:rPr>
          <w:t xml:space="preserve"> un lielākā iespējamā </w:t>
        </w:r>
        <m:oMath>
          <m:sSup>
            <m:sSupPr>
              <m:ctrlPr>
                <w:rPr>
                  <w:rFonts w:ascii="Cambria Math" w:eastAsiaTheme="minorEastAsia" w:hAnsi="Cambria Math"/>
                  <w:i/>
                  <w:lang w:val="lv-LV"/>
                </w:rPr>
              </m:ctrlPr>
            </m:sSupPr>
            <m:e>
              <m:r>
                <w:rPr>
                  <w:rFonts w:ascii="Cambria Math" w:eastAsiaTheme="minorEastAsia" w:hAnsi="Cambria Math"/>
                  <w:lang w:val="lv-LV"/>
                </w:rPr>
                <m:t>a</m:t>
              </m:r>
            </m:e>
            <m:sup>
              <m:r>
                <w:rPr>
                  <w:rFonts w:ascii="Cambria Math" w:eastAsiaTheme="minorEastAsia" w:hAnsi="Cambria Math"/>
                  <w:lang w:val="lv-LV"/>
                </w:rPr>
                <m:t>2</m:t>
              </m:r>
            </m:sup>
          </m:sSup>
          <m:r>
            <w:rPr>
              <w:rFonts w:ascii="Cambria Math" w:eastAsiaTheme="minorEastAsia" w:hAnsi="Cambria Math"/>
              <w:lang w:val="lv-LV"/>
            </w:rPr>
            <m:t>+</m:t>
          </m:r>
          <m:sSup>
            <m:sSupPr>
              <m:ctrlPr>
                <w:rPr>
                  <w:rFonts w:ascii="Cambria Math" w:eastAsiaTheme="minorEastAsia" w:hAnsi="Cambria Math"/>
                  <w:i/>
                  <w:lang w:val="lv-LV"/>
                </w:rPr>
              </m:ctrlPr>
            </m:sSupPr>
            <m:e>
              <m:r>
                <w:rPr>
                  <w:rFonts w:ascii="Cambria Math" w:eastAsiaTheme="minorEastAsia" w:hAnsi="Cambria Math"/>
                  <w:lang w:val="lv-LV"/>
                </w:rPr>
                <m:t>b</m:t>
              </m:r>
            </m:e>
            <m:sup>
              <m:r>
                <w:rPr>
                  <w:rFonts w:ascii="Cambria Math" w:eastAsiaTheme="minorEastAsia" w:hAnsi="Cambria Math"/>
                  <w:lang w:val="lv-LV"/>
                </w:rPr>
                <m:t>2</m:t>
              </m:r>
            </m:sup>
          </m:sSup>
        </m:oMath>
        <w:r w:rsidRPr="00AF4EC6">
          <w:rPr>
            <w:rFonts w:eastAsiaTheme="minorEastAsia"/>
            <w:lang w:val="lv-LV"/>
          </w:rPr>
          <w:t xml:space="preserve"> </w:t>
        </w:r>
      </w:ins>
      <w:ins w:id="10" w:author="Agnese Šuste" w:date="2017-03-25T17:58:00Z">
        <w:r w:rsidRPr="00AF4EC6">
          <w:rPr>
            <w:rFonts w:eastAsiaTheme="minorEastAsia"/>
            <w:lang w:val="lv-LV"/>
          </w:rPr>
          <w:t xml:space="preserve">vērtība </w:t>
        </w:r>
      </w:ins>
      <w:ins w:id="11" w:author="Agnese Šuste" w:date="2017-03-25T17:56:00Z">
        <w:r w:rsidRPr="00AF4EC6">
          <w:rPr>
            <w:rFonts w:eastAsiaTheme="minorEastAsia"/>
            <w:lang w:val="lv-LV"/>
          </w:rPr>
          <w:t xml:space="preserve">būs tad, ja </w:t>
        </w:r>
        <m:oMath>
          <m:r>
            <w:rPr>
              <w:rFonts w:ascii="Cambria Math" w:eastAsiaTheme="minorEastAsia" w:hAnsi="Cambria Math"/>
              <w:lang w:val="lv-LV"/>
            </w:rPr>
            <m:t>a</m:t>
          </m:r>
        </m:oMath>
        <w:r w:rsidRPr="00AF4EC6">
          <w:rPr>
            <w:rFonts w:eastAsiaTheme="minorEastAsia"/>
            <w:lang w:val="lv-LV"/>
          </w:rPr>
          <w:t xml:space="preserve"> būs lielākais iespējamais, tas ir, </w:t>
        </w:r>
      </w:ins>
      <m:oMath>
        <m:r>
          <w:ins w:id="12" w:author="Agnese Šuste" w:date="2017-03-25T17:57:00Z">
            <w:rPr>
              <w:rFonts w:ascii="Cambria Math" w:eastAsiaTheme="minorEastAsia" w:hAnsi="Cambria Math"/>
              <w:lang w:val="lv-LV"/>
            </w:rPr>
            <m:t>a=10</m:t>
          </w:ins>
        </m:r>
      </m:oMath>
      <w:ins w:id="13" w:author="Agnese Šuste" w:date="2017-03-25T17:57:00Z">
        <w:r w:rsidRPr="00AF4EC6">
          <w:rPr>
            <w:rFonts w:eastAsiaTheme="minorEastAsia"/>
            <w:lang w:val="lv-LV"/>
          </w:rPr>
          <w:t xml:space="preserve">. </w:t>
        </w:r>
        <w:r w:rsidRPr="00AF4EC6">
          <w:rPr>
            <w:rFonts w:eastAsiaTheme="minorEastAsia"/>
            <w:lang w:val="lv-LV"/>
          </w:rPr>
          <w:br/>
          <w:t xml:space="preserve">Tātad </w:t>
        </w:r>
        <m:oMath>
          <m:r>
            <w:rPr>
              <w:rFonts w:ascii="Cambria Math" w:eastAsiaTheme="minorEastAsia" w:hAnsi="Cambria Math"/>
              <w:lang w:val="lv-LV"/>
            </w:rPr>
            <m:t>b=0</m:t>
          </m:r>
        </m:oMath>
        <w:r w:rsidRPr="00AF4EC6">
          <w:rPr>
            <w:rFonts w:eastAsiaTheme="minorEastAsia"/>
            <w:lang w:val="lv-LV"/>
          </w:rPr>
          <w:t>.</w:t>
        </w:r>
      </w:ins>
    </w:p>
    <w:p w14:paraId="01927965" w14:textId="5DF1404F" w:rsidR="009F44D3" w:rsidRPr="00AF4EC6" w:rsidRDefault="00F1670A">
      <w:pPr>
        <w:pStyle w:val="Pamatteksts"/>
        <w:rPr>
          <w:lang w:val="lv-LV"/>
        </w:rPr>
      </w:pPr>
      <w:commentRangeStart w:id="14"/>
      <w:ins w:id="15" w:author="Agnese Šuste" w:date="2017-03-25T17:54:00Z">
        <w:r w:rsidRPr="00AF4EC6">
          <w:rPr>
            <w:i/>
            <w:lang w:val="lv-LV"/>
          </w:rPr>
          <w:t xml:space="preserve">3. </w:t>
        </w:r>
      </w:ins>
      <w:commentRangeEnd w:id="14"/>
      <w:ins w:id="16" w:author="Agnese Šuste" w:date="2017-03-25T17:59:00Z">
        <w:r w:rsidR="00AF4EC6" w:rsidRPr="00AF4EC6">
          <w:rPr>
            <w:rStyle w:val="Komentraatsauce"/>
            <w:lang w:val="lv-LV"/>
          </w:rPr>
          <w:commentReference w:id="14"/>
        </w:r>
      </w:ins>
      <w:ins w:id="17" w:author="Agnese Šuste" w:date="2017-03-25T17:54:00Z">
        <w:r w:rsidRPr="00AF4EC6">
          <w:rPr>
            <w:i/>
            <w:lang w:val="lv-LV"/>
          </w:rPr>
          <w:t xml:space="preserve">risinājums. </w:t>
        </w:r>
      </w:ins>
      <w:r w:rsidR="006C1BFF" w:rsidRPr="00AF4EC6">
        <w:rPr>
          <w:lang w:val="lv-LV"/>
        </w:rPr>
        <w:t xml:space="preserve">Vispārīgā gadījumā var uzrakstīt </w:t>
      </w:r>
      <m:oMath>
        <m:r>
          <w:rPr>
            <w:rFonts w:ascii="Cambria Math" w:hAnsi="Cambria Math"/>
            <w:lang w:val="lv-LV"/>
          </w:rPr>
          <m:t>(a+b</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a</m:t>
            </m:r>
          </m:e>
          <m:sup>
            <m:r>
              <w:rPr>
                <w:rFonts w:ascii="Cambria Math" w:hAnsi="Cambria Math"/>
                <w:lang w:val="lv-LV"/>
              </w:rPr>
              <m:t>2</m:t>
            </m:r>
          </m:sup>
        </m:sSup>
        <m:r>
          <w:rPr>
            <w:rFonts w:ascii="Cambria Math" w:hAnsi="Cambria Math"/>
            <w:lang w:val="lv-LV"/>
          </w:rPr>
          <m:t>+2ab+</m:t>
        </m:r>
        <m:sSup>
          <m:sSupPr>
            <m:ctrlPr>
              <w:rPr>
                <w:rFonts w:ascii="Cambria Math" w:hAnsi="Cambria Math"/>
                <w:lang w:val="lv-LV"/>
              </w:rPr>
            </m:ctrlPr>
          </m:sSupPr>
          <m:e>
            <m:r>
              <w:rPr>
                <w:rFonts w:ascii="Cambria Math" w:hAnsi="Cambria Math"/>
                <w:lang w:val="lv-LV"/>
              </w:rPr>
              <m:t>b</m:t>
            </m:r>
          </m:e>
          <m:sup>
            <m:r>
              <w:rPr>
                <w:rFonts w:ascii="Cambria Math" w:hAnsi="Cambria Math"/>
                <w:lang w:val="lv-LV"/>
              </w:rPr>
              <m:t>2</m:t>
            </m:r>
          </m:sup>
        </m:sSup>
      </m:oMath>
      <w:r w:rsidR="006C1BFF" w:rsidRPr="00AF4EC6">
        <w:rPr>
          <w:lang w:val="lv-LV"/>
        </w:rPr>
        <w:t xml:space="preserve"> jeb </w:t>
      </w:r>
      <w:ins w:id="18" w:author="Agnese Šuste" w:date="2017-03-25T18:30:00Z">
        <w:r w:rsidR="00155C17">
          <w:rPr>
            <w:lang w:val="lv-LV"/>
          </w:rPr>
          <w:br/>
        </w:r>
      </w:ins>
      <m:oMath>
        <m:r>
          <w:rPr>
            <w:rFonts w:ascii="Cambria Math" w:hAnsi="Cambria Math"/>
            <w:lang w:val="lv-LV"/>
          </w:rPr>
          <m:t>(a+b</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-2ab=</m:t>
        </m:r>
        <m:sSup>
          <m:sSupPr>
            <m:ctrlPr>
              <w:rPr>
                <w:rFonts w:ascii="Cambria Math" w:hAnsi="Cambria Math"/>
                <w:lang w:val="lv-LV"/>
              </w:rPr>
            </m:ctrlPr>
          </m:sSupPr>
          <m:e>
            <m:r>
              <w:rPr>
                <w:rFonts w:ascii="Cambria Math" w:hAnsi="Cambria Math"/>
                <w:lang w:val="lv-LV"/>
              </w:rPr>
              <m:t>a</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b</m:t>
            </m:r>
          </m:e>
          <m:sup>
            <m:r>
              <w:rPr>
                <w:rFonts w:ascii="Cambria Math" w:hAnsi="Cambria Math"/>
                <w:lang w:val="lv-LV"/>
              </w:rPr>
              <m:t>2</m:t>
            </m:r>
          </m:sup>
        </m:sSup>
      </m:oMath>
      <w:r w:rsidR="006C1BFF" w:rsidRPr="00AF4EC6">
        <w:rPr>
          <w:lang w:val="lv-LV"/>
        </w:rPr>
        <w:t xml:space="preserve">. Fiksētam </w:t>
      </w:r>
      <m:oMath>
        <m:r>
          <w:rPr>
            <w:rFonts w:ascii="Cambria Math" w:hAnsi="Cambria Math"/>
            <w:lang w:val="lv-LV"/>
          </w:rPr>
          <m:t>(a+b</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oMath>
      <w:r w:rsidR="006C1BFF" w:rsidRPr="00AF4EC6">
        <w:rPr>
          <w:lang w:val="lv-LV"/>
        </w:rPr>
        <w:t xml:space="preserve"> izteiksmes labā puse būs vislielākā tad, ja </w:t>
      </w:r>
      <m:oMath>
        <m:r>
          <w:rPr>
            <w:rFonts w:ascii="Cambria Math" w:hAnsi="Cambria Math"/>
            <w:lang w:val="lv-LV"/>
          </w:rPr>
          <w:lastRenderedPageBreak/>
          <m:t>2ab</m:t>
        </m:r>
      </m:oMath>
      <w:r w:rsidR="006C1BFF" w:rsidRPr="00AF4EC6">
        <w:rPr>
          <w:lang w:val="lv-LV"/>
        </w:rPr>
        <w:t xml:space="preserve"> ir iespējami mazs. Mūsu gadījumā </w:t>
      </w:r>
      <w:r w:rsidRPr="00AF4EC6">
        <w:rPr>
          <w:lang w:val="lv-LV"/>
        </w:rPr>
        <w:t>–</w:t>
      </w:r>
      <w:r w:rsidR="006C1BFF" w:rsidRPr="00AF4EC6">
        <w:rPr>
          <w:lang w:val="lv-LV"/>
        </w:rPr>
        <w:t xml:space="preserve"> vienāds ar </w:t>
      </w:r>
      <m:oMath>
        <m:r>
          <w:rPr>
            <w:rFonts w:ascii="Cambria Math" w:hAnsi="Cambria Math"/>
            <w:lang w:val="lv-LV"/>
          </w:rPr>
          <m:t>0</m:t>
        </m:r>
      </m:oMath>
      <w:r w:rsidR="006C1BFF" w:rsidRPr="00AF4EC6">
        <w:rPr>
          <w:lang w:val="lv-LV"/>
        </w:rPr>
        <w:t xml:space="preserve">, jo </w:t>
      </w:r>
      <m:oMath>
        <m:r>
          <w:rPr>
            <w:rFonts w:ascii="Cambria Math" w:hAnsi="Cambria Math"/>
            <w:lang w:val="lv-LV"/>
          </w:rPr>
          <m:t>a,b</m:t>
        </m:r>
      </m:oMath>
      <w:r w:rsidR="006C1BFF" w:rsidRPr="00AF4EC6">
        <w:rPr>
          <w:lang w:val="lv-LV"/>
        </w:rPr>
        <w:t xml:space="preserve"> nevar būt negatīvi. Tādēļ viens skaitlis ir </w:t>
      </w:r>
      <m:oMath>
        <m:r>
          <w:rPr>
            <w:rFonts w:ascii="Cambria Math" w:hAnsi="Cambria Math"/>
            <w:lang w:val="lv-LV"/>
          </w:rPr>
          <m:t>0</m:t>
        </m:r>
      </m:oMath>
      <w:r w:rsidR="006C1BFF" w:rsidRPr="00AF4EC6">
        <w:rPr>
          <w:lang w:val="lv-LV"/>
        </w:rPr>
        <w:t xml:space="preserve">, bet otrs ir </w:t>
      </w:r>
      <m:oMath>
        <m:r>
          <w:rPr>
            <w:rFonts w:ascii="Cambria Math" w:hAnsi="Cambria Math"/>
            <w:lang w:val="lv-LV"/>
          </w:rPr>
          <m:t>10</m:t>
        </m:r>
      </m:oMath>
      <w:r w:rsidR="006C1BFF" w:rsidRPr="00AF4EC6">
        <w:rPr>
          <w:lang w:val="lv-LV"/>
        </w:rPr>
        <w:t>.</w:t>
      </w:r>
    </w:p>
    <w:p w14:paraId="6B47D6B4" w14:textId="194011BD" w:rsidR="009F44D3" w:rsidRPr="00AF4EC6" w:rsidRDefault="006C1BFF">
      <w:pPr>
        <w:pStyle w:val="Pamatteksts"/>
        <w:rPr>
          <w:lang w:val="lv-LV"/>
        </w:rPr>
      </w:pPr>
      <w:r w:rsidRPr="00AF4EC6">
        <w:rPr>
          <w:b/>
          <w:lang w:val="lv-LV"/>
        </w:rPr>
        <w:t>Q-1-2</w:t>
      </w:r>
      <w:r w:rsidRPr="00AF4EC6">
        <w:rPr>
          <w:lang w:val="lv-LV"/>
        </w:rPr>
        <w:t xml:space="preserve"> Zināms, ka veseli skaitļi </w:t>
      </w:r>
      <m:oMath>
        <m:r>
          <w:rPr>
            <w:rFonts w:ascii="Cambria Math" w:hAnsi="Cambria Math"/>
            <w:lang w:val="lv-LV"/>
          </w:rPr>
          <m:t>a</m:t>
        </m:r>
      </m:oMath>
      <w:r w:rsidRPr="00AF4EC6">
        <w:rPr>
          <w:lang w:val="lv-LV"/>
        </w:rPr>
        <w:t xml:space="preserve"> un </w:t>
      </w:r>
      <m:oMath>
        <m:r>
          <w:rPr>
            <w:rFonts w:ascii="Cambria Math" w:hAnsi="Cambria Math"/>
            <w:lang w:val="lv-LV"/>
          </w:rPr>
          <m:t>b</m:t>
        </m:r>
      </m:oMath>
      <w:r w:rsidRPr="00AF4EC6">
        <w:rPr>
          <w:lang w:val="lv-LV"/>
        </w:rPr>
        <w:t xml:space="preserve"> ņemti no saraksta </w:t>
      </w:r>
      <m:oMath>
        <m:r>
          <w:rPr>
            <w:rFonts w:ascii="Cambria Math" w:hAnsi="Cambria Math"/>
            <w:lang w:val="lv-LV"/>
          </w:rPr>
          <m:t>{0,1,2,3,4,5,6,7,8,9,10}</m:t>
        </m:r>
      </m:oMath>
      <w:r w:rsidRPr="00AF4EC6">
        <w:rPr>
          <w:lang w:val="lv-LV"/>
        </w:rPr>
        <w:t xml:space="preserve"> un </w:t>
      </w:r>
      <m:oMath>
        <m:r>
          <w:ins w:id="19" w:author="Agnese Šuste" w:date="2017-03-25T18:29:00Z">
            <w:rPr>
              <w:rFonts w:ascii="Cambria Math" w:hAnsi="Cambria Math"/>
              <w:lang w:val="lv-LV"/>
            </w:rPr>
            <w:br/>
          </w:ins>
        </m:r>
        <m:r>
          <w:rPr>
            <w:rFonts w:ascii="Cambria Math" w:hAnsi="Cambria Math"/>
            <w:lang w:val="lv-LV"/>
          </w:rPr>
          <m:t>a+b=10</m:t>
        </m:r>
      </m:oMath>
      <w:r w:rsidRPr="00AF4EC6">
        <w:rPr>
          <w:lang w:val="lv-LV"/>
        </w:rPr>
        <w:t xml:space="preserve">. Atrodiet tādus </w:t>
      </w:r>
      <m:oMath>
        <m:r>
          <w:rPr>
            <w:rFonts w:ascii="Cambria Math" w:hAnsi="Cambria Math"/>
            <w:lang w:val="lv-LV"/>
          </w:rPr>
          <m:t>a</m:t>
        </m:r>
      </m:oMath>
      <w:r w:rsidRPr="00AF4EC6">
        <w:rPr>
          <w:lang w:val="lv-LV"/>
        </w:rPr>
        <w:t xml:space="preserve"> un </w:t>
      </w:r>
      <m:oMath>
        <m:r>
          <w:rPr>
            <w:rFonts w:ascii="Cambria Math" w:hAnsi="Cambria Math"/>
            <w:lang w:val="lv-LV"/>
          </w:rPr>
          <m:t>b</m:t>
        </m:r>
      </m:oMath>
      <w:r w:rsidRPr="00AF4EC6">
        <w:rPr>
          <w:lang w:val="lv-LV"/>
        </w:rPr>
        <w:t xml:space="preserve">, kuriem izteiksme </w:t>
      </w:r>
      <m:oMath>
        <m:r>
          <w:rPr>
            <w:rFonts w:ascii="Cambria Math" w:hAnsi="Cambria Math"/>
            <w:lang w:val="lv-LV"/>
          </w:rPr>
          <m:t>ab</m:t>
        </m:r>
      </m:oMath>
      <w:r w:rsidRPr="00AF4EC6">
        <w:rPr>
          <w:lang w:val="lv-LV"/>
        </w:rPr>
        <w:t xml:space="preserve"> pieņem lielāko iespējamo vērtību. Daži piemēri reizinājumam </w:t>
      </w:r>
      <m:oMath>
        <m:r>
          <w:rPr>
            <w:rFonts w:ascii="Cambria Math" w:hAnsi="Cambria Math"/>
            <w:lang w:val="lv-LV"/>
          </w:rPr>
          <m:t>ab</m:t>
        </m:r>
      </m:oMath>
      <w:r w:rsidRPr="00AF4EC6">
        <w:rPr>
          <w:lang w:val="lv-LV"/>
        </w:rPr>
        <w:t xml:space="preserve"> iekrāsoti zīmējumā.</w:t>
      </w:r>
    </w:p>
    <w:p w14:paraId="3E04AE61" w14:textId="77777777" w:rsidR="009F44D3" w:rsidRPr="00AF4EC6" w:rsidRDefault="006C1BFF">
      <w:pPr>
        <w:pStyle w:val="FigurewithCaption"/>
        <w:rPr>
          <w:lang w:val="lv-LV"/>
        </w:rPr>
      </w:pPr>
      <w:r w:rsidRPr="00AF4EC6">
        <w:rPr>
          <w:noProof/>
          <w:lang w:val="lv-LV" w:eastAsia="lv-LV"/>
        </w:rPr>
        <w:drawing>
          <wp:inline distT="0" distB="0" distL="0" distR="0" wp14:anchorId="493243FE" wp14:editId="28673A72">
            <wp:extent cx="4741048" cy="2282157"/>
            <wp:effectExtent l="0" t="0" r="0" b="0"/>
            <wp:docPr id="2" name="Picture" descr="Attēls: kvadrāti uz diagonāles"/>
            <wp:cNvGraphicFramePr/>
            <a:graphic xmlns:a="http://schemas.openxmlformats.org/drawingml/2006/main">
              <a:graphicData uri="http://schemas.openxmlformats.org/drawingml/2006/picture">
                <pic:pic xmlns:pic="http://schemas.openxmlformats.org/drawingml/2006/picture">
                  <pic:nvPicPr>
                    <pic:cNvPr id="0" name="Picture" descr="nt-exam-2017-03-29-Q-1-2.png"/>
                    <pic:cNvPicPr>
                      <a:picLocks noChangeAspect="1" noChangeArrowheads="1"/>
                    </pic:cNvPicPr>
                  </pic:nvPicPr>
                  <pic:blipFill>
                    <a:blip r:embed="rId11"/>
                    <a:stretch>
                      <a:fillRect/>
                    </a:stretch>
                  </pic:blipFill>
                  <pic:spPr bwMode="auto">
                    <a:xfrm>
                      <a:off x="0" y="0"/>
                      <a:ext cx="4741048" cy="2282157"/>
                    </a:xfrm>
                    <a:prstGeom prst="rect">
                      <a:avLst/>
                    </a:prstGeom>
                    <a:noFill/>
                    <a:ln w="9525">
                      <a:noFill/>
                      <a:headEnd/>
                      <a:tailEnd/>
                    </a:ln>
                  </pic:spPr>
                </pic:pic>
              </a:graphicData>
            </a:graphic>
          </wp:inline>
        </w:drawing>
      </w:r>
    </w:p>
    <w:p w14:paraId="54A28F56" w14:textId="77777777" w:rsidR="009F44D3" w:rsidRPr="00AF4EC6" w:rsidRDefault="006C1BFF">
      <w:pPr>
        <w:pStyle w:val="ImageCaption"/>
        <w:rPr>
          <w:lang w:val="lv-LV"/>
        </w:rPr>
      </w:pPr>
      <w:r w:rsidRPr="00AF4EC6">
        <w:rPr>
          <w:lang w:val="lv-LV"/>
        </w:rPr>
        <w:t>Attēls: kvadrāti uz diagonāles</w:t>
      </w:r>
    </w:p>
    <w:p w14:paraId="7B61B6BF" w14:textId="0B3CFFE7" w:rsidR="009F44D3" w:rsidRPr="00AF4EC6" w:rsidRDefault="006C1BFF">
      <w:pPr>
        <w:pStyle w:val="Pamatteksts"/>
        <w:rPr>
          <w:lang w:val="lv-LV"/>
        </w:rPr>
      </w:pPr>
      <w:r w:rsidRPr="00AF4EC6">
        <w:rPr>
          <w:b/>
          <w:i/>
          <w:lang w:val="lv-LV"/>
        </w:rPr>
        <w:t>Atbilde:</w:t>
      </w:r>
      <w:r w:rsidRPr="00AF4EC6">
        <w:rPr>
          <w:lang w:val="lv-LV"/>
        </w:rPr>
        <w:t xml:space="preserve"> Ierakstīt veselus nenegatīvus skaitļus, kam </w:t>
      </w:r>
      <m:oMath>
        <m:r>
          <w:rPr>
            <w:rFonts w:ascii="Cambria Math" w:hAnsi="Cambria Math"/>
            <w:lang w:val="lv-LV"/>
          </w:rPr>
          <m:t>ab</m:t>
        </m:r>
      </m:oMath>
      <w:r w:rsidRPr="00AF4EC6">
        <w:rPr>
          <w:lang w:val="lv-LV"/>
        </w:rPr>
        <w:t xml:space="preserve"> ir vislielākais: </w:t>
      </w:r>
      <m:oMath>
        <m:r>
          <w:rPr>
            <w:rFonts w:ascii="Cambria Math" w:hAnsi="Cambria Math"/>
            <w:lang w:val="lv-LV"/>
          </w:rPr>
          <m:t>a=</m:t>
        </m:r>
      </m:oMath>
      <w:r w:rsidRPr="00AF4EC6">
        <w:rPr>
          <w:lang w:val="lv-LV"/>
        </w:rPr>
        <w:t xml:space="preserve"> ______ </w:t>
      </w:r>
      <m:oMath>
        <m:r>
          <w:ins w:id="20" w:author="Agnese Šuste" w:date="2017-03-25T18:30:00Z">
            <w:rPr>
              <w:rFonts w:ascii="Cambria Math" w:hAnsi="Cambria Math"/>
              <w:lang w:val="lv-LV"/>
            </w:rPr>
            <w:br/>
          </w:ins>
        </m:r>
        <m:r>
          <w:rPr>
            <w:rFonts w:ascii="Cambria Math" w:hAnsi="Cambria Math"/>
            <w:lang w:val="lv-LV"/>
          </w:rPr>
          <m:t>b=</m:t>
        </m:r>
      </m:oMath>
      <w:r w:rsidRPr="00AF4EC6">
        <w:rPr>
          <w:lang w:val="lv-LV"/>
        </w:rPr>
        <w:t xml:space="preserve"> ______</w:t>
      </w:r>
    </w:p>
    <w:p w14:paraId="6EACBBCA" w14:textId="77777777" w:rsidR="00AF4EC6" w:rsidRPr="00AF4EC6" w:rsidRDefault="006C1BFF">
      <w:pPr>
        <w:pStyle w:val="Pamatteksts"/>
        <w:rPr>
          <w:ins w:id="21" w:author="Agnese Šuste" w:date="2017-03-25T18:04:00Z"/>
          <w:lang w:val="lv-LV"/>
        </w:rPr>
      </w:pPr>
      <w:r w:rsidRPr="00AF4EC6">
        <w:rPr>
          <w:i/>
          <w:lang w:val="lv-LV"/>
        </w:rPr>
        <w:t>Atrisinājums:</w:t>
      </w:r>
      <w:r w:rsidRPr="00AF4EC6">
        <w:rPr>
          <w:lang w:val="lv-LV"/>
        </w:rPr>
        <w:t xml:space="preserve"> </w:t>
      </w:r>
    </w:p>
    <w:p w14:paraId="73AD1EB4" w14:textId="77777777" w:rsidR="009F44D3" w:rsidRPr="00AF4EC6" w:rsidRDefault="00AF4EC6">
      <w:pPr>
        <w:pStyle w:val="Pamatteksts"/>
        <w:rPr>
          <w:ins w:id="22" w:author="Agnese Šuste" w:date="2017-03-25T18:04:00Z"/>
          <w:lang w:val="lv-LV"/>
        </w:rPr>
      </w:pPr>
      <w:ins w:id="23" w:author="Agnese Šuste" w:date="2017-03-25T18:03:00Z">
        <w:r w:rsidRPr="00AF4EC6">
          <w:rPr>
            <w:i/>
            <w:lang w:val="lv-LV"/>
          </w:rPr>
          <w:t xml:space="preserve">1. risinājums. </w:t>
        </w:r>
      </w:ins>
      <w:r w:rsidR="006C1BFF" w:rsidRPr="00AF4EC6">
        <w:rPr>
          <w:lang w:val="lv-LV"/>
        </w:rPr>
        <w:t xml:space="preserve">Var izvēlēties </w:t>
      </w:r>
      <m:oMath>
        <m:r>
          <w:rPr>
            <w:rFonts w:ascii="Cambria Math" w:hAnsi="Cambria Math"/>
            <w:lang w:val="lv-LV"/>
          </w:rPr>
          <m:t>a=5</m:t>
        </m:r>
      </m:oMath>
      <w:r w:rsidR="006C1BFF" w:rsidRPr="00AF4EC6">
        <w:rPr>
          <w:lang w:val="lv-LV"/>
        </w:rPr>
        <w:t xml:space="preserve"> un </w:t>
      </w:r>
      <m:oMath>
        <m:r>
          <w:rPr>
            <w:rFonts w:ascii="Cambria Math" w:hAnsi="Cambria Math"/>
            <w:lang w:val="lv-LV"/>
          </w:rPr>
          <m:t>b=5</m:t>
        </m:r>
      </m:oMath>
      <w:r w:rsidR="006C1BFF" w:rsidRPr="00AF4EC6">
        <w:rPr>
          <w:lang w:val="lv-LV"/>
        </w:rPr>
        <w:t xml:space="preserve">, ko var pārbaudīt ar pilno pārlasi, aplūkojot dažādus skaitļu pārīšus, kas summā dod </w:t>
      </w:r>
      <m:oMath>
        <m:r>
          <w:rPr>
            <w:rFonts w:ascii="Cambria Math" w:hAnsi="Cambria Math"/>
            <w:lang w:val="lv-LV"/>
          </w:rPr>
          <m:t>10</m:t>
        </m:r>
      </m:oMath>
      <w:r w:rsidR="006C1BFF" w:rsidRPr="00AF4EC6">
        <w:rPr>
          <w:lang w:val="lv-LV"/>
        </w:rPr>
        <w:t>.</w:t>
      </w:r>
    </w:p>
    <w:p w14:paraId="537FD600" w14:textId="77777777" w:rsidR="00AF4EC6" w:rsidRPr="00AF4EC6" w:rsidRDefault="00AF4EC6">
      <w:pPr>
        <w:pStyle w:val="Pamatteksts"/>
        <w:rPr>
          <w:lang w:val="lv-LV"/>
        </w:rPr>
      </w:pPr>
      <w:commentRangeStart w:id="24"/>
      <w:ins w:id="25" w:author="Agnese Šuste" w:date="2017-03-25T18:04:00Z">
        <w:r w:rsidRPr="00AF4EC6">
          <w:rPr>
            <w:i/>
            <w:lang w:val="lv-LV"/>
          </w:rPr>
          <w:t xml:space="preserve">2. </w:t>
        </w:r>
      </w:ins>
      <w:commentRangeEnd w:id="24"/>
      <w:ins w:id="26" w:author="Agnese Šuste" w:date="2017-03-25T18:12:00Z">
        <w:r w:rsidR="00165D35">
          <w:rPr>
            <w:rStyle w:val="Komentraatsauce"/>
          </w:rPr>
          <w:commentReference w:id="24"/>
        </w:r>
      </w:ins>
      <w:ins w:id="27" w:author="Agnese Šuste" w:date="2017-03-25T18:04:00Z">
        <w:r w:rsidRPr="00AF4EC6">
          <w:rPr>
            <w:i/>
            <w:lang w:val="lv-LV"/>
          </w:rPr>
          <w:t xml:space="preserve">risinājums. </w:t>
        </w:r>
        <w:r w:rsidRPr="00AF4EC6">
          <w:rPr>
            <w:lang w:val="lv-LV"/>
          </w:rPr>
          <w:t xml:space="preserve">Izsakām </w:t>
        </w:r>
        <m:oMath>
          <m:r>
            <w:rPr>
              <w:rFonts w:ascii="Cambria Math" w:hAnsi="Cambria Math"/>
              <w:lang w:val="lv-LV"/>
            </w:rPr>
            <m:t>b=10-a</m:t>
          </m:r>
        </m:oMath>
        <w:r w:rsidRPr="00AF4EC6">
          <w:rPr>
            <w:rFonts w:eastAsiaTheme="minorEastAsia"/>
            <w:lang w:val="lv-LV"/>
          </w:rPr>
          <w:t xml:space="preserve">, tad </w:t>
        </w:r>
      </w:ins>
      <m:oMath>
        <m:r>
          <w:ins w:id="28" w:author="Agnese Šuste" w:date="2017-03-25T18:06:00Z">
            <w:rPr>
              <w:rFonts w:ascii="Cambria Math" w:eastAsiaTheme="minorEastAsia" w:hAnsi="Cambria Math"/>
              <w:lang w:val="lv-LV"/>
            </w:rPr>
            <m:t>ab=a</m:t>
          </w:ins>
        </m:r>
        <m:d>
          <m:dPr>
            <m:ctrlPr>
              <w:ins w:id="29" w:author="Agnese Šuste" w:date="2017-03-25T18:06:00Z">
                <w:rPr>
                  <w:rFonts w:ascii="Cambria Math" w:eastAsiaTheme="minorEastAsia" w:hAnsi="Cambria Math"/>
                  <w:i/>
                  <w:lang w:val="lv-LV"/>
                </w:rPr>
              </w:ins>
            </m:ctrlPr>
          </m:dPr>
          <m:e>
            <m:r>
              <w:ins w:id="30" w:author="Agnese Šuste" w:date="2017-03-25T18:06:00Z">
                <w:rPr>
                  <w:rFonts w:ascii="Cambria Math" w:eastAsiaTheme="minorEastAsia" w:hAnsi="Cambria Math"/>
                  <w:lang w:val="lv-LV"/>
                </w:rPr>
                <m:t>10-a</m:t>
              </w:ins>
            </m:r>
          </m:e>
        </m:d>
        <m:r>
          <w:ins w:id="31" w:author="Agnese Šuste" w:date="2017-03-25T18:06:00Z">
            <w:rPr>
              <w:rFonts w:ascii="Cambria Math" w:eastAsiaTheme="minorEastAsia" w:hAnsi="Cambria Math"/>
              <w:lang w:val="lv-LV"/>
            </w:rPr>
            <m:t>=-</m:t>
          </w:ins>
        </m:r>
        <m:sSup>
          <m:sSupPr>
            <m:ctrlPr>
              <w:ins w:id="32" w:author="Agnese Šuste" w:date="2017-03-25T18:06:00Z">
                <w:rPr>
                  <w:rFonts w:ascii="Cambria Math" w:eastAsiaTheme="minorEastAsia" w:hAnsi="Cambria Math"/>
                  <w:i/>
                  <w:lang w:val="lv-LV"/>
                </w:rPr>
              </w:ins>
            </m:ctrlPr>
          </m:sSupPr>
          <m:e>
            <m:r>
              <w:ins w:id="33" w:author="Agnese Šuste" w:date="2017-03-25T18:06:00Z">
                <w:rPr>
                  <w:rFonts w:ascii="Cambria Math" w:eastAsiaTheme="minorEastAsia" w:hAnsi="Cambria Math"/>
                  <w:lang w:val="lv-LV"/>
                </w:rPr>
                <m:t>a</m:t>
              </w:ins>
            </m:r>
          </m:e>
          <m:sup>
            <m:r>
              <w:ins w:id="34" w:author="Agnese Šuste" w:date="2017-03-25T18:06:00Z">
                <w:rPr>
                  <w:rFonts w:ascii="Cambria Math" w:eastAsiaTheme="minorEastAsia" w:hAnsi="Cambria Math"/>
                  <w:lang w:val="lv-LV"/>
                </w:rPr>
                <m:t>2</m:t>
              </w:ins>
            </m:r>
          </m:sup>
        </m:sSup>
        <m:r>
          <w:ins w:id="35" w:author="Agnese Šuste" w:date="2017-03-25T18:06:00Z">
            <w:rPr>
              <w:rFonts w:ascii="Cambria Math" w:eastAsiaTheme="minorEastAsia" w:hAnsi="Cambria Math"/>
              <w:lang w:val="lv-LV"/>
            </w:rPr>
            <m:t>+10a</m:t>
          </w:ins>
        </m:r>
      </m:oMath>
      <w:ins w:id="36" w:author="Agnese Šuste" w:date="2017-03-25T18:07:00Z">
        <w:r w:rsidR="00165D35">
          <w:rPr>
            <w:rFonts w:eastAsiaTheme="minorEastAsia"/>
            <w:lang w:val="lv-LV"/>
          </w:rPr>
          <w:t xml:space="preserve"> un </w:t>
        </w:r>
        <m:oMath>
          <m:r>
            <w:rPr>
              <w:rFonts w:ascii="Cambria Math" w:eastAsiaTheme="minorEastAsia" w:hAnsi="Cambria Math"/>
              <w:lang w:val="lv-LV"/>
            </w:rPr>
            <m:t>-</m:t>
          </m:r>
          <m:sSup>
            <m:sSupPr>
              <m:ctrlPr>
                <w:rPr>
                  <w:rFonts w:ascii="Cambria Math" w:eastAsiaTheme="minorEastAsia" w:hAnsi="Cambria Math"/>
                  <w:i/>
                  <w:lang w:val="lv-LV"/>
                </w:rPr>
              </m:ctrlPr>
            </m:sSupPr>
            <m:e>
              <m:r>
                <w:rPr>
                  <w:rFonts w:ascii="Cambria Math" w:eastAsiaTheme="minorEastAsia" w:hAnsi="Cambria Math"/>
                  <w:lang w:val="lv-LV"/>
                </w:rPr>
                <m:t>a</m:t>
              </m:r>
            </m:e>
            <m:sup>
              <m:r>
                <w:rPr>
                  <w:rFonts w:ascii="Cambria Math" w:eastAsiaTheme="minorEastAsia" w:hAnsi="Cambria Math"/>
                  <w:lang w:val="lv-LV"/>
                </w:rPr>
                <m:t>2</m:t>
              </m:r>
            </m:sup>
          </m:sSup>
          <m:r>
            <w:rPr>
              <w:rFonts w:ascii="Cambria Math" w:eastAsiaTheme="minorEastAsia" w:hAnsi="Cambria Math"/>
              <w:lang w:val="lv-LV"/>
            </w:rPr>
            <m:t>+10a</m:t>
          </m:r>
        </m:oMath>
        <w:r w:rsidR="00165D35">
          <w:rPr>
            <w:rFonts w:eastAsiaTheme="minorEastAsia"/>
            <w:lang w:val="lv-LV"/>
          </w:rPr>
          <w:t xml:space="preserve"> grafiks ir parabola, kuras zari </w:t>
        </w:r>
      </w:ins>
      <w:ins w:id="37" w:author="Agnese Šuste" w:date="2017-03-25T18:08:00Z">
        <w:r w:rsidR="00165D35">
          <w:rPr>
            <w:rFonts w:eastAsiaTheme="minorEastAsia"/>
            <w:lang w:val="lv-LV"/>
          </w:rPr>
          <w:t>vērsti</w:t>
        </w:r>
      </w:ins>
      <w:ins w:id="38" w:author="Agnese Šuste" w:date="2017-03-25T18:07:00Z">
        <w:r w:rsidR="00165D35">
          <w:rPr>
            <w:rFonts w:eastAsiaTheme="minorEastAsia"/>
            <w:lang w:val="lv-LV"/>
          </w:rPr>
          <w:t xml:space="preserve"> uz leju</w:t>
        </w:r>
      </w:ins>
      <w:ins w:id="39" w:author="Agnese Šuste" w:date="2017-03-25T18:09:00Z">
        <w:r w:rsidR="00165D35">
          <w:rPr>
            <w:rFonts w:eastAsiaTheme="minorEastAsia"/>
            <w:lang w:val="lv-LV"/>
          </w:rPr>
          <w:t>.</w:t>
        </w:r>
      </w:ins>
      <w:ins w:id="40" w:author="Agnese Šuste" w:date="2017-03-25T18:08:00Z">
        <w:r w:rsidR="00165D35">
          <w:rPr>
            <w:rFonts w:eastAsiaTheme="minorEastAsia"/>
            <w:lang w:val="lv-LV"/>
          </w:rPr>
          <w:t xml:space="preserve"> </w:t>
        </w:r>
      </w:ins>
      <w:ins w:id="41" w:author="Agnese Šuste" w:date="2017-03-25T18:10:00Z">
        <w:r w:rsidR="00165D35">
          <w:rPr>
            <w:rFonts w:eastAsiaTheme="minorEastAsia"/>
            <w:lang w:val="lv-LV"/>
          </w:rPr>
          <w:t>L</w:t>
        </w:r>
      </w:ins>
      <w:ins w:id="42" w:author="Agnese Šuste" w:date="2017-03-25T18:08:00Z">
        <w:r w:rsidR="00165D35">
          <w:rPr>
            <w:rFonts w:eastAsiaTheme="minorEastAsia"/>
            <w:lang w:val="lv-LV"/>
          </w:rPr>
          <w:t>īdz ar to</w:t>
        </w:r>
      </w:ins>
      <w:ins w:id="43" w:author="Agnese Šuste" w:date="2017-03-25T18:10:00Z">
        <w:r w:rsidR="00165D35">
          <w:rPr>
            <w:rFonts w:eastAsiaTheme="minorEastAsia"/>
            <w:lang w:val="lv-LV"/>
          </w:rPr>
          <w:t xml:space="preserve"> šī kvadrātfunkcija savu lielāko vērtību sasniedz punktā, kas ir parabolas virsotne, tas ir, </w:t>
        </w:r>
      </w:ins>
      <m:oMath>
        <m:sSub>
          <m:sSubPr>
            <m:ctrlPr>
              <w:ins w:id="44" w:author="Agnese Šuste" w:date="2017-03-25T18:11:00Z">
                <w:rPr>
                  <w:rFonts w:ascii="Cambria Math" w:eastAsiaTheme="minorEastAsia" w:hAnsi="Cambria Math"/>
                  <w:i/>
                  <w:lang w:val="lv-LV"/>
                </w:rPr>
              </w:ins>
            </m:ctrlPr>
          </m:sSubPr>
          <m:e>
            <m:r>
              <w:ins w:id="45" w:author="Agnese Šuste" w:date="2017-03-25T18:11:00Z">
                <w:rPr>
                  <w:rFonts w:ascii="Cambria Math" w:eastAsiaTheme="minorEastAsia" w:hAnsi="Cambria Math"/>
                  <w:lang w:val="lv-LV"/>
                </w:rPr>
                <m:t>a</m:t>
              </w:ins>
            </m:r>
          </m:e>
          <m:sub>
            <m:r>
              <w:ins w:id="46" w:author="Agnese Šuste" w:date="2017-03-25T18:11:00Z">
                <w:rPr>
                  <w:rFonts w:ascii="Cambria Math" w:eastAsiaTheme="minorEastAsia" w:hAnsi="Cambria Math"/>
                  <w:lang w:val="lv-LV"/>
                </w:rPr>
                <m:t>0</m:t>
              </w:ins>
            </m:r>
          </m:sub>
        </m:sSub>
        <m:r>
          <w:ins w:id="47" w:author="Agnese Šuste" w:date="2017-03-25T18:11:00Z">
            <w:rPr>
              <w:rFonts w:ascii="Cambria Math" w:eastAsiaTheme="minorEastAsia" w:hAnsi="Cambria Math"/>
              <w:lang w:val="lv-LV"/>
            </w:rPr>
            <m:t>=</m:t>
          </w:ins>
        </m:r>
        <m:f>
          <m:fPr>
            <m:ctrlPr>
              <w:ins w:id="48" w:author="Agnese Šuste" w:date="2017-03-25T18:11:00Z">
                <w:rPr>
                  <w:rFonts w:ascii="Cambria Math" w:eastAsiaTheme="minorEastAsia" w:hAnsi="Cambria Math"/>
                  <w:i/>
                  <w:lang w:val="lv-LV"/>
                </w:rPr>
              </w:ins>
            </m:ctrlPr>
          </m:fPr>
          <m:num>
            <m:r>
              <w:ins w:id="49" w:author="Agnese Šuste" w:date="2017-03-25T18:11:00Z">
                <w:rPr>
                  <w:rFonts w:ascii="Cambria Math" w:eastAsiaTheme="minorEastAsia" w:hAnsi="Cambria Math"/>
                  <w:lang w:val="lv-LV"/>
                </w:rPr>
                <m:t>-10a</m:t>
              </w:ins>
            </m:r>
          </m:num>
          <m:den>
            <m:r>
              <w:ins w:id="50" w:author="Agnese Šuste" w:date="2017-03-25T18:11:00Z">
                <w:rPr>
                  <w:rFonts w:ascii="Cambria Math" w:eastAsiaTheme="minorEastAsia" w:hAnsi="Cambria Math"/>
                  <w:lang w:val="lv-LV"/>
                </w:rPr>
                <m:t>-2a</m:t>
              </w:ins>
            </m:r>
          </m:den>
        </m:f>
        <m:r>
          <w:ins w:id="51" w:author="Agnese Šuste" w:date="2017-03-25T18:11:00Z">
            <w:rPr>
              <w:rFonts w:ascii="Cambria Math" w:eastAsiaTheme="minorEastAsia" w:hAnsi="Cambria Math"/>
              <w:lang w:val="lv-LV"/>
            </w:rPr>
            <m:t>=5</m:t>
          </w:ins>
        </m:r>
      </m:oMath>
      <w:ins w:id="52" w:author="Agnese Šuste" w:date="2017-03-25T18:12:00Z">
        <w:r w:rsidR="00165D35">
          <w:rPr>
            <w:rFonts w:eastAsiaTheme="minorEastAsia"/>
            <w:lang w:val="lv-LV"/>
          </w:rPr>
          <w:t xml:space="preserve">. Tātad arī </w:t>
        </w:r>
        <m:oMath>
          <m:r>
            <w:rPr>
              <w:rFonts w:ascii="Cambria Math" w:eastAsiaTheme="minorEastAsia" w:hAnsi="Cambria Math"/>
              <w:lang w:val="lv-LV"/>
            </w:rPr>
            <m:t>b=5</m:t>
          </m:r>
        </m:oMath>
      </w:ins>
    </w:p>
    <w:p w14:paraId="6A41AC84" w14:textId="77777777" w:rsidR="009F44D3" w:rsidRPr="00AF4EC6" w:rsidRDefault="00AF4EC6">
      <w:pPr>
        <w:pStyle w:val="Pamatteksts"/>
        <w:rPr>
          <w:lang w:val="lv-LV"/>
        </w:rPr>
      </w:pPr>
      <w:commentRangeStart w:id="53"/>
      <w:ins w:id="54" w:author="Agnese Šuste" w:date="2017-03-25T18:04:00Z">
        <w:r w:rsidRPr="00AF4EC6">
          <w:rPr>
            <w:i/>
            <w:lang w:val="lv-LV"/>
          </w:rPr>
          <w:t>3</w:t>
        </w:r>
      </w:ins>
      <w:commentRangeEnd w:id="53"/>
      <w:ins w:id="55" w:author="Agnese Šuste" w:date="2017-03-25T18:17:00Z">
        <w:r w:rsidR="007975B7">
          <w:rPr>
            <w:rStyle w:val="Komentraatsauce"/>
          </w:rPr>
          <w:commentReference w:id="53"/>
        </w:r>
      </w:ins>
      <w:ins w:id="56" w:author="Agnese Šuste" w:date="2017-03-25T18:04:00Z">
        <w:r w:rsidRPr="00AF4EC6">
          <w:rPr>
            <w:i/>
            <w:lang w:val="lv-LV"/>
          </w:rPr>
          <w:t xml:space="preserve">. risinājums. </w:t>
        </w:r>
      </w:ins>
      <w:r w:rsidR="006C1BFF" w:rsidRPr="00AF4EC6">
        <w:rPr>
          <w:lang w:val="lv-LV"/>
        </w:rPr>
        <w:t xml:space="preserve">Vispārīgā gadījumā var uzrakstīt </w:t>
      </w:r>
      <m:oMath>
        <m:r>
          <w:rPr>
            <w:rFonts w:ascii="Cambria Math" w:hAnsi="Cambria Math"/>
            <w:lang w:val="lv-LV"/>
          </w:rPr>
          <m:t>(a+b</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=(a-b</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+4ab</m:t>
        </m:r>
      </m:oMath>
      <w:r w:rsidR="006C1BFF" w:rsidRPr="00AF4EC6">
        <w:rPr>
          <w:lang w:val="lv-LV"/>
        </w:rPr>
        <w:t xml:space="preserve"> jeb </w:t>
      </w:r>
      <m:oMath>
        <m:r>
          <w:rPr>
            <w:rFonts w:ascii="Cambria Math" w:hAnsi="Cambria Math"/>
            <w:lang w:val="lv-LV"/>
          </w:rPr>
          <m:t>(a+b</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-(a-b</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=4ab</m:t>
        </m:r>
      </m:oMath>
      <w:r w:rsidR="006C1BFF" w:rsidRPr="00AF4EC6">
        <w:rPr>
          <w:lang w:val="lv-LV"/>
        </w:rPr>
        <w:t xml:space="preserve">. Fiksētam </w:t>
      </w:r>
      <m:oMath>
        <m:r>
          <w:rPr>
            <w:rFonts w:ascii="Cambria Math" w:hAnsi="Cambria Math"/>
            <w:lang w:val="lv-LV"/>
          </w:rPr>
          <m:t>(a+b</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oMath>
      <w:r w:rsidR="006C1BFF" w:rsidRPr="00AF4EC6">
        <w:rPr>
          <w:lang w:val="lv-LV"/>
        </w:rPr>
        <w:t xml:space="preserve"> izteiksmes labā puse būs vislielākā tad, ja </w:t>
      </w:r>
      <m:oMath>
        <m:r>
          <w:rPr>
            <w:rFonts w:ascii="Cambria Math" w:hAnsi="Cambria Math"/>
            <w:lang w:val="lv-LV"/>
          </w:rPr>
          <m:t>(a-b</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oMath>
      <w:r w:rsidR="006C1BFF" w:rsidRPr="00AF4EC6">
        <w:rPr>
          <w:lang w:val="lv-LV"/>
        </w:rPr>
        <w:t xml:space="preserve"> ir iespējami mazs</w:t>
      </w:r>
      <w:ins w:id="57" w:author="Agnese Šuste" w:date="2017-03-25T18:05:00Z">
        <w:r w:rsidRPr="00AF4EC6">
          <w:rPr>
            <w:lang w:val="lv-LV"/>
          </w:rPr>
          <w:t>, tas ir,</w:t>
        </w:r>
      </w:ins>
      <w:del w:id="58" w:author="Agnese Šuste" w:date="2017-03-25T18:05:00Z">
        <w:r w:rsidR="006C1BFF" w:rsidRPr="00AF4EC6" w:rsidDel="00AF4EC6">
          <w:rPr>
            <w:lang w:val="lv-LV"/>
          </w:rPr>
          <w:delText>. T.i</w:delText>
        </w:r>
      </w:del>
      <w:r w:rsidR="006C1BFF" w:rsidRPr="00AF4EC6">
        <w:rPr>
          <w:lang w:val="lv-LV"/>
        </w:rPr>
        <w:t xml:space="preserve">. jāizvēlas </w:t>
      </w:r>
      <m:oMath>
        <m:r>
          <w:rPr>
            <w:rFonts w:ascii="Cambria Math" w:hAnsi="Cambria Math"/>
            <w:lang w:val="lv-LV"/>
          </w:rPr>
          <m:t>a=b</m:t>
        </m:r>
      </m:oMath>
      <w:r w:rsidR="006C1BFF" w:rsidRPr="00AF4EC6">
        <w:rPr>
          <w:lang w:val="lv-LV"/>
        </w:rPr>
        <w:t xml:space="preserve">, kas nozīmē, ka </w:t>
      </w:r>
      <m:oMath>
        <m:r>
          <w:rPr>
            <w:rFonts w:ascii="Cambria Math" w:hAnsi="Cambria Math"/>
            <w:lang w:val="lv-LV"/>
          </w:rPr>
          <m:t>a=b=5</m:t>
        </m:r>
      </m:oMath>
      <w:r w:rsidR="006C1BFF" w:rsidRPr="00AF4EC6">
        <w:rPr>
          <w:lang w:val="lv-LV"/>
        </w:rPr>
        <w:t>.</w:t>
      </w:r>
    </w:p>
    <w:p w14:paraId="74844115" w14:textId="77777777" w:rsidR="009F44D3" w:rsidRPr="00AF4EC6" w:rsidRDefault="006C1BFF">
      <w:pPr>
        <w:pStyle w:val="Pamatteksts"/>
        <w:rPr>
          <w:lang w:val="lv-LV"/>
        </w:rPr>
      </w:pPr>
      <w:r w:rsidRPr="00AF4EC6">
        <w:rPr>
          <w:b/>
          <w:lang w:val="lv-LV"/>
        </w:rPr>
        <w:t>Q-1-3</w:t>
      </w:r>
      <w:r w:rsidRPr="00AF4EC6">
        <w:rPr>
          <w:lang w:val="lv-LV"/>
        </w:rPr>
        <w:t xml:space="preserve"> Skaitļu trijniekiem </w:t>
      </w:r>
      <m:oMath>
        <m:r>
          <w:rPr>
            <w:rFonts w:ascii="Cambria Math" w:hAnsi="Cambria Math"/>
            <w:lang w:val="lv-LV"/>
          </w:rPr>
          <m:t>(1;5;6)</m:t>
        </m:r>
      </m:oMath>
      <w:r w:rsidRPr="00AF4EC6">
        <w:rPr>
          <w:lang w:val="lv-LV"/>
        </w:rPr>
        <w:t xml:space="preserve"> un </w:t>
      </w:r>
      <m:oMath>
        <m:r>
          <w:rPr>
            <w:rFonts w:ascii="Cambria Math" w:hAnsi="Cambria Math"/>
            <w:lang w:val="lv-LV"/>
          </w:rPr>
          <m:t>(2;3;7)</m:t>
        </m:r>
      </m:oMath>
      <w:r w:rsidRPr="00AF4EC6">
        <w:rPr>
          <w:lang w:val="lv-LV"/>
        </w:rPr>
        <w:t xml:space="preserve"> ir vienādas gan summas, gan kvadrātu summas.</w:t>
      </w:r>
    </w:p>
    <w:p w14:paraId="10C1A982"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right"/>
                      </m:mcPr>
                    </m:mc>
                    <m:mc>
                      <m:mcPr>
                        <m:count m:val="1"/>
                        <m:mcJc m:val="center"/>
                      </m:mcPr>
                    </m:mc>
                    <m:mc>
                      <m:mcPr>
                        <m:count m:val="1"/>
                        <m:mcJc m:val="left"/>
                      </m:mcPr>
                    </m:mc>
                  </m:mcs>
                  <m:ctrlPr>
                    <w:rPr>
                      <w:rFonts w:ascii="Cambria Math" w:hAnsi="Cambria Math"/>
                      <w:lang w:val="lv-LV"/>
                    </w:rPr>
                  </m:ctrlPr>
                </m:mPr>
                <m:mr>
                  <m:e>
                    <m:r>
                      <w:rPr>
                        <w:rFonts w:ascii="Cambria Math" w:hAnsi="Cambria Math"/>
                        <w:lang w:val="lv-LV"/>
                      </w:rPr>
                      <m:t>1+5+6</m:t>
                    </m:r>
                  </m:e>
                  <m:e>
                    <m:r>
                      <w:rPr>
                        <w:rFonts w:ascii="Cambria Math" w:hAnsi="Cambria Math"/>
                        <w:lang w:val="lv-LV"/>
                      </w:rPr>
                      <m:t>=</m:t>
                    </m:r>
                  </m:e>
                  <m:e>
                    <m:r>
                      <w:rPr>
                        <w:rFonts w:ascii="Cambria Math" w:hAnsi="Cambria Math"/>
                        <w:lang w:val="lv-LV"/>
                      </w:rPr>
                      <m:t>2+3+7</m:t>
                    </m:r>
                  </m:e>
                </m:mr>
                <m:mr>
                  <m:e>
                    <m:sSup>
                      <m:sSupPr>
                        <m:ctrlPr>
                          <w:rPr>
                            <w:rFonts w:ascii="Cambria Math" w:hAnsi="Cambria Math"/>
                            <w:lang w:val="lv-LV"/>
                          </w:rPr>
                        </m:ctrlPr>
                      </m:sSupPr>
                      <m:e>
                        <m:r>
                          <w:rPr>
                            <w:rFonts w:ascii="Cambria Math" w:hAnsi="Cambria Math"/>
                            <w:lang w:val="lv-LV"/>
                          </w:rPr>
                          <m:t>1</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6</m:t>
                        </m:r>
                      </m:e>
                      <m:sup>
                        <m:r>
                          <w:rPr>
                            <w:rFonts w:ascii="Cambria Math" w:hAnsi="Cambria Math"/>
                            <w:lang w:val="lv-LV"/>
                          </w:rPr>
                          <m:t>2</m:t>
                        </m:r>
                      </m:sup>
                    </m:sSup>
                  </m:e>
                  <m:e>
                    <m:r>
                      <w:rPr>
                        <w:rFonts w:ascii="Cambria Math" w:hAnsi="Cambria Math"/>
                        <w:lang w:val="lv-LV"/>
                      </w:rPr>
                      <m:t>=</m:t>
                    </m:r>
                  </m:e>
                  <m:e>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7</m:t>
                        </m:r>
                      </m:e>
                      <m:sup>
                        <m:r>
                          <w:rPr>
                            <w:rFonts w:ascii="Cambria Math" w:hAnsi="Cambria Math"/>
                            <w:lang w:val="lv-LV"/>
                          </w:rPr>
                          <m:t>2</m:t>
                        </m:r>
                      </m:sup>
                    </m:sSup>
                  </m:e>
                </m:mr>
              </m:m>
            </m:e>
          </m:d>
        </m:oMath>
      </m:oMathPara>
    </w:p>
    <w:p w14:paraId="7090A2D6" w14:textId="77777777" w:rsidR="009F44D3" w:rsidRPr="00AF4EC6" w:rsidRDefault="006C1BFF">
      <w:pPr>
        <w:pStyle w:val="FigurewithCaption"/>
        <w:rPr>
          <w:lang w:val="lv-LV"/>
        </w:rPr>
      </w:pPr>
      <w:r w:rsidRPr="00AF4EC6">
        <w:rPr>
          <w:noProof/>
          <w:lang w:val="lv-LV" w:eastAsia="lv-LV"/>
        </w:rPr>
        <w:lastRenderedPageBreak/>
        <w:drawing>
          <wp:inline distT="0" distB="0" distL="0" distR="0" wp14:anchorId="1B39F2B8" wp14:editId="19214561">
            <wp:extent cx="4925465" cy="2220685"/>
            <wp:effectExtent l="0" t="0" r="0" b="0"/>
            <wp:docPr id="3" name="Picture" descr="Attēls: Iekrāsotie laukumi ir vienādi"/>
            <wp:cNvGraphicFramePr/>
            <a:graphic xmlns:a="http://schemas.openxmlformats.org/drawingml/2006/main">
              <a:graphicData uri="http://schemas.openxmlformats.org/drawingml/2006/picture">
                <pic:pic xmlns:pic="http://schemas.openxmlformats.org/drawingml/2006/picture">
                  <pic:nvPicPr>
                    <pic:cNvPr id="0" name="Picture" descr="nt-exam-2017-03-29-Q-1-3.png"/>
                    <pic:cNvPicPr>
                      <a:picLocks noChangeAspect="1" noChangeArrowheads="1"/>
                    </pic:cNvPicPr>
                  </pic:nvPicPr>
                  <pic:blipFill>
                    <a:blip r:embed="rId12"/>
                    <a:stretch>
                      <a:fillRect/>
                    </a:stretch>
                  </pic:blipFill>
                  <pic:spPr bwMode="auto">
                    <a:xfrm>
                      <a:off x="0" y="0"/>
                      <a:ext cx="4925465" cy="2220685"/>
                    </a:xfrm>
                    <a:prstGeom prst="rect">
                      <a:avLst/>
                    </a:prstGeom>
                    <a:noFill/>
                    <a:ln w="9525">
                      <a:noFill/>
                      <a:headEnd/>
                      <a:tailEnd/>
                    </a:ln>
                  </pic:spPr>
                </pic:pic>
              </a:graphicData>
            </a:graphic>
          </wp:inline>
        </w:drawing>
      </w:r>
    </w:p>
    <w:p w14:paraId="77C3D7F0" w14:textId="77777777" w:rsidR="009F44D3" w:rsidRPr="00AF4EC6" w:rsidRDefault="006C1BFF">
      <w:pPr>
        <w:pStyle w:val="ImageCaption"/>
        <w:rPr>
          <w:lang w:val="lv-LV"/>
        </w:rPr>
      </w:pPr>
      <w:r w:rsidRPr="00AF4EC6">
        <w:rPr>
          <w:lang w:val="lv-LV"/>
        </w:rPr>
        <w:t>Attēls: Iekrāsotie laukumi ir vienādi</w:t>
      </w:r>
    </w:p>
    <w:p w14:paraId="2F3FF71E" w14:textId="77777777" w:rsidR="009F44D3" w:rsidRPr="00AF4EC6" w:rsidRDefault="006C1BFF">
      <w:pPr>
        <w:pStyle w:val="Pamatteksts"/>
        <w:rPr>
          <w:lang w:val="lv-LV"/>
        </w:rPr>
      </w:pPr>
      <w:r w:rsidRPr="00AF4EC6">
        <w:rPr>
          <w:lang w:val="lv-LV"/>
        </w:rPr>
        <w:t xml:space="preserve">Kāds izdomāja pieskaitīt visiem šiem skaitļiem </w:t>
      </w:r>
      <m:oMath>
        <m:r>
          <w:rPr>
            <w:rFonts w:ascii="Cambria Math" w:hAnsi="Cambria Math"/>
            <w:lang w:val="lv-LV"/>
          </w:rPr>
          <m:t>10</m:t>
        </m:r>
      </m:oMath>
      <w:r w:rsidRPr="00AF4EC6">
        <w:rPr>
          <w:lang w:val="lv-LV"/>
        </w:rPr>
        <w:t xml:space="preserve"> un ieguva jaunus trijniekus </w:t>
      </w:r>
      <m:oMath>
        <m:r>
          <w:rPr>
            <w:rFonts w:ascii="Cambria Math" w:hAnsi="Cambria Math"/>
            <w:lang w:val="lv-LV"/>
          </w:rPr>
          <m:t>(11;15;16)</m:t>
        </m:r>
      </m:oMath>
      <w:r w:rsidRPr="00AF4EC6">
        <w:rPr>
          <w:lang w:val="lv-LV"/>
        </w:rPr>
        <w:t xml:space="preserve"> un </w:t>
      </w:r>
      <m:oMath>
        <m:r>
          <w:rPr>
            <w:rFonts w:ascii="Cambria Math" w:hAnsi="Cambria Math"/>
            <w:lang w:val="lv-LV"/>
          </w:rPr>
          <m:t>(12;13;17)</m:t>
        </m:r>
      </m:oMath>
      <w:r w:rsidRPr="00AF4EC6">
        <w:rPr>
          <w:lang w:val="lv-LV"/>
        </w:rPr>
        <w:t>. Kādas sakarības pastāv starp šo skaitļu summām un kvadrātu summām. (</w:t>
      </w:r>
      <w:commentRangeStart w:id="59"/>
      <w:r w:rsidRPr="00AF4EC6">
        <w:rPr>
          <w:i/>
          <w:lang w:val="lv-LV"/>
        </w:rPr>
        <w:t>Ja</w:t>
      </w:r>
      <w:commentRangeEnd w:id="59"/>
      <w:r w:rsidR="00155C17">
        <w:rPr>
          <w:rStyle w:val="Komentraatsauce"/>
        </w:rPr>
        <w:commentReference w:id="59"/>
      </w:r>
      <w:r w:rsidRPr="00AF4EC6">
        <w:rPr>
          <w:i/>
          <w:lang w:val="lv-LV"/>
        </w:rPr>
        <w:t xml:space="preserve"> ir slinkums kāpināt lielus skaitļus, var atvērt iekavas izteiksmēs </w:t>
      </w:r>
      <m:oMath>
        <m:r>
          <w:rPr>
            <w:rFonts w:ascii="Cambria Math" w:hAnsi="Cambria Math"/>
            <w:lang w:val="lv-LV"/>
          </w:rPr>
          <m:t>(10+1</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+(10+5</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+(10+6</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oMath>
      <w:r w:rsidRPr="00AF4EC6">
        <w:rPr>
          <w:i/>
          <w:lang w:val="lv-LV"/>
        </w:rPr>
        <w:t xml:space="preserve"> utml.</w:t>
      </w:r>
      <w:r w:rsidRPr="00AF4EC6">
        <w:rPr>
          <w:lang w:val="lv-LV"/>
        </w:rPr>
        <w:t>)</w:t>
      </w:r>
    </w:p>
    <w:p w14:paraId="43F80726" w14:textId="77777777" w:rsidR="009F44D3" w:rsidRPr="00AF4EC6" w:rsidRDefault="006C1BFF">
      <w:pPr>
        <w:pStyle w:val="Pamatteksts"/>
        <w:rPr>
          <w:lang w:val="lv-LV"/>
        </w:rPr>
      </w:pPr>
      <w:r w:rsidRPr="00AF4EC6">
        <w:rPr>
          <w:b/>
          <w:i/>
          <w:lang w:val="lv-LV"/>
        </w:rPr>
        <w:t>Atbilde:</w:t>
      </w:r>
      <w:r w:rsidRPr="00AF4EC6">
        <w:rPr>
          <w:lang w:val="lv-LV"/>
        </w:rPr>
        <w:br/>
      </w:r>
      <w:r w:rsidRPr="00AF4EC6">
        <w:rPr>
          <w:i/>
          <w:lang w:val="lv-LV"/>
        </w:rPr>
        <w:t>I daļa:</w:t>
      </w:r>
      <w:r w:rsidRPr="00AF4EC6">
        <w:rPr>
          <w:lang w:val="lv-LV"/>
        </w:rPr>
        <w:t xml:space="preserve"> Atzīmēt patieso apgalvojumu par summām:</w:t>
      </w:r>
    </w:p>
    <w:p w14:paraId="1D372110"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right"/>
                      </m:mcPr>
                    </m:mc>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w:rPr>
                        <w:rFonts w:ascii="Cambria Math" w:hAnsi="Cambria Math"/>
                        <w:lang w:val="lv-LV"/>
                      </w:rPr>
                      <m:t>11+15+16</m:t>
                    </m:r>
                  </m:e>
                  <m:e>
                    <m:r>
                      <w:rPr>
                        <w:rFonts w:ascii="Cambria Math" w:hAnsi="Cambria Math"/>
                        <w:lang w:val="lv-LV"/>
                      </w:rPr>
                      <m:t>&lt;</m:t>
                    </m:r>
                  </m:e>
                  <m:e>
                    <m:r>
                      <w:rPr>
                        <w:rFonts w:ascii="Cambria Math" w:hAnsi="Cambria Math"/>
                        <w:lang w:val="lv-LV"/>
                      </w:rPr>
                      <m:t>12+13+17</m:t>
                    </m:r>
                  </m:e>
                </m:mr>
                <m:mr>
                  <m:e>
                    <m:r>
                      <m:rPr>
                        <m:sty m:val="p"/>
                      </m:rPr>
                      <w:rPr>
                        <w:rFonts w:ascii="Cambria Math" w:hAnsi="Cambria Math"/>
                        <w:lang w:val="lv-LV"/>
                      </w:rPr>
                      <m:t>(B)</m:t>
                    </m:r>
                  </m:e>
                  <m:e>
                    <m:r>
                      <w:rPr>
                        <w:rFonts w:ascii="Cambria Math" w:hAnsi="Cambria Math"/>
                        <w:lang w:val="lv-LV"/>
                      </w:rPr>
                      <m:t>11+15+16</m:t>
                    </m:r>
                  </m:e>
                  <m:e>
                    <m:r>
                      <w:rPr>
                        <w:rFonts w:ascii="Cambria Math" w:hAnsi="Cambria Math"/>
                        <w:lang w:val="lv-LV"/>
                      </w:rPr>
                      <m:t>=</m:t>
                    </m:r>
                  </m:e>
                  <m:e>
                    <m:r>
                      <w:rPr>
                        <w:rFonts w:ascii="Cambria Math" w:hAnsi="Cambria Math"/>
                        <w:lang w:val="lv-LV"/>
                      </w:rPr>
                      <m:t>12+13+17</m:t>
                    </m:r>
                  </m:e>
                </m:mr>
                <m:mr>
                  <m:e>
                    <m:r>
                      <m:rPr>
                        <m:sty m:val="p"/>
                      </m:rPr>
                      <w:rPr>
                        <w:rFonts w:ascii="Cambria Math" w:hAnsi="Cambria Math"/>
                        <w:lang w:val="lv-LV"/>
                      </w:rPr>
                      <m:t>(C)</m:t>
                    </m:r>
                  </m:e>
                  <m:e>
                    <m:r>
                      <w:rPr>
                        <w:rFonts w:ascii="Cambria Math" w:hAnsi="Cambria Math"/>
                        <w:lang w:val="lv-LV"/>
                      </w:rPr>
                      <m:t>11+15+16</m:t>
                    </m:r>
                  </m:e>
                  <m:e>
                    <m:r>
                      <w:rPr>
                        <w:rFonts w:ascii="Cambria Math" w:hAnsi="Cambria Math"/>
                        <w:lang w:val="lv-LV"/>
                      </w:rPr>
                      <m:t>&gt;</m:t>
                    </m:r>
                  </m:e>
                  <m:e>
                    <m:r>
                      <w:rPr>
                        <w:rFonts w:ascii="Cambria Math" w:hAnsi="Cambria Math"/>
                        <w:lang w:val="lv-LV"/>
                      </w:rPr>
                      <m:t>12+13+17</m:t>
                    </m:r>
                  </m:e>
                </m:mr>
              </m:m>
            </m:e>
          </m:d>
        </m:oMath>
      </m:oMathPara>
    </w:p>
    <w:p w14:paraId="66FC17A3" w14:textId="77777777" w:rsidR="009F44D3" w:rsidRPr="00AF4EC6" w:rsidRDefault="006C1BFF">
      <w:pPr>
        <w:pStyle w:val="FirstParagraph"/>
        <w:rPr>
          <w:lang w:val="lv-LV"/>
        </w:rPr>
      </w:pPr>
      <w:r w:rsidRPr="00AF4EC6">
        <w:rPr>
          <w:i/>
          <w:lang w:val="lv-LV"/>
        </w:rPr>
        <w:t>II</w:t>
      </w:r>
      <w:ins w:id="60" w:author="Agnese Šuste" w:date="2017-03-25T18:25:00Z">
        <w:r w:rsidR="007975B7">
          <w:rPr>
            <w:i/>
            <w:lang w:val="lv-LV"/>
          </w:rPr>
          <w:t xml:space="preserve"> </w:t>
        </w:r>
      </w:ins>
      <w:del w:id="61" w:author="Agnese Šuste" w:date="2017-03-25T18:25:00Z">
        <w:r w:rsidRPr="00AF4EC6" w:rsidDel="007975B7">
          <w:rPr>
            <w:i/>
            <w:lang w:val="lv-LV"/>
          </w:rPr>
          <w:delText>.</w:delText>
        </w:r>
      </w:del>
      <w:r w:rsidRPr="00AF4EC6">
        <w:rPr>
          <w:i/>
          <w:lang w:val="lv-LV"/>
        </w:rPr>
        <w:t>daļa:</w:t>
      </w:r>
      <w:r w:rsidRPr="00AF4EC6">
        <w:rPr>
          <w:lang w:val="lv-LV"/>
        </w:rPr>
        <w:t xml:space="preserve"> Atzīmēt patieso apgalvojumu par kvadrātu summām:</w:t>
      </w:r>
    </w:p>
    <w:p w14:paraId="7023A439"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right"/>
                      </m:mcPr>
                    </m:mc>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sSup>
                      <m:sSupPr>
                        <m:ctrlPr>
                          <w:rPr>
                            <w:rFonts w:ascii="Cambria Math" w:hAnsi="Cambria Math"/>
                            <w:lang w:val="lv-LV"/>
                          </w:rPr>
                        </m:ctrlPr>
                      </m:sSupPr>
                      <m:e>
                        <m:r>
                          <w:rPr>
                            <w:rFonts w:ascii="Cambria Math" w:hAnsi="Cambria Math"/>
                            <w:lang w:val="lv-LV"/>
                          </w:rPr>
                          <m:t>11</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15</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16</m:t>
                        </m:r>
                      </m:e>
                      <m:sup>
                        <m:r>
                          <w:rPr>
                            <w:rFonts w:ascii="Cambria Math" w:hAnsi="Cambria Math"/>
                            <w:lang w:val="lv-LV"/>
                          </w:rPr>
                          <m:t>2</m:t>
                        </m:r>
                      </m:sup>
                    </m:sSup>
                  </m:e>
                  <m:e>
                    <m:r>
                      <w:rPr>
                        <w:rFonts w:ascii="Cambria Math" w:hAnsi="Cambria Math"/>
                        <w:lang w:val="lv-LV"/>
                      </w:rPr>
                      <m:t>&lt;</m:t>
                    </m:r>
                  </m:e>
                  <m:e>
                    <m:sSup>
                      <m:sSupPr>
                        <m:ctrlPr>
                          <w:rPr>
                            <w:rFonts w:ascii="Cambria Math" w:hAnsi="Cambria Math"/>
                            <w:lang w:val="lv-LV"/>
                          </w:rPr>
                        </m:ctrlPr>
                      </m:sSupPr>
                      <m:e>
                        <m:r>
                          <w:rPr>
                            <w:rFonts w:ascii="Cambria Math" w:hAnsi="Cambria Math"/>
                            <w:lang w:val="lv-LV"/>
                          </w:rPr>
                          <m:t>12</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13</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17</m:t>
                        </m:r>
                      </m:e>
                      <m:sup>
                        <m:r>
                          <w:rPr>
                            <w:rFonts w:ascii="Cambria Math" w:hAnsi="Cambria Math"/>
                            <w:lang w:val="lv-LV"/>
                          </w:rPr>
                          <m:t>2</m:t>
                        </m:r>
                      </m:sup>
                    </m:sSup>
                  </m:e>
                </m:mr>
                <m:mr>
                  <m:e>
                    <m:r>
                      <m:rPr>
                        <m:sty m:val="p"/>
                      </m:rPr>
                      <w:rPr>
                        <w:rFonts w:ascii="Cambria Math" w:hAnsi="Cambria Math"/>
                        <w:lang w:val="lv-LV"/>
                      </w:rPr>
                      <m:t>(B)</m:t>
                    </m:r>
                  </m:e>
                  <m:e>
                    <m:sSup>
                      <m:sSupPr>
                        <m:ctrlPr>
                          <w:rPr>
                            <w:rFonts w:ascii="Cambria Math" w:hAnsi="Cambria Math"/>
                            <w:lang w:val="lv-LV"/>
                          </w:rPr>
                        </m:ctrlPr>
                      </m:sSupPr>
                      <m:e>
                        <m:r>
                          <w:rPr>
                            <w:rFonts w:ascii="Cambria Math" w:hAnsi="Cambria Math"/>
                            <w:lang w:val="lv-LV"/>
                          </w:rPr>
                          <m:t>11</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15</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16</m:t>
                        </m:r>
                      </m:e>
                      <m:sup>
                        <m:r>
                          <w:rPr>
                            <w:rFonts w:ascii="Cambria Math" w:hAnsi="Cambria Math"/>
                            <w:lang w:val="lv-LV"/>
                          </w:rPr>
                          <m:t>2</m:t>
                        </m:r>
                      </m:sup>
                    </m:sSup>
                  </m:e>
                  <m:e>
                    <m:r>
                      <w:rPr>
                        <w:rFonts w:ascii="Cambria Math" w:hAnsi="Cambria Math"/>
                        <w:lang w:val="lv-LV"/>
                      </w:rPr>
                      <m:t>=</m:t>
                    </m:r>
                  </m:e>
                  <m:e>
                    <m:sSup>
                      <m:sSupPr>
                        <m:ctrlPr>
                          <w:rPr>
                            <w:rFonts w:ascii="Cambria Math" w:hAnsi="Cambria Math"/>
                            <w:lang w:val="lv-LV"/>
                          </w:rPr>
                        </m:ctrlPr>
                      </m:sSupPr>
                      <m:e>
                        <m:r>
                          <w:rPr>
                            <w:rFonts w:ascii="Cambria Math" w:hAnsi="Cambria Math"/>
                            <w:lang w:val="lv-LV"/>
                          </w:rPr>
                          <m:t>12</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13</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17</m:t>
                        </m:r>
                      </m:e>
                      <m:sup>
                        <m:r>
                          <w:rPr>
                            <w:rFonts w:ascii="Cambria Math" w:hAnsi="Cambria Math"/>
                            <w:lang w:val="lv-LV"/>
                          </w:rPr>
                          <m:t>2</m:t>
                        </m:r>
                      </m:sup>
                    </m:sSup>
                  </m:e>
                </m:mr>
                <m:mr>
                  <m:e>
                    <m:r>
                      <m:rPr>
                        <m:sty m:val="p"/>
                      </m:rPr>
                      <w:rPr>
                        <w:rFonts w:ascii="Cambria Math" w:hAnsi="Cambria Math"/>
                        <w:lang w:val="lv-LV"/>
                      </w:rPr>
                      <m:t>(C)</m:t>
                    </m:r>
                  </m:e>
                  <m:e>
                    <m:sSup>
                      <m:sSupPr>
                        <m:ctrlPr>
                          <w:rPr>
                            <w:rFonts w:ascii="Cambria Math" w:hAnsi="Cambria Math"/>
                            <w:lang w:val="lv-LV"/>
                          </w:rPr>
                        </m:ctrlPr>
                      </m:sSupPr>
                      <m:e>
                        <m:r>
                          <w:rPr>
                            <w:rFonts w:ascii="Cambria Math" w:hAnsi="Cambria Math"/>
                            <w:lang w:val="lv-LV"/>
                          </w:rPr>
                          <m:t>11</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15</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16</m:t>
                        </m:r>
                      </m:e>
                      <m:sup>
                        <m:r>
                          <w:rPr>
                            <w:rFonts w:ascii="Cambria Math" w:hAnsi="Cambria Math"/>
                            <w:lang w:val="lv-LV"/>
                          </w:rPr>
                          <m:t>2</m:t>
                        </m:r>
                      </m:sup>
                    </m:sSup>
                  </m:e>
                  <m:e>
                    <m:r>
                      <w:rPr>
                        <w:rFonts w:ascii="Cambria Math" w:hAnsi="Cambria Math"/>
                        <w:lang w:val="lv-LV"/>
                      </w:rPr>
                      <m:t>&gt;</m:t>
                    </m:r>
                  </m:e>
                  <m:e>
                    <m:sSup>
                      <m:sSupPr>
                        <m:ctrlPr>
                          <w:rPr>
                            <w:rFonts w:ascii="Cambria Math" w:hAnsi="Cambria Math"/>
                            <w:lang w:val="lv-LV"/>
                          </w:rPr>
                        </m:ctrlPr>
                      </m:sSupPr>
                      <m:e>
                        <m:r>
                          <w:rPr>
                            <w:rFonts w:ascii="Cambria Math" w:hAnsi="Cambria Math"/>
                            <w:lang w:val="lv-LV"/>
                          </w:rPr>
                          <m:t>12</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13</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17</m:t>
                        </m:r>
                      </m:e>
                      <m:sup>
                        <m:r>
                          <w:rPr>
                            <w:rFonts w:ascii="Cambria Math" w:hAnsi="Cambria Math"/>
                            <w:lang w:val="lv-LV"/>
                          </w:rPr>
                          <m:t>2</m:t>
                        </m:r>
                      </m:sup>
                    </m:sSup>
                  </m:e>
                </m:mr>
              </m:m>
            </m:e>
          </m:d>
        </m:oMath>
      </m:oMathPara>
    </w:p>
    <w:p w14:paraId="22602102" w14:textId="77777777" w:rsidR="009F44D3" w:rsidRPr="00AF4EC6" w:rsidRDefault="006C1BFF">
      <w:pPr>
        <w:pStyle w:val="FirstParagraph"/>
        <w:rPr>
          <w:lang w:val="lv-LV"/>
        </w:rPr>
      </w:pPr>
      <w:r w:rsidRPr="00AF4EC6">
        <w:rPr>
          <w:i/>
          <w:lang w:val="lv-LV"/>
        </w:rPr>
        <w:t>Atrisinājums:</w:t>
      </w:r>
      <w:r w:rsidRPr="00AF4EC6">
        <w:rPr>
          <w:lang w:val="lv-LV"/>
        </w:rPr>
        <w:t xml:space="preserve"> Abos gadījumos abas puses ir savstarpēji vienādas. Pirmajā gadījumā tas ir viegli redzams, jo abos gadījumos izteiksmei pieskaita to pašu lielumu (</w:t>
      </w:r>
      <m:oMath>
        <m:r>
          <w:rPr>
            <w:rFonts w:ascii="Cambria Math" w:hAnsi="Cambria Math"/>
            <w:lang w:val="lv-LV"/>
          </w:rPr>
          <m:t>3⋅10</m:t>
        </m:r>
      </m:oMath>
      <w:r w:rsidRPr="00AF4EC6">
        <w:rPr>
          <w:lang w:val="lv-LV"/>
        </w:rPr>
        <w:t>). Otrajā gadījumā varam atvērt iekavas un grupēt:</w:t>
      </w:r>
    </w:p>
    <w:p w14:paraId="5CDF1EC5" w14:textId="77777777" w:rsidR="009F44D3" w:rsidRPr="00AF4EC6" w:rsidRDefault="006C1BFF">
      <w:pPr>
        <w:pStyle w:val="Pamatteksts"/>
        <w:rPr>
          <w:lang w:val="lv-LV"/>
        </w:rPr>
      </w:pPr>
      <m:oMathPara>
        <m:oMathParaPr>
          <m:jc m:val="center"/>
        </m:oMathParaPr>
        <m:oMath>
          <m:r>
            <w:rPr>
              <w:rFonts w:ascii="Cambria Math" w:hAnsi="Cambria Math"/>
              <w:lang w:val="lv-LV"/>
            </w:rPr>
            <m:t>(10+1</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+(10+5</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+(10+6</m:t>
          </m:r>
          <m:sSup>
            <m:sSupPr>
              <m:ctrlPr>
                <w:rPr>
                  <w:rFonts w:ascii="Cambria Math" w:hAnsi="Cambria Math"/>
                  <w:lang w:val="lv-LV"/>
                </w:rPr>
              </m:ctrlPr>
            </m:sSupPr>
            <m:e>
              <m:r>
                <w:rPr>
                  <w:rFonts w:ascii="Cambria Math" w:hAnsi="Cambria Math"/>
                  <w:lang w:val="lv-LV"/>
                </w:rPr>
                <m:t>)</m:t>
              </m:r>
            </m:e>
            <m:sup>
              <m:r>
                <w:rPr>
                  <w:rFonts w:ascii="Cambria Math" w:hAnsi="Cambria Math"/>
                  <w:lang w:val="lv-LV"/>
                </w:rPr>
                <m:t>2</m:t>
              </m:r>
            </m:sup>
          </m:sSup>
          <m:r>
            <w:rPr>
              <w:rFonts w:ascii="Cambria Math" w:hAnsi="Cambria Math"/>
              <w:lang w:val="lv-LV"/>
            </w:rPr>
            <m:t>=(100+100+100)+2⋅10(1+5+6)+(</m:t>
          </m:r>
          <m:sSup>
            <m:sSupPr>
              <m:ctrlPr>
                <w:rPr>
                  <w:rFonts w:ascii="Cambria Math" w:hAnsi="Cambria Math"/>
                  <w:lang w:val="lv-LV"/>
                </w:rPr>
              </m:ctrlPr>
            </m:sSupPr>
            <m:e>
              <m:r>
                <w:rPr>
                  <w:rFonts w:ascii="Cambria Math" w:hAnsi="Cambria Math"/>
                  <w:lang w:val="lv-LV"/>
                </w:rPr>
                <m:t>1</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6</m:t>
              </m:r>
            </m:e>
            <m:sup>
              <m:r>
                <w:rPr>
                  <w:rFonts w:ascii="Cambria Math" w:hAnsi="Cambria Math"/>
                  <w:lang w:val="lv-LV"/>
                </w:rPr>
                <m:t>2</m:t>
              </m:r>
            </m:sup>
          </m:sSup>
          <m:r>
            <w:rPr>
              <w:rFonts w:ascii="Cambria Math" w:hAnsi="Cambria Math"/>
              <w:lang w:val="lv-LV"/>
            </w:rPr>
            <m:t>)</m:t>
          </m:r>
        </m:oMath>
      </m:oMathPara>
    </w:p>
    <w:p w14:paraId="76AC4B9F" w14:textId="77777777" w:rsidR="009F44D3" w:rsidRPr="00AF4EC6" w:rsidRDefault="006C1BFF">
      <w:pPr>
        <w:pStyle w:val="FirstParagraph"/>
        <w:rPr>
          <w:lang w:val="lv-LV"/>
        </w:rPr>
      </w:pPr>
      <w:r w:rsidRPr="00AF4EC6">
        <w:rPr>
          <w:lang w:val="lv-LV"/>
        </w:rPr>
        <w:t>To pašu izdara arī ar otru pusi un pārliecinās, ka viss noīsinās.</w:t>
      </w:r>
    </w:p>
    <w:p w14:paraId="4ADE0DB8" w14:textId="77777777" w:rsidR="009F44D3" w:rsidRPr="00AF4EC6" w:rsidRDefault="006C1BFF">
      <w:pPr>
        <w:pStyle w:val="Virsraksts1"/>
        <w:rPr>
          <w:lang w:val="lv-LV"/>
        </w:rPr>
      </w:pPr>
      <w:bookmarkStart w:id="62" w:name="progresijas-ka-trepes-al.sym.progression"/>
      <w:bookmarkEnd w:id="62"/>
      <w:r w:rsidRPr="00AF4EC6">
        <w:rPr>
          <w:lang w:val="lv-LV"/>
        </w:rPr>
        <w:t>Progresijas kā trepes (</w:t>
      </w:r>
      <w:r w:rsidRPr="00AF4EC6">
        <w:rPr>
          <w:rStyle w:val="VerbatimChar"/>
          <w:lang w:val="lv-LV"/>
        </w:rPr>
        <w:t>al.sym.progressions</w:t>
      </w:r>
      <w:r w:rsidRPr="00AF4EC6">
        <w:rPr>
          <w:lang w:val="lv-LV"/>
        </w:rPr>
        <w:t>)</w:t>
      </w:r>
    </w:p>
    <w:p w14:paraId="43C12888" w14:textId="61870AFE" w:rsidR="009F44D3" w:rsidRPr="00AF4EC6" w:rsidRDefault="006C1BFF">
      <w:pPr>
        <w:pStyle w:val="FirstParagraph"/>
        <w:rPr>
          <w:lang w:val="lv-LV"/>
        </w:rPr>
      </w:pPr>
      <w:r w:rsidRPr="00AF4EC6">
        <w:rPr>
          <w:b/>
          <w:lang w:val="lv-LV"/>
        </w:rPr>
        <w:t>Q-2-1.</w:t>
      </w:r>
      <w:r w:rsidRPr="00AF4EC6">
        <w:rPr>
          <w:lang w:val="lv-LV"/>
        </w:rPr>
        <w:t xml:space="preserve"> </w:t>
      </w:r>
      <w:commentRangeStart w:id="63"/>
      <w:r w:rsidRPr="00AF4EC6">
        <w:rPr>
          <w:lang w:val="lv-LV"/>
        </w:rPr>
        <w:t>V</w:t>
      </w:r>
      <w:commentRangeEnd w:id="63"/>
      <w:r w:rsidR="00AD4670">
        <w:rPr>
          <w:rStyle w:val="Komentraatsauce"/>
        </w:rPr>
        <w:commentReference w:id="63"/>
      </w:r>
      <w:r w:rsidRPr="00AF4EC6">
        <w:rPr>
          <w:lang w:val="lv-LV"/>
        </w:rPr>
        <w:t xml:space="preserve">irkni </w:t>
      </w:r>
      <m:oMath>
        <m:r>
          <w:rPr>
            <w:rFonts w:ascii="Cambria Math" w:hAnsi="Cambria Math"/>
            <w:lang w:val="lv-LV"/>
          </w:rPr>
          <m:t>1</m:t>
        </m:r>
        <m:r>
          <w:del w:id="64" w:author="Agnese Šuste" w:date="2017-03-25T18:37:00Z">
            <w:rPr>
              <w:rFonts w:ascii="Cambria Math" w:hAnsi="Cambria Math"/>
              <w:lang w:val="lv-LV"/>
            </w:rPr>
            <m:t>,</m:t>
          </w:del>
        </m:r>
        <m:r>
          <w:ins w:id="65" w:author="Agnese Šuste" w:date="2017-03-25T18:37:00Z">
            <w:rPr>
              <w:rFonts w:ascii="Cambria Math" w:hAnsi="Cambria Math"/>
              <w:lang w:val="lv-LV"/>
            </w:rPr>
            <m:t xml:space="preserve">; </m:t>
          </w:ins>
        </m:r>
        <m:r>
          <w:rPr>
            <w:rFonts w:ascii="Cambria Math" w:hAnsi="Cambria Math"/>
            <w:lang w:val="lv-LV"/>
          </w:rPr>
          <m:t>3</m:t>
        </m:r>
        <m:r>
          <w:del w:id="66" w:author="Agnese Šuste" w:date="2017-03-25T18:37:00Z">
            <w:rPr>
              <w:rFonts w:ascii="Cambria Math" w:hAnsi="Cambria Math"/>
              <w:lang w:val="lv-LV"/>
            </w:rPr>
            <m:t>,</m:t>
          </w:del>
        </m:r>
        <m:r>
          <w:ins w:id="67" w:author="Agnese Šuste" w:date="2017-03-25T18:37:00Z">
            <w:rPr>
              <w:rFonts w:ascii="Cambria Math" w:hAnsi="Cambria Math"/>
              <w:lang w:val="lv-LV"/>
            </w:rPr>
            <m:t xml:space="preserve">; </m:t>
          </w:ins>
        </m:r>
        <m:r>
          <w:rPr>
            <w:rFonts w:ascii="Cambria Math" w:hAnsi="Cambria Math"/>
            <w:lang w:val="lv-LV"/>
          </w:rPr>
          <m:t>6</m:t>
        </m:r>
        <m:r>
          <w:del w:id="68" w:author="Agnese Šuste" w:date="2017-03-25T18:37:00Z">
            <w:rPr>
              <w:rFonts w:ascii="Cambria Math" w:hAnsi="Cambria Math"/>
              <w:lang w:val="lv-LV"/>
            </w:rPr>
            <m:t>,</m:t>
          </w:del>
        </m:r>
        <m:r>
          <w:ins w:id="69" w:author="Agnese Šuste" w:date="2017-03-25T18:37:00Z">
            <w:rPr>
              <w:rFonts w:ascii="Cambria Math" w:hAnsi="Cambria Math"/>
              <w:lang w:val="lv-LV"/>
            </w:rPr>
            <m:t xml:space="preserve">; </m:t>
          </w:ins>
        </m:r>
        <m:r>
          <w:rPr>
            <w:rFonts w:ascii="Cambria Math" w:hAnsi="Cambria Math"/>
            <w:lang w:val="lv-LV"/>
          </w:rPr>
          <m:t>10</m:t>
        </m:r>
        <m:r>
          <w:del w:id="70" w:author="Agnese Šuste" w:date="2017-03-25T18:37:00Z">
            <w:rPr>
              <w:rFonts w:ascii="Cambria Math" w:hAnsi="Cambria Math"/>
              <w:lang w:val="lv-LV"/>
            </w:rPr>
            <m:t>,</m:t>
          </w:del>
        </m:r>
        <m:r>
          <w:ins w:id="71" w:author="Agnese Šuste" w:date="2017-03-25T18:37:00Z">
            <w:rPr>
              <w:rFonts w:ascii="Cambria Math" w:hAnsi="Cambria Math"/>
              <w:lang w:val="lv-LV"/>
            </w:rPr>
            <m:t>;</m:t>
          </w:ins>
        </m:r>
        <m:r>
          <w:rPr>
            <w:rFonts w:ascii="Cambria Math" w:hAnsi="Cambria Math"/>
            <w:lang w:val="lv-LV"/>
          </w:rPr>
          <m:t>…</m:t>
        </m:r>
      </m:oMath>
      <w:r w:rsidRPr="00AF4EC6">
        <w:rPr>
          <w:lang w:val="lv-LV"/>
        </w:rPr>
        <w:t xml:space="preserve"> iegūst, saskaitot arvien garākus naturālo skaitļu virknes sākumposmus:</w:t>
      </w:r>
    </w:p>
    <w:p w14:paraId="643CB754" w14:textId="77777777" w:rsidR="009F44D3" w:rsidRPr="00AF4EC6" w:rsidRDefault="00F1670A">
      <w:pPr>
        <w:pStyle w:val="Pamatteksts"/>
        <w:rPr>
          <w:lang w:val="lv-LV"/>
        </w:rPr>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lang w:val="lv-LV"/>
                </w:rPr>
              </m:ctrlPr>
            </m:mPr>
            <m:mr>
              <m:e>
                <m:r>
                  <w:rPr>
                    <w:rFonts w:ascii="Cambria Math" w:hAnsi="Cambria Math"/>
                    <w:lang w:val="lv-LV"/>
                  </w:rPr>
                  <m:t>1</m:t>
                </m:r>
              </m:e>
              <m:e>
                <m:r>
                  <w:rPr>
                    <w:rFonts w:ascii="Cambria Math" w:hAnsi="Cambria Math"/>
                    <w:lang w:val="lv-LV"/>
                  </w:rPr>
                  <m:t>=</m:t>
                </m:r>
              </m:e>
              <m:e>
                <m:r>
                  <w:rPr>
                    <w:rFonts w:ascii="Cambria Math" w:hAnsi="Cambria Math"/>
                    <w:lang w:val="lv-LV"/>
                  </w:rPr>
                  <m:t>1</m:t>
                </m:r>
              </m:e>
            </m:mr>
            <m:mr>
              <m:e>
                <m:r>
                  <w:rPr>
                    <w:rFonts w:ascii="Cambria Math" w:hAnsi="Cambria Math"/>
                    <w:lang w:val="lv-LV"/>
                  </w:rPr>
                  <m:t>3</m:t>
                </m:r>
              </m:e>
              <m:e>
                <m:r>
                  <w:rPr>
                    <w:rFonts w:ascii="Cambria Math" w:hAnsi="Cambria Math"/>
                    <w:lang w:val="lv-LV"/>
                  </w:rPr>
                  <m:t>=</m:t>
                </m:r>
              </m:e>
              <m:e>
                <m:r>
                  <w:rPr>
                    <w:rFonts w:ascii="Cambria Math" w:hAnsi="Cambria Math"/>
                    <w:lang w:val="lv-LV"/>
                  </w:rPr>
                  <m:t>1+2</m:t>
                </m:r>
              </m:e>
            </m:mr>
            <m:mr>
              <m:e>
                <m:r>
                  <w:rPr>
                    <w:rFonts w:ascii="Cambria Math" w:hAnsi="Cambria Math"/>
                    <w:lang w:val="lv-LV"/>
                  </w:rPr>
                  <m:t>6</m:t>
                </m:r>
              </m:e>
              <m:e>
                <m:r>
                  <w:rPr>
                    <w:rFonts w:ascii="Cambria Math" w:hAnsi="Cambria Math"/>
                    <w:lang w:val="lv-LV"/>
                  </w:rPr>
                  <m:t>=</m:t>
                </m:r>
              </m:e>
              <m:e>
                <m:r>
                  <w:rPr>
                    <w:rFonts w:ascii="Cambria Math" w:hAnsi="Cambria Math"/>
                    <w:lang w:val="lv-LV"/>
                  </w:rPr>
                  <m:t>1+2+3</m:t>
                </m:r>
              </m:e>
            </m:mr>
            <m:mr>
              <m:e>
                <m:r>
                  <w:rPr>
                    <w:rFonts w:ascii="Cambria Math" w:hAnsi="Cambria Math"/>
                    <w:lang w:val="lv-LV"/>
                  </w:rPr>
                  <m:t>10</m:t>
                </m:r>
              </m:e>
              <m:e>
                <m:r>
                  <w:rPr>
                    <w:rFonts w:ascii="Cambria Math" w:hAnsi="Cambria Math"/>
                    <w:lang w:val="lv-LV"/>
                  </w:rPr>
                  <m:t>=</m:t>
                </m:r>
              </m:e>
              <m:e>
                <m:r>
                  <w:rPr>
                    <w:rFonts w:ascii="Cambria Math" w:hAnsi="Cambria Math"/>
                    <w:lang w:val="lv-LV"/>
                  </w:rPr>
                  <m:t>1+2+3+4</m:t>
                </m:r>
              </m:e>
            </m:mr>
            <m:mr>
              <m:e>
                <m:r>
                  <w:rPr>
                    <w:rFonts w:ascii="Cambria Math" w:hAnsi="Cambria Math"/>
                    <w:lang w:val="lv-LV"/>
                  </w:rPr>
                  <m:t>15</m:t>
                </m:r>
              </m:e>
              <m:e>
                <m:r>
                  <w:rPr>
                    <w:rFonts w:ascii="Cambria Math" w:hAnsi="Cambria Math"/>
                    <w:lang w:val="lv-LV"/>
                  </w:rPr>
                  <m:t>=</m:t>
                </m:r>
              </m:e>
              <m:e>
                <m:r>
                  <w:rPr>
                    <w:rFonts w:ascii="Cambria Math" w:hAnsi="Cambria Math"/>
                    <w:lang w:val="lv-LV"/>
                  </w:rPr>
                  <m:t>1+2+3+4+5</m:t>
                </m:r>
              </m:e>
            </m:mr>
          </m:m>
        </m:oMath>
      </m:oMathPara>
    </w:p>
    <w:p w14:paraId="08520E20" w14:textId="5A3235C9" w:rsidR="009F44D3" w:rsidRPr="00AF4EC6" w:rsidRDefault="006C1BFF">
      <w:pPr>
        <w:pStyle w:val="FirstParagraph"/>
        <w:rPr>
          <w:lang w:val="lv-LV"/>
        </w:rPr>
      </w:pPr>
      <w:r w:rsidRPr="00AF4EC6">
        <w:rPr>
          <w:lang w:val="lv-LV"/>
        </w:rPr>
        <w:t>Ierakstīt rūtiņās šīs virknes</w:t>
      </w:r>
      <w:ins w:id="72" w:author="Agnese Šuste" w:date="2017-03-25T18:38:00Z">
        <w:r w:rsidR="00AD4670">
          <w:rPr>
            <w:lang w:val="lv-LV"/>
          </w:rPr>
          <w:t xml:space="preserve"> locekļu</w:t>
        </w:r>
      </w:ins>
      <w:r w:rsidRPr="00AF4EC6">
        <w:rPr>
          <w:lang w:val="lv-LV"/>
        </w:rPr>
        <w:t xml:space="preserve"> veidotos atlikumus</w:t>
      </w:r>
      <w:ins w:id="73" w:author="Agnese Šuste" w:date="2017-03-25T18:38:00Z">
        <w:r w:rsidR="00AD4670">
          <w:rPr>
            <w:lang w:val="lv-LV"/>
          </w:rPr>
          <w:t>, dalot</w:t>
        </w:r>
      </w:ins>
      <w:r w:rsidRPr="00AF4EC6">
        <w:rPr>
          <w:lang w:val="lv-LV"/>
        </w:rPr>
        <w:t xml:space="preserve"> ar skaitļiem </w:t>
      </w:r>
      <m:oMath>
        <m:r>
          <w:rPr>
            <w:rFonts w:ascii="Cambria Math" w:hAnsi="Cambria Math"/>
            <w:lang w:val="lv-LV"/>
          </w:rPr>
          <m:t>3</m:t>
        </m:r>
      </m:oMath>
      <w:r w:rsidRPr="00AF4EC6">
        <w:rPr>
          <w:lang w:val="lv-LV"/>
        </w:rPr>
        <w:t xml:space="preserve"> un </w:t>
      </w:r>
      <m:oMath>
        <m:r>
          <w:rPr>
            <w:rFonts w:ascii="Cambria Math" w:hAnsi="Cambria Math"/>
            <w:lang w:val="lv-LV"/>
          </w:rPr>
          <m:t>4</m:t>
        </m:r>
      </m:oMath>
      <w:r w:rsidRPr="00AF4EC6">
        <w:rPr>
          <w:lang w:val="lv-LV"/>
        </w:rPr>
        <w:t>; ierakstīt arī, pēc cik rūtiņām šie atlikumi sāk atkārtoties (t.i. atlikumu perioda garumu).</w:t>
      </w:r>
    </w:p>
    <w:p w14:paraId="4EF497B9" w14:textId="2651422F" w:rsidR="009F44D3" w:rsidRPr="00AF4EC6" w:rsidRDefault="006C1BFF">
      <w:pPr>
        <w:pStyle w:val="Pamatteksts"/>
        <w:rPr>
          <w:lang w:val="lv-LV"/>
        </w:rPr>
      </w:pPr>
      <w:r w:rsidRPr="00AF4EC6">
        <w:rPr>
          <w:b/>
          <w:i/>
          <w:lang w:val="lv-LV"/>
        </w:rPr>
        <w:t>Atbilde:</w:t>
      </w:r>
      <w:r w:rsidRPr="00AF4EC6">
        <w:rPr>
          <w:lang w:val="lv-LV"/>
        </w:rPr>
        <w:br/>
      </w:r>
      <w:r w:rsidRPr="00AF4EC6">
        <w:rPr>
          <w:i/>
          <w:lang w:val="lv-LV"/>
        </w:rPr>
        <w:t>I daļa:</w:t>
      </w:r>
      <w:r w:rsidRPr="00AF4EC6">
        <w:rPr>
          <w:lang w:val="lv-LV"/>
        </w:rPr>
        <w:t xml:space="preserve"> Virknes </w:t>
      </w:r>
      <m:oMath>
        <m:r>
          <w:rPr>
            <w:rFonts w:ascii="Cambria Math" w:hAnsi="Cambria Math"/>
            <w:lang w:val="lv-LV"/>
          </w:rPr>
          <m:t>1</m:t>
        </m:r>
        <m:r>
          <w:del w:id="74" w:author="Agnese Šuste" w:date="2017-03-25T18:39:00Z">
            <w:rPr>
              <w:rFonts w:ascii="Cambria Math" w:hAnsi="Cambria Math"/>
              <w:lang w:val="lv-LV"/>
            </w:rPr>
            <m:t>,</m:t>
          </w:del>
        </m:r>
        <m:r>
          <w:ins w:id="75" w:author="Agnese Šuste" w:date="2017-03-25T18:39:00Z">
            <w:rPr>
              <w:rFonts w:ascii="Cambria Math" w:hAnsi="Cambria Math"/>
              <w:lang w:val="lv-LV"/>
            </w:rPr>
            <m:t xml:space="preserve">; </m:t>
          </w:ins>
        </m:r>
        <m:r>
          <w:rPr>
            <w:rFonts w:ascii="Cambria Math" w:hAnsi="Cambria Math"/>
            <w:lang w:val="lv-LV"/>
          </w:rPr>
          <m:t>3</m:t>
        </m:r>
        <m:r>
          <w:ins w:id="76" w:author="Agnese Šuste" w:date="2017-03-25T18:39:00Z">
            <w:rPr>
              <w:rFonts w:ascii="Cambria Math" w:hAnsi="Cambria Math"/>
              <w:lang w:val="lv-LV"/>
            </w:rPr>
            <m:t xml:space="preserve">; </m:t>
          </w:ins>
        </m:r>
        <m:r>
          <w:del w:id="77" w:author="Agnese Šuste" w:date="2017-03-25T18:39:00Z">
            <w:rPr>
              <w:rFonts w:ascii="Cambria Math" w:hAnsi="Cambria Math"/>
              <w:lang w:val="lv-LV"/>
            </w:rPr>
            <m:t>,</m:t>
          </w:del>
        </m:r>
        <m:r>
          <w:rPr>
            <w:rFonts w:ascii="Cambria Math" w:hAnsi="Cambria Math"/>
            <w:lang w:val="lv-LV"/>
          </w:rPr>
          <m:t>6</m:t>
        </m:r>
        <m:r>
          <w:ins w:id="78" w:author="Agnese Šuste" w:date="2017-03-25T18:39:00Z">
            <w:rPr>
              <w:rFonts w:ascii="Cambria Math" w:hAnsi="Cambria Math"/>
              <w:lang w:val="lv-LV"/>
            </w:rPr>
            <m:t xml:space="preserve">; </m:t>
          </w:ins>
        </m:r>
        <m:r>
          <w:del w:id="79" w:author="Agnese Šuste" w:date="2017-03-25T18:39:00Z">
            <w:rPr>
              <w:rFonts w:ascii="Cambria Math" w:hAnsi="Cambria Math"/>
              <w:lang w:val="lv-LV"/>
            </w:rPr>
            <m:t>,</m:t>
          </w:del>
        </m:r>
        <m:r>
          <w:rPr>
            <w:rFonts w:ascii="Cambria Math" w:hAnsi="Cambria Math"/>
            <w:lang w:val="lv-LV"/>
          </w:rPr>
          <m:t>10</m:t>
        </m:r>
        <m:r>
          <w:del w:id="80" w:author="Agnese Šuste" w:date="2017-03-25T18:39:00Z">
            <w:rPr>
              <w:rFonts w:ascii="Cambria Math" w:hAnsi="Cambria Math"/>
              <w:lang w:val="lv-LV"/>
            </w:rPr>
            <m:t>,</m:t>
          </w:del>
        </m:r>
        <m:r>
          <w:ins w:id="81" w:author="Agnese Šuste" w:date="2017-03-25T18:39:00Z">
            <w:rPr>
              <w:rFonts w:ascii="Cambria Math" w:hAnsi="Cambria Math"/>
              <w:lang w:val="lv-LV"/>
            </w:rPr>
            <m:t>;</m:t>
          </w:ins>
        </m:r>
        <m:r>
          <w:rPr>
            <w:rFonts w:ascii="Cambria Math" w:hAnsi="Cambria Math"/>
            <w:lang w:val="lv-LV"/>
          </w:rPr>
          <m:t>…</m:t>
        </m:r>
      </m:oMath>
      <w:r w:rsidRPr="00AF4EC6">
        <w:rPr>
          <w:lang w:val="lv-LV"/>
        </w:rPr>
        <w:t xml:space="preserve"> atlikumi, dalot ar </w:t>
      </w:r>
      <m:oMath>
        <m:r>
          <w:rPr>
            <w:rFonts w:ascii="Cambria Math" w:hAnsi="Cambria Math"/>
            <w:lang w:val="lv-LV"/>
          </w:rPr>
          <m:t>3</m:t>
        </m:r>
      </m:oMath>
      <w:r w:rsidRPr="00AF4EC6">
        <w:rPr>
          <w:lang w:val="lv-LV"/>
        </w:rPr>
        <w:t xml:space="preserve"> (ierakstīt rūtiņās skaitļus </w:t>
      </w:r>
      <m:oMath>
        <m:r>
          <w:rPr>
            <w:rFonts w:ascii="Cambria Math" w:hAnsi="Cambria Math"/>
            <w:lang w:val="lv-LV"/>
          </w:rPr>
          <m:t>0</m:t>
        </m:r>
      </m:oMath>
      <w:r w:rsidRPr="00AF4EC6">
        <w:rPr>
          <w:lang w:val="lv-LV"/>
        </w:rPr>
        <w:t xml:space="preserve">, </w:t>
      </w:r>
      <m:oMath>
        <m:r>
          <w:rPr>
            <w:rFonts w:ascii="Cambria Math" w:hAnsi="Cambria Math"/>
            <w:lang w:val="lv-LV"/>
          </w:rPr>
          <m:t>1</m:t>
        </m:r>
      </m:oMath>
      <w:r w:rsidRPr="00AF4EC6">
        <w:rPr>
          <w:lang w:val="lv-LV"/>
        </w:rPr>
        <w:t xml:space="preserve"> vai </w:t>
      </w:r>
      <m:oMath>
        <m:r>
          <w:rPr>
            <w:rFonts w:ascii="Cambria Math" w:hAnsi="Cambria Math"/>
            <w:lang w:val="lv-LV"/>
          </w:rPr>
          <m:t>2</m:t>
        </m:r>
      </m:oMath>
      <w:r w:rsidRPr="00AF4EC6">
        <w:rPr>
          <w:lang w:val="lv-LV"/>
        </w:rPr>
        <w:t>):</w:t>
      </w:r>
    </w:p>
    <w:p w14:paraId="186D7398" w14:textId="77777777" w:rsidR="009F44D3" w:rsidRPr="00AF4EC6" w:rsidRDefault="006C1BFF">
      <w:pPr>
        <w:pStyle w:val="Figure"/>
        <w:rPr>
          <w:lang w:val="lv-LV"/>
        </w:rPr>
      </w:pPr>
      <w:r w:rsidRPr="00AF4EC6">
        <w:rPr>
          <w:noProof/>
          <w:lang w:val="lv-LV" w:eastAsia="lv-LV"/>
        </w:rPr>
        <w:drawing>
          <wp:inline distT="0" distB="0" distL="0" distR="0" wp14:anchorId="2C6F471F" wp14:editId="44084288">
            <wp:extent cx="3142769" cy="3688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t-exam-2017-03-29-Q-2-1a.png"/>
                    <pic:cNvPicPr>
                      <a:picLocks noChangeAspect="1" noChangeArrowheads="1"/>
                    </pic:cNvPicPr>
                  </pic:nvPicPr>
                  <pic:blipFill>
                    <a:blip r:embed="rId13"/>
                    <a:stretch>
                      <a:fillRect/>
                    </a:stretch>
                  </pic:blipFill>
                  <pic:spPr bwMode="auto">
                    <a:xfrm>
                      <a:off x="0" y="0"/>
                      <a:ext cx="3142769" cy="368833"/>
                    </a:xfrm>
                    <a:prstGeom prst="rect">
                      <a:avLst/>
                    </a:prstGeom>
                    <a:noFill/>
                    <a:ln w="9525">
                      <a:noFill/>
                      <a:headEnd/>
                      <a:tailEnd/>
                    </a:ln>
                  </pic:spPr>
                </pic:pic>
              </a:graphicData>
            </a:graphic>
          </wp:inline>
        </w:drawing>
      </w:r>
    </w:p>
    <w:p w14:paraId="39F84A76" w14:textId="77777777" w:rsidR="009F44D3" w:rsidRPr="00AF4EC6" w:rsidRDefault="006C1BFF">
      <w:pPr>
        <w:pStyle w:val="FirstParagraph"/>
        <w:rPr>
          <w:lang w:val="lv-LV"/>
        </w:rPr>
      </w:pPr>
      <w:r w:rsidRPr="00AF4EC6">
        <w:rPr>
          <w:lang w:val="lv-LV"/>
        </w:rPr>
        <w:t xml:space="preserve">Atlikumu periods, dalot ar </w:t>
      </w:r>
      <m:oMath>
        <m:r>
          <w:rPr>
            <w:rFonts w:ascii="Cambria Math" w:hAnsi="Cambria Math"/>
            <w:lang w:val="lv-LV"/>
          </w:rPr>
          <m:t>3</m:t>
        </m:r>
      </m:oMath>
      <w:r w:rsidRPr="00AF4EC6">
        <w:rPr>
          <w:lang w:val="lv-LV"/>
        </w:rPr>
        <w:t>: ______</w:t>
      </w:r>
      <w:r w:rsidRPr="00AF4EC6">
        <w:rPr>
          <w:lang w:val="lv-LV"/>
        </w:rPr>
        <w:br/>
        <w:t>(</w:t>
      </w:r>
      <w:r w:rsidRPr="00AF4EC6">
        <w:rPr>
          <w:i/>
          <w:lang w:val="lv-LV"/>
        </w:rPr>
        <w:t>t.i. pēc cik rūtiņām atlikumi sāk atkārtoties</w:t>
      </w:r>
      <w:r w:rsidRPr="00AF4EC6">
        <w:rPr>
          <w:lang w:val="lv-LV"/>
        </w:rPr>
        <w:t>)</w:t>
      </w:r>
    </w:p>
    <w:p w14:paraId="054D6C35" w14:textId="0D76251F" w:rsidR="009F44D3" w:rsidRPr="00AF4EC6" w:rsidRDefault="006C1BFF">
      <w:pPr>
        <w:pStyle w:val="Pamatteksts"/>
        <w:rPr>
          <w:lang w:val="lv-LV"/>
        </w:rPr>
      </w:pPr>
      <w:r w:rsidRPr="00AF4EC6">
        <w:rPr>
          <w:i/>
          <w:lang w:val="lv-LV"/>
        </w:rPr>
        <w:t>II daļa:</w:t>
      </w:r>
      <w:r w:rsidRPr="00AF4EC6">
        <w:rPr>
          <w:lang w:val="lv-LV"/>
        </w:rPr>
        <w:t xml:space="preserve"> Virknes </w:t>
      </w:r>
      <m:oMath>
        <m:r>
          <w:rPr>
            <w:rFonts w:ascii="Cambria Math" w:hAnsi="Cambria Math"/>
            <w:lang w:val="lv-LV"/>
          </w:rPr>
          <m:t>1</m:t>
        </m:r>
        <m:r>
          <w:ins w:id="82" w:author="Agnese Šuste" w:date="2017-03-25T18:39:00Z">
            <w:rPr>
              <w:rFonts w:ascii="Cambria Math" w:hAnsi="Cambria Math"/>
              <w:lang w:val="lv-LV"/>
            </w:rPr>
            <m:t xml:space="preserve">; </m:t>
          </w:ins>
        </m:r>
        <m:r>
          <w:del w:id="83" w:author="Agnese Šuste" w:date="2017-03-25T18:39:00Z">
            <w:rPr>
              <w:rFonts w:ascii="Cambria Math" w:hAnsi="Cambria Math"/>
              <w:lang w:val="lv-LV"/>
            </w:rPr>
            <m:t>,</m:t>
          </w:del>
        </m:r>
        <m:r>
          <w:rPr>
            <w:rFonts w:ascii="Cambria Math" w:hAnsi="Cambria Math"/>
            <w:lang w:val="lv-LV"/>
          </w:rPr>
          <m:t>3</m:t>
        </m:r>
        <m:r>
          <w:ins w:id="84" w:author="Agnese Šuste" w:date="2017-03-25T18:39:00Z">
            <w:rPr>
              <w:rFonts w:ascii="Cambria Math" w:hAnsi="Cambria Math"/>
              <w:lang w:val="lv-LV"/>
            </w:rPr>
            <m:t xml:space="preserve">; </m:t>
          </w:ins>
        </m:r>
        <m:r>
          <w:del w:id="85" w:author="Agnese Šuste" w:date="2017-03-25T18:39:00Z">
            <w:rPr>
              <w:rFonts w:ascii="Cambria Math" w:hAnsi="Cambria Math"/>
              <w:lang w:val="lv-LV"/>
            </w:rPr>
            <m:t>,</m:t>
          </w:del>
        </m:r>
        <m:r>
          <w:rPr>
            <w:rFonts w:ascii="Cambria Math" w:hAnsi="Cambria Math"/>
            <w:lang w:val="lv-LV"/>
          </w:rPr>
          <m:t>6</m:t>
        </m:r>
        <m:r>
          <w:ins w:id="86" w:author="Agnese Šuste" w:date="2017-03-25T18:39:00Z">
            <w:rPr>
              <w:rFonts w:ascii="Cambria Math" w:hAnsi="Cambria Math"/>
              <w:lang w:val="lv-LV"/>
            </w:rPr>
            <m:t xml:space="preserve">; </m:t>
          </w:ins>
        </m:r>
        <m:r>
          <w:del w:id="87" w:author="Agnese Šuste" w:date="2017-03-25T18:39:00Z">
            <w:rPr>
              <w:rFonts w:ascii="Cambria Math" w:hAnsi="Cambria Math"/>
              <w:lang w:val="lv-LV"/>
            </w:rPr>
            <m:t>,</m:t>
          </w:del>
        </m:r>
        <m:r>
          <w:rPr>
            <w:rFonts w:ascii="Cambria Math" w:hAnsi="Cambria Math"/>
            <w:lang w:val="lv-LV"/>
          </w:rPr>
          <m:t>10</m:t>
        </m:r>
        <m:r>
          <w:ins w:id="88" w:author="Agnese Šuste" w:date="2017-03-25T18:40:00Z">
            <w:rPr>
              <w:rFonts w:ascii="Cambria Math" w:hAnsi="Cambria Math"/>
              <w:lang w:val="lv-LV"/>
            </w:rPr>
            <m:t>;</m:t>
          </w:ins>
        </m:r>
        <m:r>
          <w:del w:id="89" w:author="Agnese Šuste" w:date="2017-03-25T18:40:00Z">
            <w:rPr>
              <w:rFonts w:ascii="Cambria Math" w:hAnsi="Cambria Math"/>
              <w:lang w:val="lv-LV"/>
            </w:rPr>
            <m:t>,</m:t>
          </w:del>
        </m:r>
        <m:r>
          <w:rPr>
            <w:rFonts w:ascii="Cambria Math" w:hAnsi="Cambria Math"/>
            <w:lang w:val="lv-LV"/>
          </w:rPr>
          <m:t>…</m:t>
        </m:r>
      </m:oMath>
      <w:r w:rsidRPr="00AF4EC6">
        <w:rPr>
          <w:lang w:val="lv-LV"/>
        </w:rPr>
        <w:t xml:space="preserve"> atlikumi, dalot ar </w:t>
      </w:r>
      <m:oMath>
        <m:r>
          <w:rPr>
            <w:rFonts w:ascii="Cambria Math" w:hAnsi="Cambria Math"/>
            <w:lang w:val="lv-LV"/>
          </w:rPr>
          <m:t>4</m:t>
        </m:r>
      </m:oMath>
      <w:r w:rsidRPr="00AF4EC6">
        <w:rPr>
          <w:lang w:val="lv-LV"/>
        </w:rPr>
        <w:t xml:space="preserve"> (ierakstīt rūtiņās skaitļus </w:t>
      </w:r>
      <m:oMath>
        <m:r>
          <w:rPr>
            <w:rFonts w:ascii="Cambria Math" w:hAnsi="Cambria Math"/>
            <w:lang w:val="lv-LV"/>
          </w:rPr>
          <m:t>0</m:t>
        </m:r>
      </m:oMath>
      <w:r w:rsidRPr="00AF4EC6">
        <w:rPr>
          <w:lang w:val="lv-LV"/>
        </w:rPr>
        <w:t xml:space="preserve">, </w:t>
      </w:r>
      <m:oMath>
        <m:r>
          <w:rPr>
            <w:rFonts w:ascii="Cambria Math" w:hAnsi="Cambria Math"/>
            <w:lang w:val="lv-LV"/>
          </w:rPr>
          <m:t>1</m:t>
        </m:r>
      </m:oMath>
      <w:r w:rsidRPr="00AF4EC6">
        <w:rPr>
          <w:lang w:val="lv-LV"/>
        </w:rPr>
        <w:t xml:space="preserve">, </w:t>
      </w:r>
      <m:oMath>
        <m:r>
          <w:rPr>
            <w:rFonts w:ascii="Cambria Math" w:hAnsi="Cambria Math"/>
            <w:lang w:val="lv-LV"/>
          </w:rPr>
          <m:t>2</m:t>
        </m:r>
      </m:oMath>
      <w:r w:rsidRPr="00AF4EC6">
        <w:rPr>
          <w:lang w:val="lv-LV"/>
        </w:rPr>
        <w:t xml:space="preserve"> vai </w:t>
      </w:r>
      <m:oMath>
        <m:r>
          <w:rPr>
            <w:rFonts w:ascii="Cambria Math" w:hAnsi="Cambria Math"/>
            <w:lang w:val="lv-LV"/>
          </w:rPr>
          <m:t>3</m:t>
        </m:r>
      </m:oMath>
      <w:r w:rsidRPr="00AF4EC6">
        <w:rPr>
          <w:lang w:val="lv-LV"/>
        </w:rPr>
        <w:t>):</w:t>
      </w:r>
    </w:p>
    <w:p w14:paraId="063CF0D8" w14:textId="77777777" w:rsidR="009F44D3" w:rsidRPr="00AF4EC6" w:rsidRDefault="006C1BFF">
      <w:pPr>
        <w:pStyle w:val="Figure"/>
        <w:rPr>
          <w:lang w:val="lv-LV"/>
        </w:rPr>
      </w:pPr>
      <w:r w:rsidRPr="00AF4EC6">
        <w:rPr>
          <w:noProof/>
          <w:lang w:val="lv-LV" w:eastAsia="lv-LV"/>
        </w:rPr>
        <w:drawing>
          <wp:inline distT="0" distB="0" distL="0" distR="0" wp14:anchorId="0BED462F" wp14:editId="28AA2655">
            <wp:extent cx="3150453" cy="3688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t-exam-2017-03-29-Q-2-1b.png"/>
                    <pic:cNvPicPr>
                      <a:picLocks noChangeAspect="1" noChangeArrowheads="1"/>
                    </pic:cNvPicPr>
                  </pic:nvPicPr>
                  <pic:blipFill>
                    <a:blip r:embed="rId14"/>
                    <a:stretch>
                      <a:fillRect/>
                    </a:stretch>
                  </pic:blipFill>
                  <pic:spPr bwMode="auto">
                    <a:xfrm>
                      <a:off x="0" y="0"/>
                      <a:ext cx="3150453" cy="368833"/>
                    </a:xfrm>
                    <a:prstGeom prst="rect">
                      <a:avLst/>
                    </a:prstGeom>
                    <a:noFill/>
                    <a:ln w="9525">
                      <a:noFill/>
                      <a:headEnd/>
                      <a:tailEnd/>
                    </a:ln>
                  </pic:spPr>
                </pic:pic>
              </a:graphicData>
            </a:graphic>
          </wp:inline>
        </w:drawing>
      </w:r>
    </w:p>
    <w:p w14:paraId="6AF03BCC" w14:textId="77777777" w:rsidR="009F44D3" w:rsidRPr="00AF4EC6" w:rsidRDefault="006C1BFF">
      <w:pPr>
        <w:pStyle w:val="FirstParagraph"/>
        <w:rPr>
          <w:lang w:val="lv-LV"/>
        </w:rPr>
      </w:pPr>
      <w:r w:rsidRPr="00AF4EC6">
        <w:rPr>
          <w:lang w:val="lv-LV"/>
        </w:rPr>
        <w:t xml:space="preserve">Atlikumu periods, dalot ar </w:t>
      </w:r>
      <m:oMath>
        <m:r>
          <w:rPr>
            <w:rFonts w:ascii="Cambria Math" w:hAnsi="Cambria Math"/>
            <w:lang w:val="lv-LV"/>
          </w:rPr>
          <m:t>4</m:t>
        </m:r>
      </m:oMath>
      <w:r w:rsidRPr="00AF4EC6">
        <w:rPr>
          <w:lang w:val="lv-LV"/>
        </w:rPr>
        <w:t>: ______</w:t>
      </w:r>
    </w:p>
    <w:p w14:paraId="1D32FD31" w14:textId="77777777" w:rsidR="009F44D3" w:rsidRPr="00AF4EC6" w:rsidRDefault="006C1BFF">
      <w:pPr>
        <w:pStyle w:val="Pamatteksts"/>
        <w:rPr>
          <w:lang w:val="lv-LV"/>
        </w:rPr>
      </w:pPr>
      <w:r w:rsidRPr="00AF4EC6">
        <w:rPr>
          <w:i/>
          <w:lang w:val="lv-LV"/>
        </w:rPr>
        <w:t>Atrisinājums:</w:t>
      </w:r>
      <w:r w:rsidRPr="00AF4EC6">
        <w:rPr>
          <w:lang w:val="lv-LV"/>
        </w:rPr>
        <w:t xml:space="preserve"> Dalot ar </w:t>
      </w:r>
      <m:oMath>
        <m:r>
          <w:rPr>
            <w:rFonts w:ascii="Cambria Math" w:hAnsi="Cambria Math"/>
            <w:lang w:val="lv-LV"/>
          </w:rPr>
          <m:t>3</m:t>
        </m:r>
      </m:oMath>
      <w:r w:rsidRPr="00AF4EC6">
        <w:rPr>
          <w:lang w:val="lv-LV"/>
        </w:rPr>
        <w:t xml:space="preserve">, rodas atlikumu virkne </w:t>
      </w:r>
      <m:oMath>
        <m:r>
          <w:rPr>
            <w:rFonts w:ascii="Cambria Math" w:hAnsi="Cambria Math"/>
            <w:lang w:val="lv-LV"/>
          </w:rPr>
          <m:t>1;0;0;1;0;0;1;0;0;…</m:t>
        </m:r>
      </m:oMath>
      <w:r w:rsidRPr="00AF4EC6">
        <w:rPr>
          <w:lang w:val="lv-LV"/>
        </w:rPr>
        <w:t xml:space="preserve"> ar periodu </w:t>
      </w:r>
      <m:oMath>
        <m:r>
          <w:rPr>
            <w:rFonts w:ascii="Cambria Math" w:hAnsi="Cambria Math"/>
            <w:lang w:val="lv-LV"/>
          </w:rPr>
          <m:t>3</m:t>
        </m:r>
      </m:oMath>
      <w:r w:rsidRPr="00AF4EC6">
        <w:rPr>
          <w:lang w:val="lv-LV"/>
        </w:rPr>
        <w:t>.</w:t>
      </w:r>
      <w:r w:rsidRPr="00AF4EC6">
        <w:rPr>
          <w:lang w:val="lv-LV"/>
        </w:rPr>
        <w:br/>
        <w:t xml:space="preserve">Dalot ar </w:t>
      </w:r>
      <m:oMath>
        <m:r>
          <w:rPr>
            <w:rFonts w:ascii="Cambria Math" w:hAnsi="Cambria Math"/>
            <w:lang w:val="lv-LV"/>
          </w:rPr>
          <m:t>4</m:t>
        </m:r>
      </m:oMath>
      <w:r w:rsidRPr="00AF4EC6">
        <w:rPr>
          <w:lang w:val="lv-LV"/>
        </w:rPr>
        <w:t xml:space="preserve">, rodas atlikumu virkne </w:t>
      </w:r>
      <m:oMath>
        <m:r>
          <w:rPr>
            <w:rFonts w:ascii="Cambria Math" w:hAnsi="Cambria Math"/>
            <w:lang w:val="lv-LV"/>
          </w:rPr>
          <m:t>1;3;2;2;3;1;0;0;…</m:t>
        </m:r>
      </m:oMath>
      <w:r w:rsidRPr="00AF4EC6">
        <w:rPr>
          <w:lang w:val="lv-LV"/>
        </w:rPr>
        <w:t xml:space="preserve"> ar periodu </w:t>
      </w:r>
      <m:oMath>
        <m:r>
          <w:rPr>
            <w:rFonts w:ascii="Cambria Math" w:hAnsi="Cambria Math"/>
            <w:lang w:val="lv-LV"/>
          </w:rPr>
          <m:t>8</m:t>
        </m:r>
      </m:oMath>
      <w:r w:rsidRPr="00AF4EC6">
        <w:rPr>
          <w:lang w:val="lv-LV"/>
        </w:rPr>
        <w:t>.</w:t>
      </w:r>
    </w:p>
    <w:p w14:paraId="482812D9" w14:textId="77777777" w:rsidR="009F44D3" w:rsidRPr="00AF4EC6" w:rsidRDefault="006C1BFF">
      <w:pPr>
        <w:pStyle w:val="Pamatteksts"/>
        <w:rPr>
          <w:lang w:val="lv-LV"/>
        </w:rPr>
      </w:pPr>
      <w:r w:rsidRPr="00AF4EC6">
        <w:rPr>
          <w:b/>
          <w:lang w:val="lv-LV"/>
        </w:rPr>
        <w:t>Q-2-2.</w:t>
      </w:r>
      <w:r w:rsidRPr="00AF4EC6">
        <w:rPr>
          <w:lang w:val="lv-LV"/>
        </w:rPr>
        <w:t xml:space="preserve"> Saskaita visus naturālos skaitļus no </w:t>
      </w:r>
      <m:oMath>
        <m:r>
          <w:rPr>
            <w:rFonts w:ascii="Cambria Math" w:hAnsi="Cambria Math"/>
            <w:lang w:val="lv-LV"/>
          </w:rPr>
          <m:t>1</m:t>
        </m:r>
      </m:oMath>
      <w:r w:rsidRPr="00AF4EC6">
        <w:rPr>
          <w:lang w:val="lv-LV"/>
        </w:rPr>
        <w:t xml:space="preserve"> līdz </w:t>
      </w:r>
      <m:oMath>
        <m:r>
          <w:rPr>
            <w:rFonts w:ascii="Cambria Math" w:hAnsi="Cambria Math"/>
            <w:lang w:val="lv-LV"/>
          </w:rPr>
          <m:t>n</m:t>
        </m:r>
      </m:oMath>
      <w:r w:rsidRPr="00AF4EC6">
        <w:rPr>
          <w:lang w:val="lv-LV"/>
        </w:rPr>
        <w:t xml:space="preserve">: </w:t>
      </w:r>
      <m:oMath>
        <m:sSub>
          <m:sSubPr>
            <m:ctrlPr>
              <w:rPr>
                <w:rFonts w:ascii="Cambria Math" w:hAnsi="Cambria Math"/>
                <w:lang w:val="lv-LV"/>
              </w:rPr>
            </m:ctrlPr>
          </m:sSubPr>
          <m:e>
            <m:r>
              <w:rPr>
                <w:rFonts w:ascii="Cambria Math" w:hAnsi="Cambria Math"/>
                <w:lang w:val="lv-LV"/>
              </w:rPr>
              <m:t>S</m:t>
            </m:r>
          </m:e>
          <m:sub>
            <m:r>
              <w:rPr>
                <w:rFonts w:ascii="Cambria Math" w:hAnsi="Cambria Math"/>
                <w:lang w:val="lv-LV"/>
              </w:rPr>
              <m:t>n</m:t>
            </m:r>
          </m:sub>
        </m:sSub>
        <m:r>
          <w:rPr>
            <w:rFonts w:ascii="Cambria Math" w:hAnsi="Cambria Math"/>
            <w:lang w:val="lv-LV"/>
          </w:rPr>
          <m:t>=1+2+…+n</m:t>
        </m:r>
      </m:oMath>
      <w:r w:rsidRPr="00AF4EC6">
        <w:rPr>
          <w:lang w:val="lv-LV"/>
        </w:rPr>
        <w:t xml:space="preserve">. Atrast piecas mazākās </w:t>
      </w:r>
      <m:oMath>
        <m:r>
          <w:rPr>
            <w:rFonts w:ascii="Cambria Math" w:hAnsi="Cambria Math"/>
            <w:lang w:val="lv-LV"/>
          </w:rPr>
          <m:t>n</m:t>
        </m:r>
      </m:oMath>
      <w:r w:rsidRPr="00AF4EC6">
        <w:rPr>
          <w:lang w:val="lv-LV"/>
        </w:rPr>
        <w:t xml:space="preserve"> vērtības, kurām </w:t>
      </w:r>
      <m:oMath>
        <m:sSub>
          <m:sSubPr>
            <m:ctrlPr>
              <w:rPr>
                <w:rFonts w:ascii="Cambria Math" w:hAnsi="Cambria Math"/>
                <w:lang w:val="lv-LV"/>
              </w:rPr>
            </m:ctrlPr>
          </m:sSubPr>
          <m:e>
            <m:r>
              <w:rPr>
                <w:rFonts w:ascii="Cambria Math" w:hAnsi="Cambria Math"/>
                <w:lang w:val="lv-LV"/>
              </w:rPr>
              <m:t>S</m:t>
            </m:r>
          </m:e>
          <m:sub>
            <m:r>
              <w:rPr>
                <w:rFonts w:ascii="Cambria Math" w:hAnsi="Cambria Math"/>
                <w:lang w:val="lv-LV"/>
              </w:rPr>
              <m:t>n</m:t>
            </m:r>
          </m:sub>
        </m:sSub>
      </m:oMath>
      <w:r w:rsidRPr="00AF4EC6">
        <w:rPr>
          <w:lang w:val="lv-LV"/>
        </w:rPr>
        <w:t xml:space="preserve"> dalās ar </w:t>
      </w:r>
      <m:oMath>
        <m:r>
          <w:rPr>
            <w:rFonts w:ascii="Cambria Math" w:hAnsi="Cambria Math"/>
            <w:lang w:val="lv-LV"/>
          </w:rPr>
          <m:t>7</m:t>
        </m:r>
      </m:oMath>
      <w:r w:rsidRPr="00AF4EC6">
        <w:rPr>
          <w:lang w:val="lv-LV"/>
        </w:rPr>
        <w:t>.</w:t>
      </w:r>
    </w:p>
    <w:p w14:paraId="4467E4B3" w14:textId="77777777" w:rsidR="009F44D3" w:rsidRPr="00AF4EC6" w:rsidRDefault="006C1BFF">
      <w:pPr>
        <w:pStyle w:val="FigurewithCaption"/>
        <w:rPr>
          <w:lang w:val="lv-LV"/>
        </w:rPr>
      </w:pPr>
      <w:r w:rsidRPr="00AF4EC6">
        <w:rPr>
          <w:noProof/>
          <w:lang w:val="lv-LV" w:eastAsia="lv-LV"/>
        </w:rPr>
        <w:drawing>
          <wp:inline distT="0" distB="0" distL="0" distR="0" wp14:anchorId="228D59A1" wp14:editId="23B44BA8">
            <wp:extent cx="1467650" cy="1652067"/>
            <wp:effectExtent l="0" t="0" r="0" b="0"/>
            <wp:docPr id="6" name="Picture" descr="Attēls: Progresijas summa kā trepītes laukums"/>
            <wp:cNvGraphicFramePr/>
            <a:graphic xmlns:a="http://schemas.openxmlformats.org/drawingml/2006/main">
              <a:graphicData uri="http://schemas.openxmlformats.org/drawingml/2006/picture">
                <pic:pic xmlns:pic="http://schemas.openxmlformats.org/drawingml/2006/picture">
                  <pic:nvPicPr>
                    <pic:cNvPr id="0" name="Picture" descr="nt-exam-2017-03-29-Q-2-2.png"/>
                    <pic:cNvPicPr>
                      <a:picLocks noChangeAspect="1" noChangeArrowheads="1"/>
                    </pic:cNvPicPr>
                  </pic:nvPicPr>
                  <pic:blipFill>
                    <a:blip r:embed="rId15"/>
                    <a:stretch>
                      <a:fillRect/>
                    </a:stretch>
                  </pic:blipFill>
                  <pic:spPr bwMode="auto">
                    <a:xfrm>
                      <a:off x="0" y="0"/>
                      <a:ext cx="1467650" cy="1652067"/>
                    </a:xfrm>
                    <a:prstGeom prst="rect">
                      <a:avLst/>
                    </a:prstGeom>
                    <a:noFill/>
                    <a:ln w="9525">
                      <a:noFill/>
                      <a:headEnd/>
                      <a:tailEnd/>
                    </a:ln>
                  </pic:spPr>
                </pic:pic>
              </a:graphicData>
            </a:graphic>
          </wp:inline>
        </w:drawing>
      </w:r>
    </w:p>
    <w:p w14:paraId="60BD8702" w14:textId="77777777" w:rsidR="009F44D3" w:rsidRPr="00AF4EC6" w:rsidRDefault="006C1BFF">
      <w:pPr>
        <w:pStyle w:val="ImageCaption"/>
        <w:rPr>
          <w:lang w:val="lv-LV"/>
        </w:rPr>
      </w:pPr>
      <w:r w:rsidRPr="00AF4EC6">
        <w:rPr>
          <w:lang w:val="lv-LV"/>
        </w:rPr>
        <w:t>Attēls: Progresijas summa kā trepītes laukums</w:t>
      </w:r>
    </w:p>
    <w:p w14:paraId="61F14BB7" w14:textId="33316623" w:rsidR="009F44D3" w:rsidRPr="00AF4EC6" w:rsidRDefault="006C1BFF">
      <w:pPr>
        <w:pStyle w:val="Pamatteksts"/>
        <w:rPr>
          <w:lang w:val="lv-LV"/>
        </w:rPr>
      </w:pPr>
      <w:r w:rsidRPr="00AF4EC6">
        <w:rPr>
          <w:b/>
          <w:i/>
          <w:lang w:val="lv-LV"/>
        </w:rPr>
        <w:t>Atbilde:</w:t>
      </w:r>
      <w:r w:rsidRPr="00AF4EC6">
        <w:rPr>
          <w:lang w:val="lv-LV"/>
        </w:rPr>
        <w:t xml:space="preserve"> Piecas mazākās </w:t>
      </w:r>
      <m:oMath>
        <m:r>
          <w:rPr>
            <w:rFonts w:ascii="Cambria Math" w:hAnsi="Cambria Math"/>
            <w:lang w:val="lv-LV"/>
          </w:rPr>
          <m:t>n</m:t>
        </m:r>
      </m:oMath>
      <w:r w:rsidRPr="00AF4EC6">
        <w:rPr>
          <w:lang w:val="lv-LV"/>
        </w:rPr>
        <w:t xml:space="preserve"> vērtības, k</w:t>
      </w:r>
      <w:ins w:id="90" w:author="Agnese Šuste" w:date="2017-03-25T18:41:00Z">
        <w:r w:rsidR="00AD4670">
          <w:rPr>
            <w:lang w:val="lv-LV"/>
          </w:rPr>
          <w:t>urām</w:t>
        </w:r>
      </w:ins>
      <w:del w:id="91" w:author="Agnese Šuste" w:date="2017-03-25T18:41:00Z">
        <w:r w:rsidRPr="00AF4EC6" w:rsidDel="00AD4670">
          <w:rPr>
            <w:lang w:val="lv-LV"/>
          </w:rPr>
          <w:delText xml:space="preserve">am </w:delText>
        </w:r>
        <m:oMath>
          <m:r>
            <w:rPr>
              <w:rFonts w:ascii="Cambria Math" w:hAnsi="Cambria Math"/>
              <w:lang w:val="lv-LV"/>
            </w:rPr>
            <m:t>7</m:t>
          </m:r>
        </m:oMath>
        <w:r w:rsidRPr="00AF4EC6" w:rsidDel="00AD4670">
          <w:rPr>
            <w:lang w:val="lv-LV"/>
          </w:rPr>
          <w:delText xml:space="preserve"> dala</w:delText>
        </w:r>
      </w:del>
      <w:r w:rsidRPr="00AF4EC6">
        <w:rPr>
          <w:lang w:val="lv-LV"/>
        </w:rPr>
        <w:t xml:space="preserve"> </w:t>
      </w:r>
      <m:oMath>
        <m:sSub>
          <m:sSubPr>
            <m:ctrlPr>
              <w:rPr>
                <w:rFonts w:ascii="Cambria Math" w:hAnsi="Cambria Math"/>
                <w:lang w:val="lv-LV"/>
              </w:rPr>
            </m:ctrlPr>
          </m:sSubPr>
          <m:e>
            <m:r>
              <w:rPr>
                <w:rFonts w:ascii="Cambria Math" w:hAnsi="Cambria Math"/>
                <w:lang w:val="lv-LV"/>
              </w:rPr>
              <m:t>S</m:t>
            </m:r>
          </m:e>
          <m:sub>
            <m:r>
              <w:rPr>
                <w:rFonts w:ascii="Cambria Math" w:hAnsi="Cambria Math"/>
                <w:lang w:val="lv-LV"/>
              </w:rPr>
              <m:t>n</m:t>
            </m:r>
          </m:sub>
        </m:sSub>
      </m:oMath>
      <w:r w:rsidRPr="00AF4EC6">
        <w:rPr>
          <w:lang w:val="lv-LV"/>
        </w:rPr>
        <w:t xml:space="preserve"> </w:t>
      </w:r>
      <w:ins w:id="92" w:author="Agnese Šuste" w:date="2017-03-25T18:41:00Z">
        <w:r w:rsidR="00AD4670">
          <w:rPr>
            <w:lang w:val="lv-LV"/>
          </w:rPr>
          <w:t>dalās ar 7</w:t>
        </w:r>
      </w:ins>
      <w:r w:rsidRPr="00AF4EC6">
        <w:rPr>
          <w:lang w:val="lv-LV"/>
        </w:rPr>
        <w:t>(skaitļus atdala ar semikoliem (;)): ______</w:t>
      </w:r>
    </w:p>
    <w:p w14:paraId="00F28C38" w14:textId="77777777" w:rsidR="009F44D3" w:rsidRPr="00AF4EC6" w:rsidRDefault="006C1BFF">
      <w:pPr>
        <w:pStyle w:val="Pamatteksts"/>
        <w:rPr>
          <w:lang w:val="lv-LV"/>
        </w:rPr>
      </w:pPr>
      <w:commentRangeStart w:id="93"/>
      <w:r w:rsidRPr="00AF4EC6">
        <w:rPr>
          <w:i/>
          <w:lang w:val="lv-LV"/>
        </w:rPr>
        <w:t>A</w:t>
      </w:r>
      <w:commentRangeEnd w:id="93"/>
      <w:r w:rsidR="00AD4670">
        <w:rPr>
          <w:rStyle w:val="Komentraatsauce"/>
        </w:rPr>
        <w:commentReference w:id="93"/>
      </w:r>
      <w:r w:rsidRPr="00AF4EC6">
        <w:rPr>
          <w:i/>
          <w:lang w:val="lv-LV"/>
        </w:rPr>
        <w:t>trisinājums:</w:t>
      </w:r>
      <w:r w:rsidRPr="00AF4EC6">
        <w:rPr>
          <w:lang w:val="lv-LV"/>
        </w:rPr>
        <w:t xml:space="preserve"> Ņemot vērā to, ka trepīte ir puse no taisnstūra </w:t>
      </w:r>
      <m:oMath>
        <m:r>
          <w:rPr>
            <w:rFonts w:ascii="Cambria Math" w:hAnsi="Cambria Math"/>
            <w:lang w:val="lv-LV"/>
          </w:rPr>
          <m:t>n(n+1)</m:t>
        </m:r>
      </m:oMath>
      <w:r w:rsidRPr="00AF4EC6">
        <w:rPr>
          <w:lang w:val="lv-LV"/>
        </w:rPr>
        <w:t xml:space="preserve">, secinām, ka </w:t>
      </w:r>
      <m:oMath>
        <m:r>
          <w:rPr>
            <w:rFonts w:ascii="Cambria Math" w:hAnsi="Cambria Math"/>
            <w:lang w:val="lv-LV"/>
          </w:rPr>
          <m:t>n</m:t>
        </m:r>
      </m:oMath>
      <w:r w:rsidRPr="00AF4EC6">
        <w:rPr>
          <w:lang w:val="lv-LV"/>
        </w:rPr>
        <w:t xml:space="preserve"> vai </w:t>
      </w:r>
      <m:oMath>
        <m:r>
          <w:rPr>
            <w:rFonts w:ascii="Cambria Math" w:hAnsi="Cambria Math"/>
            <w:lang w:val="lv-LV"/>
          </w:rPr>
          <m:t>n+1</m:t>
        </m:r>
      </m:oMath>
      <w:r w:rsidRPr="00AF4EC6">
        <w:rPr>
          <w:lang w:val="lv-LV"/>
        </w:rPr>
        <w:t xml:space="preserve"> jādalās ar </w:t>
      </w:r>
      <m:oMath>
        <m:r>
          <w:rPr>
            <w:rFonts w:ascii="Cambria Math" w:hAnsi="Cambria Math"/>
            <w:lang w:val="lv-LV"/>
          </w:rPr>
          <m:t>7</m:t>
        </m:r>
      </m:oMath>
      <w:r w:rsidRPr="00AF4EC6">
        <w:rPr>
          <w:lang w:val="lv-LV"/>
        </w:rPr>
        <w:t xml:space="preserve">. Iegūstam, ka der </w:t>
      </w:r>
      <m:oMath>
        <m:r>
          <w:rPr>
            <w:rFonts w:ascii="Cambria Math" w:hAnsi="Cambria Math"/>
            <w:lang w:val="lv-LV"/>
          </w:rPr>
          <m:t>n=6;7;13;14;20;…</m:t>
        </m:r>
      </m:oMath>
      <w:r w:rsidRPr="00AF4EC6">
        <w:rPr>
          <w:lang w:val="lv-LV"/>
        </w:rPr>
        <w:t>.</w:t>
      </w:r>
    </w:p>
    <w:p w14:paraId="73F9E08F" w14:textId="21094E6A" w:rsidR="009F44D3" w:rsidRPr="00AF4EC6" w:rsidRDefault="006C1BFF">
      <w:pPr>
        <w:pStyle w:val="Pamatteksts"/>
        <w:rPr>
          <w:lang w:val="lv-LV"/>
        </w:rPr>
      </w:pPr>
      <w:r w:rsidRPr="00AF4EC6">
        <w:rPr>
          <w:b/>
          <w:lang w:val="lv-LV"/>
        </w:rPr>
        <w:t>Q-2-3.</w:t>
      </w:r>
      <w:r w:rsidRPr="00AF4EC6">
        <w:rPr>
          <w:lang w:val="lv-LV"/>
        </w:rPr>
        <w:t xml:space="preserve"> Virkni </w:t>
      </w:r>
      <m:oMath>
        <m:r>
          <w:rPr>
            <w:rFonts w:ascii="Cambria Math" w:hAnsi="Cambria Math"/>
            <w:lang w:val="lv-LV"/>
          </w:rPr>
          <m:t>1</m:t>
        </m:r>
        <m:r>
          <w:ins w:id="94" w:author="Agnese Šuste" w:date="2017-03-25T18:47:00Z">
            <w:rPr>
              <w:rFonts w:ascii="Cambria Math" w:hAnsi="Cambria Math"/>
              <w:lang w:val="lv-LV"/>
            </w:rPr>
            <m:t>;</m:t>
          </w:ins>
        </m:r>
        <m:r>
          <w:del w:id="95" w:author="Agnese Šuste" w:date="2017-03-25T18:47:00Z">
            <w:rPr>
              <w:rFonts w:ascii="Cambria Math" w:hAnsi="Cambria Math"/>
              <w:lang w:val="lv-LV"/>
            </w:rPr>
            <m:t>,</m:t>
          </w:del>
        </m:r>
        <m:r>
          <w:ins w:id="96" w:author="Agnese Šuste" w:date="2017-03-25T18:47:00Z">
            <w:rPr>
              <w:rFonts w:ascii="Cambria Math" w:hAnsi="Cambria Math"/>
              <w:lang w:val="lv-LV"/>
            </w:rPr>
            <m:t xml:space="preserve"> </m:t>
          </w:ins>
        </m:r>
        <m:r>
          <w:rPr>
            <w:rFonts w:ascii="Cambria Math" w:hAnsi="Cambria Math"/>
            <w:lang w:val="lv-LV"/>
          </w:rPr>
          <m:t>4</m:t>
        </m:r>
        <m:r>
          <w:del w:id="97" w:author="Agnese Šuste" w:date="2017-03-25T18:47:00Z">
            <w:rPr>
              <w:rFonts w:ascii="Cambria Math" w:hAnsi="Cambria Math"/>
              <w:lang w:val="lv-LV"/>
            </w:rPr>
            <m:t>,</m:t>
          </w:del>
        </m:r>
        <m:r>
          <w:ins w:id="98" w:author="Agnese Šuste" w:date="2017-03-25T18:47:00Z">
            <w:rPr>
              <w:rFonts w:ascii="Cambria Math" w:hAnsi="Cambria Math"/>
              <w:lang w:val="lv-LV"/>
            </w:rPr>
            <m:t xml:space="preserve">; </m:t>
          </w:ins>
        </m:r>
        <m:r>
          <w:rPr>
            <w:rFonts w:ascii="Cambria Math" w:hAnsi="Cambria Math"/>
            <w:lang w:val="lv-LV"/>
          </w:rPr>
          <m:t>9</m:t>
        </m:r>
        <m:r>
          <w:ins w:id="99" w:author="Agnese Šuste" w:date="2017-03-25T18:47:00Z">
            <w:rPr>
              <w:rFonts w:ascii="Cambria Math" w:hAnsi="Cambria Math"/>
              <w:lang w:val="lv-LV"/>
            </w:rPr>
            <m:t>;</m:t>
          </w:ins>
        </m:r>
        <m:r>
          <w:del w:id="100" w:author="Agnese Šuste" w:date="2017-03-25T18:47:00Z">
            <w:rPr>
              <w:rFonts w:ascii="Cambria Math" w:hAnsi="Cambria Math"/>
              <w:lang w:val="lv-LV"/>
            </w:rPr>
            <m:t>,</m:t>
          </w:del>
        </m:r>
        <m:r>
          <w:rPr>
            <w:rFonts w:ascii="Cambria Math" w:hAnsi="Cambria Math"/>
            <w:lang w:val="lv-LV"/>
          </w:rPr>
          <m:t>…</m:t>
        </m:r>
      </m:oMath>
      <w:r w:rsidRPr="00AF4EC6">
        <w:rPr>
          <w:lang w:val="lv-LV"/>
        </w:rPr>
        <w:t xml:space="preserve"> iegūst, saskaitot pirmos nepāru skaitļus:</w:t>
      </w:r>
    </w:p>
    <w:p w14:paraId="5428D233" w14:textId="77777777" w:rsidR="009F44D3" w:rsidRPr="00AF4EC6" w:rsidRDefault="00F1670A">
      <w:pPr>
        <w:pStyle w:val="Pamatteksts"/>
        <w:rPr>
          <w:lang w:val="lv-LV"/>
        </w:rPr>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lang w:val="lv-LV"/>
                </w:rPr>
              </m:ctrlPr>
            </m:mPr>
            <m:mr>
              <m:e>
                <m:sSub>
                  <m:sSubPr>
                    <m:ctrlPr>
                      <w:rPr>
                        <w:rFonts w:ascii="Cambria Math" w:hAnsi="Cambria Math"/>
                        <w:lang w:val="lv-LV"/>
                      </w:rPr>
                    </m:ctrlPr>
                  </m:sSubPr>
                  <m:e>
                    <m:r>
                      <w:rPr>
                        <w:rFonts w:ascii="Cambria Math" w:hAnsi="Cambria Math"/>
                        <w:lang w:val="lv-LV"/>
                      </w:rPr>
                      <m:t>S</m:t>
                    </m:r>
                  </m:e>
                  <m:sub>
                    <m:r>
                      <w:rPr>
                        <w:rFonts w:ascii="Cambria Math" w:hAnsi="Cambria Math"/>
                        <w:lang w:val="lv-LV"/>
                      </w:rPr>
                      <m:t>1</m:t>
                    </m:r>
                  </m:sub>
                </m:sSub>
              </m:e>
              <m:e>
                <m:r>
                  <w:rPr>
                    <w:rFonts w:ascii="Cambria Math" w:hAnsi="Cambria Math"/>
                    <w:lang w:val="lv-LV"/>
                  </w:rPr>
                  <m:t>=</m:t>
                </m:r>
              </m:e>
              <m:e>
                <m:r>
                  <w:rPr>
                    <w:rFonts w:ascii="Cambria Math" w:hAnsi="Cambria Math"/>
                    <w:lang w:val="lv-LV"/>
                  </w:rPr>
                  <m:t>1</m:t>
                </m:r>
              </m:e>
            </m:mr>
            <m:mr>
              <m:e>
                <m:sSub>
                  <m:sSubPr>
                    <m:ctrlPr>
                      <w:rPr>
                        <w:rFonts w:ascii="Cambria Math" w:hAnsi="Cambria Math"/>
                        <w:lang w:val="lv-LV"/>
                      </w:rPr>
                    </m:ctrlPr>
                  </m:sSubPr>
                  <m:e>
                    <m:r>
                      <w:rPr>
                        <w:rFonts w:ascii="Cambria Math" w:hAnsi="Cambria Math"/>
                        <w:lang w:val="lv-LV"/>
                      </w:rPr>
                      <m:t>S</m:t>
                    </m:r>
                  </m:e>
                  <m:sub>
                    <m:r>
                      <w:rPr>
                        <w:rFonts w:ascii="Cambria Math" w:hAnsi="Cambria Math"/>
                        <w:lang w:val="lv-LV"/>
                      </w:rPr>
                      <m:t>2</m:t>
                    </m:r>
                  </m:sub>
                </m:sSub>
              </m:e>
              <m:e>
                <m:r>
                  <w:rPr>
                    <w:rFonts w:ascii="Cambria Math" w:hAnsi="Cambria Math"/>
                    <w:lang w:val="lv-LV"/>
                  </w:rPr>
                  <m:t>=</m:t>
                </m:r>
              </m:e>
              <m:e>
                <m:r>
                  <w:rPr>
                    <w:rFonts w:ascii="Cambria Math" w:hAnsi="Cambria Math"/>
                    <w:lang w:val="lv-LV"/>
                  </w:rPr>
                  <m:t>1+3</m:t>
                </m:r>
              </m:e>
            </m:mr>
            <m:mr>
              <m:e>
                <m:sSub>
                  <m:sSubPr>
                    <m:ctrlPr>
                      <w:rPr>
                        <w:rFonts w:ascii="Cambria Math" w:hAnsi="Cambria Math"/>
                        <w:lang w:val="lv-LV"/>
                      </w:rPr>
                    </m:ctrlPr>
                  </m:sSubPr>
                  <m:e>
                    <m:r>
                      <w:rPr>
                        <w:rFonts w:ascii="Cambria Math" w:hAnsi="Cambria Math"/>
                        <w:lang w:val="lv-LV"/>
                      </w:rPr>
                      <m:t>S</m:t>
                    </m:r>
                  </m:e>
                  <m:sub>
                    <m:r>
                      <w:rPr>
                        <w:rFonts w:ascii="Cambria Math" w:hAnsi="Cambria Math"/>
                        <w:lang w:val="lv-LV"/>
                      </w:rPr>
                      <m:t>3</m:t>
                    </m:r>
                  </m:sub>
                </m:sSub>
              </m:e>
              <m:e>
                <m:r>
                  <w:rPr>
                    <w:rFonts w:ascii="Cambria Math" w:hAnsi="Cambria Math"/>
                    <w:lang w:val="lv-LV"/>
                  </w:rPr>
                  <m:t>=</m:t>
                </m:r>
              </m:e>
              <m:e>
                <m:r>
                  <w:rPr>
                    <w:rFonts w:ascii="Cambria Math" w:hAnsi="Cambria Math"/>
                    <w:lang w:val="lv-LV"/>
                  </w:rPr>
                  <m:t>1+3+5</m:t>
                </m:r>
              </m:e>
            </m:mr>
          </m:m>
        </m:oMath>
      </m:oMathPara>
    </w:p>
    <w:p w14:paraId="3D14C478" w14:textId="77777777" w:rsidR="009F44D3" w:rsidRPr="00AF4EC6" w:rsidRDefault="006C1BFF">
      <w:pPr>
        <w:pStyle w:val="FirstParagraph"/>
        <w:rPr>
          <w:lang w:val="lv-LV"/>
        </w:rPr>
      </w:pPr>
      <w:r w:rsidRPr="00AF4EC6">
        <w:rPr>
          <w:lang w:val="lv-LV"/>
        </w:rPr>
        <w:t xml:space="preserve">Atrast piecas mazākās </w:t>
      </w:r>
      <m:oMath>
        <m:r>
          <w:rPr>
            <w:rFonts w:ascii="Cambria Math" w:hAnsi="Cambria Math"/>
            <w:lang w:val="lv-LV"/>
          </w:rPr>
          <m:t>n</m:t>
        </m:r>
      </m:oMath>
      <w:r w:rsidRPr="00AF4EC6">
        <w:rPr>
          <w:lang w:val="lv-LV"/>
        </w:rPr>
        <w:t xml:space="preserve"> vērtības, kurām </w:t>
      </w:r>
      <m:oMath>
        <m:sSub>
          <m:sSubPr>
            <m:ctrlPr>
              <w:rPr>
                <w:rFonts w:ascii="Cambria Math" w:hAnsi="Cambria Math"/>
                <w:lang w:val="lv-LV"/>
              </w:rPr>
            </m:ctrlPr>
          </m:sSubPr>
          <m:e>
            <m:r>
              <w:rPr>
                <w:rFonts w:ascii="Cambria Math" w:hAnsi="Cambria Math"/>
                <w:lang w:val="lv-LV"/>
              </w:rPr>
              <m:t>S</m:t>
            </m:r>
          </m:e>
          <m:sub>
            <m:r>
              <w:rPr>
                <w:rFonts w:ascii="Cambria Math" w:hAnsi="Cambria Math"/>
                <w:lang w:val="lv-LV"/>
              </w:rPr>
              <m:t>n</m:t>
            </m:r>
          </m:sub>
        </m:sSub>
      </m:oMath>
      <w:r w:rsidRPr="00AF4EC6">
        <w:rPr>
          <w:lang w:val="lv-LV"/>
        </w:rPr>
        <w:t xml:space="preserve"> dalās ar </w:t>
      </w:r>
      <m:oMath>
        <m:r>
          <w:rPr>
            <w:rFonts w:ascii="Cambria Math" w:hAnsi="Cambria Math"/>
            <w:lang w:val="lv-LV"/>
          </w:rPr>
          <m:t>7</m:t>
        </m:r>
      </m:oMath>
      <w:r w:rsidRPr="00AF4EC6">
        <w:rPr>
          <w:lang w:val="lv-LV"/>
        </w:rPr>
        <w:t>.</w:t>
      </w:r>
    </w:p>
    <w:p w14:paraId="60C2168B" w14:textId="77777777" w:rsidR="009F44D3" w:rsidRPr="00AF4EC6" w:rsidRDefault="006C1BFF">
      <w:pPr>
        <w:pStyle w:val="FigurewithCaption"/>
        <w:rPr>
          <w:lang w:val="lv-LV"/>
        </w:rPr>
      </w:pPr>
      <w:r w:rsidRPr="00AF4EC6">
        <w:rPr>
          <w:noProof/>
          <w:lang w:val="lv-LV" w:eastAsia="lv-LV"/>
        </w:rPr>
        <w:drawing>
          <wp:inline distT="0" distB="0" distL="0" distR="0" wp14:anchorId="56C74186" wp14:editId="3529952F">
            <wp:extent cx="1467650" cy="1490702"/>
            <wp:effectExtent l="0" t="0" r="0" b="0"/>
            <wp:docPr id="7" name="Picture" descr="Attēls: Progresijas summa kā L-figūriņu laukums"/>
            <wp:cNvGraphicFramePr/>
            <a:graphic xmlns:a="http://schemas.openxmlformats.org/drawingml/2006/main">
              <a:graphicData uri="http://schemas.openxmlformats.org/drawingml/2006/picture">
                <pic:pic xmlns:pic="http://schemas.openxmlformats.org/drawingml/2006/picture">
                  <pic:nvPicPr>
                    <pic:cNvPr id="0" name="Picture" descr="nt-exam-2017-03-29-Q-2-3.png"/>
                    <pic:cNvPicPr>
                      <a:picLocks noChangeAspect="1" noChangeArrowheads="1"/>
                    </pic:cNvPicPr>
                  </pic:nvPicPr>
                  <pic:blipFill>
                    <a:blip r:embed="rId16"/>
                    <a:stretch>
                      <a:fillRect/>
                    </a:stretch>
                  </pic:blipFill>
                  <pic:spPr bwMode="auto">
                    <a:xfrm>
                      <a:off x="0" y="0"/>
                      <a:ext cx="1467650" cy="1490702"/>
                    </a:xfrm>
                    <a:prstGeom prst="rect">
                      <a:avLst/>
                    </a:prstGeom>
                    <a:noFill/>
                    <a:ln w="9525">
                      <a:noFill/>
                      <a:headEnd/>
                      <a:tailEnd/>
                    </a:ln>
                  </pic:spPr>
                </pic:pic>
              </a:graphicData>
            </a:graphic>
          </wp:inline>
        </w:drawing>
      </w:r>
    </w:p>
    <w:p w14:paraId="10E7C25E" w14:textId="77777777" w:rsidR="009F44D3" w:rsidRPr="00AF4EC6" w:rsidRDefault="006C1BFF">
      <w:pPr>
        <w:pStyle w:val="ImageCaption"/>
        <w:rPr>
          <w:lang w:val="lv-LV"/>
        </w:rPr>
      </w:pPr>
      <w:r w:rsidRPr="00AF4EC6">
        <w:rPr>
          <w:lang w:val="lv-LV"/>
        </w:rPr>
        <w:t>Attēls: Progresijas summa kā L-figūriņu laukums</w:t>
      </w:r>
    </w:p>
    <w:p w14:paraId="26184AE5" w14:textId="77777777" w:rsidR="009F44D3" w:rsidRPr="00AF4EC6" w:rsidRDefault="006C1BFF">
      <w:pPr>
        <w:pStyle w:val="Pamatteksts"/>
        <w:rPr>
          <w:lang w:val="lv-LV"/>
        </w:rPr>
      </w:pPr>
      <w:r w:rsidRPr="00AF4EC6">
        <w:rPr>
          <w:b/>
          <w:i/>
          <w:lang w:val="lv-LV"/>
        </w:rPr>
        <w:t>Atbilde:</w:t>
      </w:r>
      <w:r w:rsidRPr="00AF4EC6">
        <w:rPr>
          <w:lang w:val="lv-LV"/>
        </w:rPr>
        <w:t xml:space="preserve"> Piecas mazākās </w:t>
      </w:r>
      <m:oMath>
        <m:r>
          <w:rPr>
            <w:rFonts w:ascii="Cambria Math" w:hAnsi="Cambria Math"/>
            <w:lang w:val="lv-LV"/>
          </w:rPr>
          <m:t>n</m:t>
        </m:r>
      </m:oMath>
      <w:r w:rsidRPr="00AF4EC6">
        <w:rPr>
          <w:lang w:val="lv-LV"/>
        </w:rPr>
        <w:t xml:space="preserve"> vērtības, kam </w:t>
      </w:r>
      <m:oMath>
        <m:r>
          <w:rPr>
            <w:rFonts w:ascii="Cambria Math" w:hAnsi="Cambria Math"/>
            <w:lang w:val="lv-LV"/>
          </w:rPr>
          <m:t>7</m:t>
        </m:r>
      </m:oMath>
      <w:r w:rsidRPr="00AF4EC6">
        <w:rPr>
          <w:lang w:val="lv-LV"/>
        </w:rPr>
        <w:t xml:space="preserve"> dala </w:t>
      </w:r>
      <m:oMath>
        <m:sSub>
          <m:sSubPr>
            <m:ctrlPr>
              <w:rPr>
                <w:rFonts w:ascii="Cambria Math" w:hAnsi="Cambria Math"/>
                <w:lang w:val="lv-LV"/>
              </w:rPr>
            </m:ctrlPr>
          </m:sSubPr>
          <m:e>
            <m:r>
              <w:rPr>
                <w:rFonts w:ascii="Cambria Math" w:hAnsi="Cambria Math"/>
                <w:lang w:val="lv-LV"/>
              </w:rPr>
              <m:t>S</m:t>
            </m:r>
          </m:e>
          <m:sub>
            <m:r>
              <w:rPr>
                <w:rFonts w:ascii="Cambria Math" w:hAnsi="Cambria Math"/>
                <w:lang w:val="lv-LV"/>
              </w:rPr>
              <m:t>n</m:t>
            </m:r>
          </m:sub>
        </m:sSub>
      </m:oMath>
      <w:r w:rsidRPr="00AF4EC6">
        <w:rPr>
          <w:lang w:val="lv-LV"/>
        </w:rPr>
        <w:t xml:space="preserve"> (skaitļus atdala ar semikoliem (;)): ______</w:t>
      </w:r>
    </w:p>
    <w:p w14:paraId="0CFDF641" w14:textId="77777777" w:rsidR="009F44D3" w:rsidRPr="00AF4EC6" w:rsidRDefault="006C1BFF">
      <w:pPr>
        <w:pStyle w:val="Pamatteksts"/>
        <w:rPr>
          <w:lang w:val="lv-LV"/>
        </w:rPr>
      </w:pPr>
      <w:commentRangeStart w:id="101"/>
      <w:r w:rsidRPr="00AF4EC6">
        <w:rPr>
          <w:i/>
          <w:lang w:val="lv-LV"/>
        </w:rPr>
        <w:t>At</w:t>
      </w:r>
      <w:commentRangeEnd w:id="101"/>
      <w:r w:rsidR="00DA2903">
        <w:rPr>
          <w:rStyle w:val="Komentraatsauce"/>
        </w:rPr>
        <w:commentReference w:id="101"/>
      </w:r>
      <w:r w:rsidRPr="00AF4EC6">
        <w:rPr>
          <w:i/>
          <w:lang w:val="lv-LV"/>
        </w:rPr>
        <w:t>risinājums:</w:t>
      </w:r>
      <w:r w:rsidRPr="00AF4EC6">
        <w:rPr>
          <w:lang w:val="lv-LV"/>
        </w:rPr>
        <w:t xml:space="preserve"> Tā kā pirmo </w:t>
      </w:r>
      <m:oMath>
        <m:r>
          <w:rPr>
            <w:rFonts w:ascii="Cambria Math" w:hAnsi="Cambria Math"/>
            <w:lang w:val="lv-LV"/>
          </w:rPr>
          <m:t>n</m:t>
        </m:r>
      </m:oMath>
      <w:r w:rsidRPr="00AF4EC6">
        <w:rPr>
          <w:lang w:val="lv-LV"/>
        </w:rPr>
        <w:t xml:space="preserve"> nepāru skaitļu summa ir </w:t>
      </w:r>
      <m:oMath>
        <m:sSup>
          <m:sSupPr>
            <m:ctrlPr>
              <w:rPr>
                <w:rFonts w:ascii="Cambria Math" w:hAnsi="Cambria Math"/>
                <w:lang w:val="lv-LV"/>
              </w:rPr>
            </m:ctrlPr>
          </m:sSupPr>
          <m:e>
            <m:r>
              <w:rPr>
                <w:rFonts w:ascii="Cambria Math" w:hAnsi="Cambria Math"/>
                <w:lang w:val="lv-LV"/>
              </w:rPr>
              <m:t>n</m:t>
            </m:r>
          </m:e>
          <m:sup>
            <m:r>
              <w:rPr>
                <w:rFonts w:ascii="Cambria Math" w:hAnsi="Cambria Math"/>
                <w:lang w:val="lv-LV"/>
              </w:rPr>
              <m:t>2</m:t>
            </m:r>
          </m:sup>
        </m:sSup>
      </m:oMath>
      <w:r w:rsidRPr="00AF4EC6">
        <w:rPr>
          <w:lang w:val="lv-LV"/>
        </w:rPr>
        <w:t xml:space="preserve">, iegūstam, ka </w:t>
      </w:r>
      <m:oMath>
        <m:r>
          <w:rPr>
            <w:rFonts w:ascii="Cambria Math" w:hAnsi="Cambria Math"/>
            <w:lang w:val="lv-LV"/>
          </w:rPr>
          <m:t>n</m:t>
        </m:r>
      </m:oMath>
      <w:r w:rsidRPr="00AF4EC6">
        <w:rPr>
          <w:lang w:val="lv-LV"/>
        </w:rPr>
        <w:t xml:space="preserve"> dalās ar </w:t>
      </w:r>
      <m:oMath>
        <m:r>
          <w:rPr>
            <w:rFonts w:ascii="Cambria Math" w:hAnsi="Cambria Math"/>
            <w:lang w:val="lv-LV"/>
          </w:rPr>
          <m:t>7</m:t>
        </m:r>
      </m:oMath>
      <w:r w:rsidRPr="00AF4EC6">
        <w:rPr>
          <w:lang w:val="lv-LV"/>
        </w:rPr>
        <w:t xml:space="preserve">. Iegūstam, ka der </w:t>
      </w:r>
      <m:oMath>
        <m:r>
          <w:rPr>
            <w:rFonts w:ascii="Cambria Math" w:hAnsi="Cambria Math"/>
            <w:lang w:val="lv-LV"/>
          </w:rPr>
          <m:t>n=7;14;21;28;35;…</m:t>
        </m:r>
      </m:oMath>
      <w:r w:rsidRPr="00AF4EC6">
        <w:rPr>
          <w:lang w:val="lv-LV"/>
        </w:rPr>
        <w:t>.</w:t>
      </w:r>
    </w:p>
    <w:p w14:paraId="05DCE4E6" w14:textId="77777777" w:rsidR="009F44D3" w:rsidRPr="00AF4EC6" w:rsidRDefault="006C1BFF">
      <w:pPr>
        <w:pStyle w:val="Virsraksts1"/>
        <w:rPr>
          <w:lang w:val="lv-LV"/>
        </w:rPr>
      </w:pPr>
      <w:bookmarkStart w:id="102" w:name="magiski-kvadrati-3-reiz-3-al.equation.ex"/>
      <w:bookmarkEnd w:id="102"/>
      <w:r w:rsidRPr="00AF4EC6">
        <w:rPr>
          <w:lang w:val="lv-LV"/>
        </w:rPr>
        <w:t>Maģiski kvadrāti 3 reiz 3 (</w:t>
      </w:r>
      <w:r w:rsidRPr="00AF4EC6">
        <w:rPr>
          <w:rStyle w:val="VerbatimChar"/>
          <w:lang w:val="lv-LV"/>
        </w:rPr>
        <w:t>al.equation.expressvariable</w:t>
      </w:r>
      <w:r w:rsidRPr="00AF4EC6">
        <w:rPr>
          <w:lang w:val="lv-LV"/>
        </w:rPr>
        <w:t>)</w:t>
      </w:r>
    </w:p>
    <w:p w14:paraId="0645F166" w14:textId="77777777" w:rsidR="009F44D3" w:rsidRPr="00AF4EC6" w:rsidRDefault="006C1BFF">
      <w:pPr>
        <w:pStyle w:val="FirstParagraph"/>
        <w:rPr>
          <w:lang w:val="lv-LV"/>
        </w:rPr>
      </w:pPr>
      <w:r w:rsidRPr="00AF4EC6">
        <w:rPr>
          <w:lang w:val="lv-LV"/>
        </w:rPr>
        <w:t xml:space="preserve">Atšķirībā no kombinatorikā pazīstamajiem </w:t>
      </w:r>
      <w:r w:rsidRPr="00AF4EC6">
        <w:rPr>
          <w:i/>
          <w:lang w:val="lv-LV"/>
        </w:rPr>
        <w:t>maģiskajiem kvadrātiem</w:t>
      </w:r>
      <w:r w:rsidRPr="00AF4EC6">
        <w:rPr>
          <w:lang w:val="lv-LV"/>
        </w:rPr>
        <w:t xml:space="preserve">; šeit aplūkosim kvadrātus, kuros summas rindiņās, kolonnās un uz diagonālēm ir vienādas, bet (ja vien uzdevuma nosacījumos nav īpaši minēts) neprasīsim, lai visi </w:t>
      </w:r>
      <m:oMath>
        <m:r>
          <w:rPr>
            <w:rFonts w:ascii="Cambria Math" w:hAnsi="Cambria Math"/>
            <w:lang w:val="lv-LV"/>
          </w:rPr>
          <m:t>n×n</m:t>
        </m:r>
      </m:oMath>
      <w:r w:rsidRPr="00AF4EC6">
        <w:rPr>
          <w:lang w:val="lv-LV"/>
        </w:rPr>
        <w:t xml:space="preserve"> tabulā ierakstītie skaitļi būtu dažādi vai arī tie būtu no intervāla </w:t>
      </w:r>
      <m:oMath>
        <m:r>
          <w:rPr>
            <w:rFonts w:ascii="Cambria Math" w:hAnsi="Cambria Math"/>
            <w:lang w:val="lv-LV"/>
          </w:rPr>
          <m:t>[1;</m:t>
        </m:r>
        <m:sSup>
          <m:sSupPr>
            <m:ctrlPr>
              <w:rPr>
                <w:rFonts w:ascii="Cambria Math" w:hAnsi="Cambria Math"/>
                <w:lang w:val="lv-LV"/>
              </w:rPr>
            </m:ctrlPr>
          </m:sSupPr>
          <m:e>
            <m:r>
              <w:rPr>
                <w:rFonts w:ascii="Cambria Math" w:hAnsi="Cambria Math"/>
                <w:lang w:val="lv-LV"/>
              </w:rPr>
              <m:t>n</m:t>
            </m:r>
          </m:e>
          <m:sup>
            <m:r>
              <w:rPr>
                <w:rFonts w:ascii="Cambria Math" w:hAnsi="Cambria Math"/>
                <w:lang w:val="lv-LV"/>
              </w:rPr>
              <m:t>2</m:t>
            </m:r>
          </m:sup>
        </m:sSup>
        <m:r>
          <w:rPr>
            <w:rFonts w:ascii="Cambria Math" w:hAnsi="Cambria Math"/>
            <w:lang w:val="lv-LV"/>
          </w:rPr>
          <m:t>]</m:t>
        </m:r>
      </m:oMath>
      <w:r w:rsidRPr="00AF4EC6">
        <w:rPr>
          <w:lang w:val="lv-LV"/>
        </w:rPr>
        <w:t>.</w:t>
      </w:r>
    </w:p>
    <w:p w14:paraId="444A7F1E" w14:textId="26F2E829" w:rsidR="009F44D3" w:rsidRPr="00AF4EC6" w:rsidRDefault="006C1BFF">
      <w:pPr>
        <w:pStyle w:val="Pamatteksts"/>
        <w:rPr>
          <w:lang w:val="lv-LV"/>
        </w:rPr>
      </w:pPr>
      <w:commentRangeStart w:id="103"/>
      <w:r w:rsidRPr="00AF4EC6">
        <w:rPr>
          <w:b/>
          <w:lang w:val="lv-LV"/>
        </w:rPr>
        <w:t>Q-3-1.</w:t>
      </w:r>
      <w:r w:rsidRPr="00AF4EC6">
        <w:rPr>
          <w:lang w:val="lv-LV"/>
        </w:rPr>
        <w:t xml:space="preserve"> </w:t>
      </w:r>
      <w:commentRangeEnd w:id="103"/>
      <w:r w:rsidR="00DF745C">
        <w:rPr>
          <w:rStyle w:val="Komentraatsauce"/>
        </w:rPr>
        <w:commentReference w:id="103"/>
      </w:r>
      <w:r w:rsidRPr="00AF4EC6">
        <w:rPr>
          <w:lang w:val="lv-LV"/>
        </w:rPr>
        <w:t xml:space="preserve">Par maģisko kvadrātu </w:t>
      </w:r>
      <m:oMath>
        <m:r>
          <w:rPr>
            <w:rFonts w:ascii="Cambria Math" w:hAnsi="Cambria Math"/>
            <w:lang w:val="lv-LV"/>
          </w:rPr>
          <m:t>3×3</m:t>
        </m:r>
      </m:oMath>
      <w:r w:rsidRPr="00AF4EC6">
        <w:rPr>
          <w:lang w:val="lv-LV"/>
        </w:rPr>
        <w:t xml:space="preserve"> šajā uzdevumā sauksim jebkādu naturālu skaitļu izvietojumu tabulā </w:t>
      </w:r>
      <m:oMath>
        <m:r>
          <w:rPr>
            <w:rFonts w:ascii="Cambria Math" w:hAnsi="Cambria Math"/>
            <w:lang w:val="lv-LV"/>
          </w:rPr>
          <m:t>3×3</m:t>
        </m:r>
      </m:oMath>
      <w:r w:rsidRPr="00AF4EC6">
        <w:rPr>
          <w:lang w:val="lv-LV"/>
        </w:rPr>
        <w:t xml:space="preserve"> rūtiņas, kuram summas visās rindiņās un kolonnās kā arī uz ab</w:t>
      </w:r>
      <w:r w:rsidR="00DF745C">
        <w:rPr>
          <w:lang w:val="lv-LV"/>
        </w:rPr>
        <w:t xml:space="preserve">ām diagonālēm ir vienādas ar </w:t>
      </w:r>
      <w:ins w:id="104" w:author="Agnese Šuste" w:date="2017-03-25T18:49:00Z">
        <w:r w:rsidR="00DF745C">
          <w:rPr>
            <w:lang w:val="lv-LV"/>
          </w:rPr>
          <w:t xml:space="preserve">vienu un to </w:t>
        </w:r>
      </w:ins>
      <w:r w:rsidRPr="00AF4EC6">
        <w:rPr>
          <w:lang w:val="lv-LV"/>
        </w:rPr>
        <w:t xml:space="preserve">pašu skaitli </w:t>
      </w:r>
      <m:oMath>
        <m:r>
          <w:rPr>
            <w:rFonts w:ascii="Cambria Math" w:hAnsi="Cambria Math"/>
            <w:lang w:val="lv-LV"/>
          </w:rPr>
          <m:t>S</m:t>
        </m:r>
      </m:oMath>
      <w:r w:rsidRPr="00AF4EC6">
        <w:rPr>
          <w:lang w:val="lv-LV"/>
        </w:rPr>
        <w:t xml:space="preserve">. (Nav obligāti jāizmanto atšķirīgi skaitļi vai arī skaitļi no </w:t>
      </w:r>
      <m:oMath>
        <m:r>
          <w:rPr>
            <w:rFonts w:ascii="Cambria Math" w:hAnsi="Cambria Math"/>
            <w:lang w:val="lv-LV"/>
          </w:rPr>
          <m:t>1</m:t>
        </m:r>
      </m:oMath>
      <w:r w:rsidRPr="00AF4EC6">
        <w:rPr>
          <w:lang w:val="lv-LV"/>
        </w:rPr>
        <w:t xml:space="preserve"> līdz </w:t>
      </w:r>
      <m:oMath>
        <m:r>
          <w:rPr>
            <w:rFonts w:ascii="Cambria Math" w:hAnsi="Cambria Math"/>
            <w:lang w:val="lv-LV"/>
          </w:rPr>
          <m:t>9</m:t>
        </m:r>
      </m:oMath>
      <w:r w:rsidRPr="00AF4EC6">
        <w:rPr>
          <w:lang w:val="lv-LV"/>
        </w:rPr>
        <w:t>.)</w:t>
      </w:r>
      <w:r w:rsidRPr="00AF4EC6">
        <w:rPr>
          <w:lang w:val="lv-LV"/>
        </w:rPr>
        <w:br/>
        <w:t>Attēlā dotajam maģiskajam kvadrātam izteikt tabulas elementus un to summas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11</m:t>
            </m:r>
          </m:sub>
        </m:sSub>
      </m:oMath>
      <w:r w:rsidRPr="00AF4EC6">
        <w:rPr>
          <w:lang w:val="lv-LV"/>
        </w:rPr>
        <w:t xml:space="preserve">,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12</m:t>
            </m:r>
          </m:sub>
        </m:sSub>
      </m:oMath>
      <w:r w:rsidRPr="00AF4EC6">
        <w:rPr>
          <w:lang w:val="lv-LV"/>
        </w:rPr>
        <w:t xml:space="preserve">, </w:t>
      </w:r>
      <m:oMath>
        <m:r>
          <w:rPr>
            <w:rFonts w:ascii="Cambria Math" w:hAnsi="Cambria Math"/>
            <w:lang w:val="lv-LV"/>
          </w:rPr>
          <m:t>…</m:t>
        </m:r>
      </m:oMath>
      <w:r w:rsidRPr="00AF4EC6">
        <w:rPr>
          <w:lang w:val="lv-LV"/>
        </w:rPr>
        <w:t xml:space="preserve">,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33</m:t>
            </m:r>
          </m:sub>
        </m:sSub>
      </m:oMath>
      <w:r w:rsidRPr="00AF4EC6">
        <w:rPr>
          <w:lang w:val="lv-LV"/>
        </w:rPr>
        <w:t xml:space="preserve">) ar </w:t>
      </w:r>
      <m:oMath>
        <m:r>
          <w:rPr>
            <w:rFonts w:ascii="Cambria Math" w:hAnsi="Cambria Math"/>
            <w:lang w:val="lv-LV"/>
          </w:rPr>
          <m:t>S</m:t>
        </m:r>
      </m:oMath>
      <w:r w:rsidRPr="00AF4EC6">
        <w:rPr>
          <w:lang w:val="lv-LV"/>
        </w:rPr>
        <w:t xml:space="preserve">. Piemēram,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11</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12</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13</m:t>
            </m:r>
          </m:sub>
        </m:sSub>
        <m:r>
          <w:rPr>
            <w:rFonts w:ascii="Cambria Math" w:hAnsi="Cambria Math"/>
            <w:lang w:val="lv-LV"/>
          </w:rPr>
          <m:t>=1</m:t>
        </m:r>
        <m:r>
          <w:ins w:id="105" w:author="Agnese Šuste" w:date="2017-03-25T18:50:00Z">
            <w:rPr>
              <w:rFonts w:ascii="Cambria Math" w:hAnsi="Cambria Math"/>
              <w:lang w:val="lv-LV"/>
            </w:rPr>
            <m:t>∙</m:t>
          </w:ins>
        </m:r>
        <w:commentRangeStart w:id="106"/>
        <m:r>
          <w:del w:id="107" w:author="Agnese Šuste" w:date="2017-03-25T18:50:00Z">
            <w:rPr>
              <w:rFonts w:ascii="Cambria Math" w:hAnsi="Cambria Math"/>
              <w:lang w:val="lv-LV"/>
            </w:rPr>
            <m:t>×</m:t>
          </w:del>
        </m:r>
        <w:commentRangeEnd w:id="106"/>
        <m:r>
          <m:rPr>
            <m:sty m:val="p"/>
          </m:rPr>
          <w:rPr>
            <w:rStyle w:val="Komentraatsauce"/>
          </w:rPr>
          <w:commentReference w:id="106"/>
        </m:r>
        <m:r>
          <w:rPr>
            <w:rFonts w:ascii="Cambria Math" w:hAnsi="Cambria Math"/>
            <w:lang w:val="lv-LV"/>
          </w:rPr>
          <m:t>S</m:t>
        </m:r>
      </m:oMath>
      <w:r w:rsidRPr="00AF4EC6">
        <w:rPr>
          <w:lang w:val="lv-LV"/>
        </w:rPr>
        <w:t xml:space="preserve"> (jo tāda ir maģiskā kvadrāta definīcija).</w:t>
      </w:r>
    </w:p>
    <w:p w14:paraId="78FB6A0D" w14:textId="77777777" w:rsidR="009F44D3" w:rsidRPr="00AF4EC6" w:rsidRDefault="006C1BFF">
      <w:pPr>
        <w:pStyle w:val="FigurewithCaption"/>
        <w:rPr>
          <w:lang w:val="lv-LV"/>
        </w:rPr>
      </w:pPr>
      <w:r w:rsidRPr="00AF4EC6">
        <w:rPr>
          <w:noProof/>
          <w:lang w:val="lv-LV" w:eastAsia="lv-LV"/>
        </w:rPr>
        <w:drawing>
          <wp:inline distT="0" distB="0" distL="0" distR="0" wp14:anchorId="174D0E4F" wp14:editId="022AA533">
            <wp:extent cx="4364531" cy="1152605"/>
            <wp:effectExtent l="0" t="0" r="0" b="0"/>
            <wp:docPr id="8" name="Picture" descr="Attēls: Sakarības maģiskajā kvadrātā"/>
            <wp:cNvGraphicFramePr/>
            <a:graphic xmlns:a="http://schemas.openxmlformats.org/drawingml/2006/main">
              <a:graphicData uri="http://schemas.openxmlformats.org/drawingml/2006/picture">
                <pic:pic xmlns:pic="http://schemas.openxmlformats.org/drawingml/2006/picture">
                  <pic:nvPicPr>
                    <pic:cNvPr id="0" name="Picture" descr="nt-exam-2017-03-29-Q-3-1.png"/>
                    <pic:cNvPicPr>
                      <a:picLocks noChangeAspect="1" noChangeArrowheads="1"/>
                    </pic:cNvPicPr>
                  </pic:nvPicPr>
                  <pic:blipFill>
                    <a:blip r:embed="rId17"/>
                    <a:stretch>
                      <a:fillRect/>
                    </a:stretch>
                  </pic:blipFill>
                  <pic:spPr bwMode="auto">
                    <a:xfrm>
                      <a:off x="0" y="0"/>
                      <a:ext cx="4364531" cy="1152605"/>
                    </a:xfrm>
                    <a:prstGeom prst="rect">
                      <a:avLst/>
                    </a:prstGeom>
                    <a:noFill/>
                    <a:ln w="9525">
                      <a:noFill/>
                      <a:headEnd/>
                      <a:tailEnd/>
                    </a:ln>
                  </pic:spPr>
                </pic:pic>
              </a:graphicData>
            </a:graphic>
          </wp:inline>
        </w:drawing>
      </w:r>
    </w:p>
    <w:p w14:paraId="602071DA" w14:textId="77777777" w:rsidR="009F44D3" w:rsidRPr="00AF4EC6" w:rsidRDefault="006C1BFF">
      <w:pPr>
        <w:pStyle w:val="ImageCaption"/>
        <w:rPr>
          <w:lang w:val="lv-LV"/>
        </w:rPr>
      </w:pPr>
      <w:r w:rsidRPr="00AF4EC6">
        <w:rPr>
          <w:lang w:val="lv-LV"/>
        </w:rPr>
        <w:t>Attēls: Sakarības maģiskajā kvadrātā</w:t>
      </w:r>
    </w:p>
    <w:p w14:paraId="57BC9F38" w14:textId="057216FA" w:rsidR="009F44D3" w:rsidRPr="00AF4EC6" w:rsidRDefault="006C1BFF">
      <w:pPr>
        <w:pStyle w:val="Pamatteksts"/>
        <w:rPr>
          <w:lang w:val="lv-LV"/>
        </w:rPr>
      </w:pPr>
      <w:r w:rsidRPr="00AF4EC6">
        <w:rPr>
          <w:b/>
          <w:i/>
          <w:lang w:val="lv-LV"/>
        </w:rPr>
        <w:t>Atbilde:</w:t>
      </w:r>
      <w:r w:rsidRPr="00AF4EC6">
        <w:rPr>
          <w:lang w:val="lv-LV"/>
        </w:rPr>
        <w:t xml:space="preserve"> Visos piemēros ierakstīt trūkstošo reizinātāju pirms </w:t>
      </w:r>
      <m:oMath>
        <m:r>
          <w:rPr>
            <w:rFonts w:ascii="Cambria Math" w:hAnsi="Cambria Math"/>
            <w:lang w:val="lv-LV"/>
          </w:rPr>
          <m:t>S</m:t>
        </m:r>
      </m:oMath>
      <w:r w:rsidRPr="00AF4EC6">
        <w:rPr>
          <w:lang w:val="lv-LV"/>
        </w:rPr>
        <w:t xml:space="preserve"> kā parastu daļskaitli </w:t>
      </w:r>
      <m:oMath>
        <m:r>
          <w:rPr>
            <w:rFonts w:ascii="Cambria Math" w:hAnsi="Cambria Math"/>
            <w:lang w:val="lv-LV"/>
          </w:rPr>
          <m:t>p/q</m:t>
        </m:r>
      </m:oMath>
      <w:r w:rsidRPr="00AF4EC6">
        <w:rPr>
          <w:lang w:val="lv-LV"/>
        </w:rPr>
        <w:t>:</w:t>
      </w:r>
      <w:r w:rsidRPr="00AF4EC6">
        <w:rPr>
          <w:lang w:val="lv-LV"/>
        </w:rPr>
        <w:br/>
      </w:r>
      <w:r w:rsidRPr="00AF4EC6">
        <w:rPr>
          <w:b/>
          <w:lang w:val="lv-LV"/>
        </w:rPr>
        <w:t>(</w:t>
      </w:r>
      <m:oMath>
        <m:r>
          <w:rPr>
            <w:rFonts w:ascii="Cambria Math" w:hAnsi="Cambria Math"/>
            <w:lang w:val="lv-LV"/>
          </w:rPr>
          <m:t>α</m:t>
        </m:r>
      </m:oMath>
      <w:r w:rsidRPr="00AF4EC6">
        <w:rPr>
          <w:b/>
          <w:lang w:val="lv-LV"/>
        </w:rPr>
        <w:t>)</w:t>
      </w:r>
      <w:r w:rsidRPr="00AF4EC6">
        <w:rPr>
          <w:lang w:val="lv-LV"/>
        </w:rPr>
        <w:t xml:space="preserve">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12</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22</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32</m:t>
            </m:r>
          </m:sub>
        </m:sSub>
        <m:r>
          <w:rPr>
            <w:rFonts w:ascii="Cambria Math" w:hAnsi="Cambria Math"/>
            <w:lang w:val="lv-LV"/>
          </w:rPr>
          <m:t>=</m:t>
        </m:r>
      </m:oMath>
      <w:r w:rsidRPr="00AF4EC6">
        <w:rPr>
          <w:lang w:val="lv-LV"/>
        </w:rPr>
        <w:t xml:space="preserve"> ______ </w:t>
      </w:r>
      <m:oMath>
        <m:r>
          <w:ins w:id="108" w:author="Agnese Šuste" w:date="2017-03-25T18:50:00Z">
            <w:rPr>
              <w:rFonts w:ascii="Cambria Math" w:hAnsi="Cambria Math"/>
              <w:lang w:val="lv-LV"/>
            </w:rPr>
            <m:t>∙</m:t>
          </w:ins>
        </m:r>
        <m:r>
          <w:del w:id="109" w:author="Agnese Šuste" w:date="2017-03-25T18:50:00Z">
            <w:rPr>
              <w:rFonts w:ascii="Cambria Math" w:hAnsi="Cambria Math"/>
              <w:lang w:val="lv-LV"/>
            </w:rPr>
            <m:t>×</m:t>
          </w:del>
        </m:r>
        <m:r>
          <w:rPr>
            <w:rFonts w:ascii="Cambria Math" w:hAnsi="Cambria Math"/>
            <w:lang w:val="lv-LV"/>
          </w:rPr>
          <m:t>S</m:t>
        </m:r>
      </m:oMath>
      <w:r w:rsidRPr="00AF4EC6">
        <w:rPr>
          <w:lang w:val="lv-LV"/>
        </w:rPr>
        <w:br/>
      </w:r>
      <w:r w:rsidRPr="00AF4EC6">
        <w:rPr>
          <w:b/>
          <w:lang w:val="lv-LV"/>
        </w:rPr>
        <w:t>(</w:t>
      </w:r>
      <m:oMath>
        <m:r>
          <w:rPr>
            <w:rFonts w:ascii="Cambria Math" w:hAnsi="Cambria Math"/>
            <w:lang w:val="lv-LV"/>
          </w:rPr>
          <m:t>β</m:t>
        </m:r>
      </m:oMath>
      <w:r w:rsidRPr="00AF4EC6">
        <w:rPr>
          <w:b/>
          <w:lang w:val="lv-LV"/>
        </w:rPr>
        <w:t>)</w:t>
      </w:r>
      <w:r w:rsidRPr="00AF4EC6">
        <w:rPr>
          <w:lang w:val="lv-LV"/>
        </w:rPr>
        <w:t xml:space="preserve"> Skaitļu summa uz </w:t>
      </w:r>
      <m:oMath>
        <m:r>
          <w:rPr>
            <w:rFonts w:ascii="Cambria Math" w:hAnsi="Cambria Math"/>
            <w:lang w:val="lv-LV"/>
          </w:rPr>
          <m:t>3</m:t>
        </m:r>
      </m:oMath>
      <w:r w:rsidRPr="00AF4EC6">
        <w:rPr>
          <w:lang w:val="lv-LV"/>
        </w:rPr>
        <w:t xml:space="preserve"> sarkanajām horizontālajām līnijām attēlā (</w:t>
      </w:r>
      <m:oMath>
        <m:r>
          <w:rPr>
            <w:rFonts w:ascii="Cambria Math" w:hAnsi="Cambria Math"/>
            <w:lang w:val="lv-LV"/>
          </w:rPr>
          <m:t>β</m:t>
        </m:r>
      </m:oMath>
      <w:r w:rsidRPr="00AF4EC6">
        <w:rPr>
          <w:lang w:val="lv-LV"/>
        </w:rPr>
        <w:t>):</w:t>
      </w:r>
      <w:r w:rsidRPr="00AF4EC6">
        <w:rPr>
          <w:lang w:val="lv-LV"/>
        </w:rPr>
        <w:br/>
      </w:r>
      <m:oMath>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11</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12</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13</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21</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22</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23</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31</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32</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33</m:t>
            </m:r>
          </m:sub>
        </m:sSub>
        <m:r>
          <w:rPr>
            <w:rFonts w:ascii="Cambria Math" w:hAnsi="Cambria Math"/>
            <w:lang w:val="lv-LV"/>
          </w:rPr>
          <m:t>)=</m:t>
        </m:r>
      </m:oMath>
      <w:r w:rsidRPr="00AF4EC6">
        <w:rPr>
          <w:lang w:val="lv-LV"/>
        </w:rPr>
        <w:t xml:space="preserve"> ______ </w:t>
      </w:r>
      <m:oMath>
        <m:r>
          <w:ins w:id="110" w:author="Agnese Šuste" w:date="2017-03-25T18:52:00Z">
            <w:rPr>
              <w:rFonts w:ascii="Cambria Math" w:hAnsi="Cambria Math"/>
              <w:lang w:val="lv-LV"/>
            </w:rPr>
            <m:t>∙</m:t>
          </w:ins>
        </m:r>
        <m:r>
          <w:del w:id="111" w:author="Agnese Šuste" w:date="2017-03-25T18:52:00Z">
            <w:rPr>
              <w:rFonts w:ascii="Cambria Math" w:hAnsi="Cambria Math"/>
              <w:lang w:val="lv-LV"/>
            </w:rPr>
            <m:t>×</m:t>
          </w:del>
        </m:r>
        <m:r>
          <w:rPr>
            <w:rFonts w:ascii="Cambria Math" w:hAnsi="Cambria Math"/>
            <w:lang w:val="lv-LV"/>
          </w:rPr>
          <m:t>S</m:t>
        </m:r>
      </m:oMath>
      <w:r w:rsidRPr="00AF4EC6">
        <w:rPr>
          <w:lang w:val="lv-LV"/>
        </w:rPr>
        <w:br/>
      </w:r>
      <w:r w:rsidRPr="00AF4EC6">
        <w:rPr>
          <w:b/>
          <w:lang w:val="lv-LV"/>
        </w:rPr>
        <w:lastRenderedPageBreak/>
        <w:t>(</w:t>
      </w:r>
      <m:oMath>
        <m:r>
          <w:rPr>
            <w:rFonts w:ascii="Cambria Math" w:hAnsi="Cambria Math"/>
            <w:lang w:val="lv-LV"/>
          </w:rPr>
          <m:t>γ</m:t>
        </m:r>
      </m:oMath>
      <w:r w:rsidRPr="00AF4EC6">
        <w:rPr>
          <w:b/>
          <w:lang w:val="lv-LV"/>
        </w:rPr>
        <w:t>)</w:t>
      </w:r>
      <w:r w:rsidRPr="00AF4EC6">
        <w:rPr>
          <w:lang w:val="lv-LV"/>
        </w:rPr>
        <w:t xml:space="preserve"> Skaitļu summa uz </w:t>
      </w:r>
      <m:oMath>
        <m:r>
          <w:rPr>
            <w:rFonts w:ascii="Cambria Math" w:hAnsi="Cambria Math"/>
            <w:lang w:val="lv-LV"/>
          </w:rPr>
          <m:t>4</m:t>
        </m:r>
      </m:oMath>
      <w:r w:rsidRPr="00AF4EC6">
        <w:rPr>
          <w:lang w:val="lv-LV"/>
        </w:rPr>
        <w:t xml:space="preserve"> zilajām līnijām, kas iet caur kvadrāta centru attēlā (</w:t>
      </w:r>
      <m:oMath>
        <m:r>
          <w:rPr>
            <w:rFonts w:ascii="Cambria Math" w:hAnsi="Cambria Math"/>
            <w:lang w:val="lv-LV"/>
          </w:rPr>
          <m:t>γ</m:t>
        </m:r>
      </m:oMath>
      <w:r w:rsidRPr="00AF4EC6">
        <w:rPr>
          <w:lang w:val="lv-LV"/>
        </w:rPr>
        <w:t>):</w:t>
      </w:r>
      <w:r w:rsidRPr="00AF4EC6">
        <w:rPr>
          <w:lang w:val="lv-LV"/>
        </w:rPr>
        <w:br/>
      </w:r>
      <m:oMath>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11</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22</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33</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13</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22</m:t>
            </m:r>
          </m:sub>
        </m:sSub>
        <m:r>
          <w:rPr>
            <w:rFonts w:ascii="Cambria Math" w:hAnsi="Cambria Math"/>
            <w:lang w:val="lv-LV"/>
          </w:rPr>
          <m:t>+</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31</m:t>
            </m:r>
          </m:sub>
        </m:sSub>
        <m:r>
          <w:rPr>
            <w:rFonts w:ascii="Cambria Math" w:hAnsi="Cambria Math"/>
            <w:lang w:val="lv-LV"/>
          </w:rPr>
          <m:t>)=</m:t>
        </m:r>
      </m:oMath>
      <w:r w:rsidRPr="00AF4EC6">
        <w:rPr>
          <w:lang w:val="lv-LV"/>
        </w:rPr>
        <w:t xml:space="preserve"> ______ </w:t>
      </w:r>
      <m:oMath>
        <m:r>
          <w:rPr>
            <w:rFonts w:ascii="Cambria Math" w:hAnsi="Cambria Math"/>
            <w:lang w:val="lv-LV"/>
          </w:rPr>
          <m:t>×S</m:t>
        </m:r>
      </m:oMath>
      <w:r w:rsidRPr="00AF4EC6">
        <w:rPr>
          <w:lang w:val="lv-LV"/>
        </w:rPr>
        <w:br/>
      </w:r>
      <w:r w:rsidRPr="00AF4EC6">
        <w:rPr>
          <w:b/>
          <w:lang w:val="lv-LV"/>
        </w:rPr>
        <w:t>(</w:t>
      </w:r>
      <m:oMath>
        <m:r>
          <w:rPr>
            <w:rFonts w:ascii="Cambria Math" w:hAnsi="Cambria Math"/>
            <w:lang w:val="lv-LV"/>
          </w:rPr>
          <m:t>δ</m:t>
        </m:r>
      </m:oMath>
      <w:r w:rsidRPr="00AF4EC6">
        <w:rPr>
          <w:b/>
          <w:lang w:val="lv-LV"/>
        </w:rPr>
        <w:t>)</w:t>
      </w:r>
      <w:r w:rsidRPr="00AF4EC6">
        <w:rPr>
          <w:lang w:val="lv-LV"/>
        </w:rPr>
        <w:t xml:space="preserve"> Tabulas centra elements:</w:t>
      </w:r>
      <w:r w:rsidRPr="00AF4EC6">
        <w:rPr>
          <w:lang w:val="lv-LV"/>
        </w:rPr>
        <w:br/>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22</m:t>
            </m:r>
          </m:sub>
        </m:sSub>
        <m:r>
          <w:rPr>
            <w:rFonts w:ascii="Cambria Math" w:hAnsi="Cambria Math"/>
            <w:lang w:val="lv-LV"/>
          </w:rPr>
          <m:t>=</m:t>
        </m:r>
      </m:oMath>
      <w:r w:rsidRPr="00AF4EC6">
        <w:rPr>
          <w:lang w:val="lv-LV"/>
        </w:rPr>
        <w:t xml:space="preserve"> ______ </w:t>
      </w:r>
      <m:oMath>
        <m:r>
          <w:ins w:id="112" w:author="Agnese Šuste" w:date="2017-03-25T18:53:00Z">
            <w:rPr>
              <w:rFonts w:ascii="Cambria Math" w:hAnsi="Cambria Math"/>
              <w:lang w:val="lv-LV"/>
            </w:rPr>
            <m:t>∙</m:t>
          </w:ins>
        </m:r>
        <m:r>
          <w:del w:id="113" w:author="Agnese Šuste" w:date="2017-03-25T18:53:00Z">
            <w:rPr>
              <w:rFonts w:ascii="Cambria Math" w:hAnsi="Cambria Math"/>
              <w:lang w:val="lv-LV"/>
            </w:rPr>
            <m:t>×</m:t>
          </w:del>
        </m:r>
        <m:r>
          <w:rPr>
            <w:rFonts w:ascii="Cambria Math" w:hAnsi="Cambria Math"/>
            <w:lang w:val="lv-LV"/>
          </w:rPr>
          <m:t>S</m:t>
        </m:r>
      </m:oMath>
    </w:p>
    <w:p w14:paraId="7A351E2D" w14:textId="428A721F" w:rsidR="009F44D3" w:rsidRPr="00AF4EC6" w:rsidRDefault="006C1BFF">
      <w:pPr>
        <w:pStyle w:val="Pamatteksts"/>
        <w:rPr>
          <w:lang w:val="lv-LV"/>
        </w:rPr>
      </w:pPr>
      <w:r w:rsidRPr="00AF4EC6">
        <w:rPr>
          <w:i/>
          <w:lang w:val="lv-LV"/>
        </w:rPr>
        <w:t>Atrisinājums:</w:t>
      </w:r>
      <w:r w:rsidRPr="00AF4EC6">
        <w:rPr>
          <w:lang w:val="lv-LV"/>
        </w:rPr>
        <w:br/>
      </w:r>
      <w:r w:rsidRPr="00AF4EC6">
        <w:rPr>
          <w:b/>
          <w:lang w:val="lv-LV"/>
        </w:rPr>
        <w:t>(</w:t>
      </w:r>
      <m:oMath>
        <m:r>
          <w:rPr>
            <w:rFonts w:ascii="Cambria Math" w:hAnsi="Cambria Math"/>
            <w:lang w:val="lv-LV"/>
          </w:rPr>
          <m:t>α</m:t>
        </m:r>
      </m:oMath>
      <w:r w:rsidRPr="00AF4EC6">
        <w:rPr>
          <w:b/>
          <w:lang w:val="lv-LV"/>
        </w:rPr>
        <w:t>)</w:t>
      </w:r>
      <w:r w:rsidRPr="00AF4EC6">
        <w:rPr>
          <w:lang w:val="lv-LV"/>
        </w:rPr>
        <w:t xml:space="preserve"> Koeficients pirms </w:t>
      </w:r>
      <m:oMath>
        <m:r>
          <w:rPr>
            <w:rFonts w:ascii="Cambria Math" w:hAnsi="Cambria Math"/>
            <w:lang w:val="lv-LV"/>
          </w:rPr>
          <m:t>S</m:t>
        </m:r>
      </m:oMath>
      <w:r w:rsidRPr="00AF4EC6">
        <w:rPr>
          <w:lang w:val="lv-LV"/>
        </w:rPr>
        <w:t xml:space="preserve"> summai šajā kolonnā ir </w:t>
      </w:r>
      <m:oMath>
        <m:r>
          <w:rPr>
            <w:rFonts w:ascii="Cambria Math" w:hAnsi="Cambria Math"/>
            <w:lang w:val="lv-LV"/>
          </w:rPr>
          <m:t>1</m:t>
        </m:r>
      </m:oMath>
      <w:r w:rsidRPr="00AF4EC6">
        <w:rPr>
          <w:lang w:val="lv-LV"/>
        </w:rPr>
        <w:t xml:space="preserve"> (maģiskā kvadrāta definīcija).</w:t>
      </w:r>
      <w:r w:rsidRPr="00AF4EC6">
        <w:rPr>
          <w:lang w:val="lv-LV"/>
        </w:rPr>
        <w:br/>
      </w:r>
      <w:r w:rsidRPr="00AF4EC6">
        <w:rPr>
          <w:b/>
          <w:lang w:val="lv-LV"/>
        </w:rPr>
        <w:t>(</w:t>
      </w:r>
      <m:oMath>
        <m:r>
          <w:rPr>
            <w:rFonts w:ascii="Cambria Math" w:hAnsi="Cambria Math"/>
            <w:lang w:val="lv-LV"/>
          </w:rPr>
          <m:t>β</m:t>
        </m:r>
      </m:oMath>
      <w:r w:rsidRPr="00AF4EC6">
        <w:rPr>
          <w:b/>
          <w:lang w:val="lv-LV"/>
        </w:rPr>
        <w:t>)</w:t>
      </w:r>
      <w:r w:rsidRPr="00AF4EC6">
        <w:rPr>
          <w:lang w:val="lv-LV"/>
        </w:rPr>
        <w:t xml:space="preserve"> Koeficients pirms </w:t>
      </w:r>
      <m:oMath>
        <m:r>
          <w:rPr>
            <w:rFonts w:ascii="Cambria Math" w:hAnsi="Cambria Math"/>
            <w:lang w:val="lv-LV"/>
          </w:rPr>
          <m:t>S</m:t>
        </m:r>
      </m:oMath>
      <w:r w:rsidRPr="00AF4EC6">
        <w:rPr>
          <w:lang w:val="lv-LV"/>
        </w:rPr>
        <w:t xml:space="preserve"> ir </w:t>
      </w:r>
      <m:oMath>
        <m:r>
          <w:rPr>
            <w:rFonts w:ascii="Cambria Math" w:hAnsi="Cambria Math"/>
            <w:lang w:val="lv-LV"/>
          </w:rPr>
          <m:t>3</m:t>
        </m:r>
      </m:oMath>
      <w:r w:rsidRPr="00AF4EC6">
        <w:rPr>
          <w:lang w:val="lv-LV"/>
        </w:rPr>
        <w:t xml:space="preserve">, jo katrā no </w:t>
      </w:r>
      <m:oMath>
        <m:r>
          <w:rPr>
            <w:rFonts w:ascii="Cambria Math" w:hAnsi="Cambria Math"/>
            <w:lang w:val="lv-LV"/>
          </w:rPr>
          <m:t>3</m:t>
        </m:r>
      </m:oMath>
      <w:r w:rsidRPr="00AF4EC6">
        <w:rPr>
          <w:lang w:val="lv-LV"/>
        </w:rPr>
        <w:t xml:space="preserve"> rindiņām summa ir </w:t>
      </w:r>
      <m:oMath>
        <m:r>
          <w:rPr>
            <w:rFonts w:ascii="Cambria Math" w:hAnsi="Cambria Math"/>
            <w:lang w:val="lv-LV"/>
          </w:rPr>
          <m:t>S</m:t>
        </m:r>
      </m:oMath>
      <w:r w:rsidRPr="00AF4EC6">
        <w:rPr>
          <w:lang w:val="lv-LV"/>
        </w:rPr>
        <w:t>.</w:t>
      </w:r>
      <w:r w:rsidRPr="00AF4EC6">
        <w:rPr>
          <w:lang w:val="lv-LV"/>
        </w:rPr>
        <w:br/>
      </w:r>
      <w:r w:rsidRPr="00AF4EC6">
        <w:rPr>
          <w:b/>
          <w:lang w:val="lv-LV"/>
        </w:rPr>
        <w:t>(</w:t>
      </w:r>
      <m:oMath>
        <m:r>
          <w:rPr>
            <w:rFonts w:ascii="Cambria Math" w:hAnsi="Cambria Math"/>
            <w:lang w:val="lv-LV"/>
          </w:rPr>
          <m:t>γ</m:t>
        </m:r>
      </m:oMath>
      <w:r w:rsidRPr="00AF4EC6">
        <w:rPr>
          <w:b/>
          <w:lang w:val="lv-LV"/>
        </w:rPr>
        <w:t>)</w:t>
      </w:r>
      <w:r w:rsidRPr="00AF4EC6">
        <w:rPr>
          <w:lang w:val="lv-LV"/>
        </w:rPr>
        <w:t xml:space="preserve"> Koeficients pirms </w:t>
      </w:r>
      <m:oMath>
        <m:r>
          <w:rPr>
            <w:rFonts w:ascii="Cambria Math" w:hAnsi="Cambria Math"/>
            <w:lang w:val="lv-LV"/>
          </w:rPr>
          <m:t>S</m:t>
        </m:r>
      </m:oMath>
      <w:r w:rsidRPr="00AF4EC6">
        <w:rPr>
          <w:lang w:val="lv-LV"/>
        </w:rPr>
        <w:t xml:space="preserve"> ir </w:t>
      </w:r>
      <m:oMath>
        <m:r>
          <w:rPr>
            <w:rFonts w:ascii="Cambria Math" w:hAnsi="Cambria Math"/>
            <w:lang w:val="lv-LV"/>
          </w:rPr>
          <m:t>4</m:t>
        </m:r>
      </m:oMath>
      <w:r w:rsidRPr="00AF4EC6">
        <w:rPr>
          <w:lang w:val="lv-LV"/>
        </w:rPr>
        <w:t xml:space="preserve">, jo tur ietilpst </w:t>
      </w:r>
      <m:oMath>
        <m:r>
          <w:rPr>
            <w:rFonts w:ascii="Cambria Math" w:hAnsi="Cambria Math"/>
            <w:lang w:val="lv-LV"/>
          </w:rPr>
          <m:t>4</m:t>
        </m:r>
      </m:oMath>
      <w:r w:rsidRPr="00AF4EC6">
        <w:rPr>
          <w:lang w:val="lv-LV"/>
        </w:rPr>
        <w:t xml:space="preserve"> vienādas summas.</w:t>
      </w:r>
      <w:r w:rsidRPr="00AF4EC6">
        <w:rPr>
          <w:lang w:val="lv-LV"/>
        </w:rPr>
        <w:br/>
      </w:r>
      <w:r w:rsidRPr="00AF4EC6">
        <w:rPr>
          <w:b/>
          <w:lang w:val="lv-LV"/>
        </w:rPr>
        <w:t>(</w:t>
      </w:r>
      <m:oMath>
        <m:r>
          <w:rPr>
            <w:rFonts w:ascii="Cambria Math" w:hAnsi="Cambria Math"/>
            <w:lang w:val="lv-LV"/>
          </w:rPr>
          <m:t>δ</m:t>
        </m:r>
      </m:oMath>
      <w:r w:rsidRPr="00AF4EC6">
        <w:rPr>
          <w:b/>
          <w:lang w:val="lv-LV"/>
        </w:rPr>
        <w:t>)</w:t>
      </w:r>
      <w:r w:rsidRPr="00AF4EC6">
        <w:rPr>
          <w:lang w:val="lv-LV"/>
        </w:rPr>
        <w:t xml:space="preserve"> No </w:t>
      </w:r>
      <w:r w:rsidRPr="00AF4EC6">
        <w:rPr>
          <w:b/>
          <w:lang w:val="lv-LV"/>
        </w:rPr>
        <w:t>(</w:t>
      </w:r>
      <m:oMath>
        <m:r>
          <w:rPr>
            <w:rFonts w:ascii="Cambria Math" w:hAnsi="Cambria Math"/>
            <w:lang w:val="lv-LV"/>
          </w:rPr>
          <m:t>γ</m:t>
        </m:r>
      </m:oMath>
      <w:r w:rsidRPr="00AF4EC6">
        <w:rPr>
          <w:b/>
          <w:lang w:val="lv-LV"/>
        </w:rPr>
        <w:t>)</w:t>
      </w:r>
      <w:r w:rsidRPr="00AF4EC6">
        <w:rPr>
          <w:lang w:val="lv-LV"/>
        </w:rPr>
        <w:t xml:space="preserve"> atņemam </w:t>
      </w:r>
      <w:r w:rsidRPr="00AF4EC6">
        <w:rPr>
          <w:b/>
          <w:lang w:val="lv-LV"/>
        </w:rPr>
        <w:t>(</w:t>
      </w:r>
      <m:oMath>
        <m:r>
          <w:rPr>
            <w:rFonts w:ascii="Cambria Math" w:hAnsi="Cambria Math"/>
            <w:lang w:val="lv-LV"/>
          </w:rPr>
          <m:t>β</m:t>
        </m:r>
      </m:oMath>
      <w:r w:rsidRPr="00AF4EC6">
        <w:rPr>
          <w:b/>
          <w:lang w:val="lv-LV"/>
        </w:rPr>
        <w:t>)</w:t>
      </w:r>
      <w:r w:rsidRPr="00AF4EC6">
        <w:rPr>
          <w:lang w:val="lv-LV"/>
        </w:rPr>
        <w:t xml:space="preserve">. Visi tabulas elementi noīsinās, izņemot vidējo. Iegūstam, </w:t>
      </w:r>
      <m:oMath>
        <m:r>
          <w:rPr>
            <w:rFonts w:ascii="Cambria Math" w:hAnsi="Cambria Math"/>
            <w:lang w:val="lv-LV"/>
          </w:rPr>
          <m:t>3</m:t>
        </m:r>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22</m:t>
            </m:r>
          </m:sub>
        </m:sSub>
        <m:r>
          <w:rPr>
            <w:rFonts w:ascii="Cambria Math" w:hAnsi="Cambria Math"/>
            <w:lang w:val="lv-LV"/>
          </w:rPr>
          <m:t>=S</m:t>
        </m:r>
      </m:oMath>
      <w:r w:rsidRPr="00AF4EC6">
        <w:rPr>
          <w:lang w:val="lv-LV"/>
        </w:rPr>
        <w:t xml:space="preserve"> jeb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22</m:t>
            </m:r>
          </m:sub>
        </m:sSub>
        <m:r>
          <w:rPr>
            <w:rFonts w:ascii="Cambria Math" w:hAnsi="Cambria Math"/>
            <w:lang w:val="lv-LV"/>
          </w:rPr>
          <m:t>=(1/3)S</m:t>
        </m:r>
      </m:oMath>
      <w:r w:rsidRPr="00AF4EC6">
        <w:rPr>
          <w:lang w:val="lv-LV"/>
        </w:rPr>
        <w:t>, t.i.</w:t>
      </w:r>
      <w:ins w:id="114" w:author="Agnese Šuste" w:date="2017-03-25T18:56:00Z">
        <w:r w:rsidR="00182A77">
          <w:rPr>
            <w:lang w:val="lv-LV"/>
          </w:rPr>
          <w:t>,</w:t>
        </w:r>
      </w:ins>
      <w:r w:rsidRPr="00AF4EC6">
        <w:rPr>
          <w:lang w:val="lv-LV"/>
        </w:rPr>
        <w:t xml:space="preserve"> koeficients ir </w:t>
      </w:r>
      <m:oMath>
        <m:r>
          <w:rPr>
            <w:rFonts w:ascii="Cambria Math" w:hAnsi="Cambria Math"/>
            <w:lang w:val="lv-LV"/>
          </w:rPr>
          <m:t>1/3</m:t>
        </m:r>
      </m:oMath>
      <w:r w:rsidRPr="00AF4EC6">
        <w:rPr>
          <w:lang w:val="lv-LV"/>
        </w:rPr>
        <w:t>.</w:t>
      </w:r>
    </w:p>
    <w:p w14:paraId="62D3A7B2" w14:textId="77777777" w:rsidR="009F44D3" w:rsidRPr="00AF4EC6" w:rsidRDefault="006C1BFF">
      <w:pPr>
        <w:pStyle w:val="Pamatteksts"/>
        <w:rPr>
          <w:lang w:val="lv-LV"/>
        </w:rPr>
      </w:pPr>
      <w:commentRangeStart w:id="115"/>
      <w:r w:rsidRPr="00AF4EC6">
        <w:rPr>
          <w:b/>
          <w:lang w:val="lv-LV"/>
        </w:rPr>
        <w:t>Q-3-2.</w:t>
      </w:r>
      <w:r w:rsidRPr="00AF4EC6">
        <w:rPr>
          <w:lang w:val="lv-LV"/>
        </w:rPr>
        <w:t xml:space="preserve"> </w:t>
      </w:r>
      <w:commentRangeEnd w:id="115"/>
      <w:r w:rsidR="00182A77">
        <w:rPr>
          <w:rStyle w:val="Komentraatsauce"/>
        </w:rPr>
        <w:commentReference w:id="115"/>
      </w:r>
      <w:r w:rsidRPr="00AF4EC6">
        <w:rPr>
          <w:lang w:val="lv-LV"/>
        </w:rPr>
        <w:t>Aizpildīt tukšās rūtiņas kvadrātā ar naturāliem skaitļiem, ja zināms, ka skaitļu summas visās rindiņās, visās kolonnās un uz abām diagonālēm ir vienādas. (</w:t>
      </w:r>
      <w:r w:rsidRPr="00AF4EC6">
        <w:rPr>
          <w:i/>
          <w:lang w:val="lv-LV"/>
        </w:rPr>
        <w:t xml:space="preserve">Ja vēlaties, varat vidējo rūtiņu apzīmēt ar </w:t>
      </w:r>
      <m:oMath>
        <m:r>
          <w:rPr>
            <w:rFonts w:ascii="Cambria Math" w:hAnsi="Cambria Math"/>
            <w:lang w:val="lv-LV"/>
          </w:rPr>
          <m:t>x</m:t>
        </m:r>
      </m:oMath>
      <w:r w:rsidRPr="00AF4EC6">
        <w:rPr>
          <w:i/>
          <w:lang w:val="lv-LV"/>
        </w:rPr>
        <w:t xml:space="preserve"> un izmantot zināmo apgalvojumu, ka </w:t>
      </w:r>
      <m:oMath>
        <m:r>
          <w:rPr>
            <w:rFonts w:ascii="Cambria Math" w:hAnsi="Cambria Math"/>
            <w:lang w:val="lv-LV"/>
          </w:rPr>
          <m:t>3x</m:t>
        </m:r>
      </m:oMath>
      <w:r w:rsidRPr="00AF4EC6">
        <w:rPr>
          <w:i/>
          <w:lang w:val="lv-LV"/>
        </w:rPr>
        <w:t xml:space="preserve"> ir tā summa, kas vienāda katrā rindiņā, kolonnā un diagonālē.</w:t>
      </w:r>
      <w:r w:rsidRPr="00AF4EC6">
        <w:rPr>
          <w:lang w:val="lv-LV"/>
        </w:rPr>
        <w:t>)</w:t>
      </w:r>
    </w:p>
    <w:p w14:paraId="6CD54189" w14:textId="77777777" w:rsidR="009F44D3" w:rsidRPr="00AF4EC6" w:rsidRDefault="006C1BFF">
      <w:pPr>
        <w:pStyle w:val="FigurewithCaption"/>
        <w:rPr>
          <w:lang w:val="lv-LV"/>
        </w:rPr>
      </w:pPr>
      <w:r w:rsidRPr="00AF4EC6">
        <w:rPr>
          <w:noProof/>
          <w:lang w:val="lv-LV" w:eastAsia="lv-LV"/>
        </w:rPr>
        <w:drawing>
          <wp:inline distT="0" distB="0" distL="0" distR="0" wp14:anchorId="3910475B" wp14:editId="408E3FE2">
            <wp:extent cx="829875" cy="829875"/>
            <wp:effectExtent l="0" t="0" r="0" b="0"/>
            <wp:docPr id="9" name="Picture" descr="Attēls: Daļēji aizpildīts kvadrāts"/>
            <wp:cNvGraphicFramePr/>
            <a:graphic xmlns:a="http://schemas.openxmlformats.org/drawingml/2006/main">
              <a:graphicData uri="http://schemas.openxmlformats.org/drawingml/2006/picture">
                <pic:pic xmlns:pic="http://schemas.openxmlformats.org/drawingml/2006/picture">
                  <pic:nvPicPr>
                    <pic:cNvPr id="0" name="Picture" descr="nt-exam-2017-03-29-Q-3-2a.png"/>
                    <pic:cNvPicPr>
                      <a:picLocks noChangeAspect="1" noChangeArrowheads="1"/>
                    </pic:cNvPicPr>
                  </pic:nvPicPr>
                  <pic:blipFill>
                    <a:blip r:embed="rId18"/>
                    <a:stretch>
                      <a:fillRect/>
                    </a:stretch>
                  </pic:blipFill>
                  <pic:spPr bwMode="auto">
                    <a:xfrm>
                      <a:off x="0" y="0"/>
                      <a:ext cx="829875" cy="829875"/>
                    </a:xfrm>
                    <a:prstGeom prst="rect">
                      <a:avLst/>
                    </a:prstGeom>
                    <a:noFill/>
                    <a:ln w="9525">
                      <a:noFill/>
                      <a:headEnd/>
                      <a:tailEnd/>
                    </a:ln>
                  </pic:spPr>
                </pic:pic>
              </a:graphicData>
            </a:graphic>
          </wp:inline>
        </w:drawing>
      </w:r>
    </w:p>
    <w:p w14:paraId="4C4017DC" w14:textId="77777777" w:rsidR="009F44D3" w:rsidRPr="00AF4EC6" w:rsidRDefault="006C1BFF">
      <w:pPr>
        <w:pStyle w:val="ImageCaption"/>
        <w:rPr>
          <w:lang w:val="lv-LV"/>
        </w:rPr>
      </w:pPr>
      <w:r w:rsidRPr="00AF4EC6">
        <w:rPr>
          <w:lang w:val="lv-LV"/>
        </w:rPr>
        <w:t>Attēls: Daļēji aizpildīts kvadrāts</w:t>
      </w:r>
    </w:p>
    <w:p w14:paraId="51E02CC3" w14:textId="77777777" w:rsidR="009F44D3" w:rsidRPr="00AF4EC6" w:rsidRDefault="006C1BFF">
      <w:pPr>
        <w:pStyle w:val="Pamatteksts"/>
        <w:rPr>
          <w:lang w:val="lv-LV"/>
        </w:rPr>
      </w:pPr>
      <w:r w:rsidRPr="00AF4EC6">
        <w:rPr>
          <w:b/>
          <w:i/>
          <w:lang w:val="lv-LV"/>
        </w:rPr>
        <w:t>Atbilde:</w:t>
      </w:r>
      <w:r w:rsidRPr="00AF4EC6">
        <w:rPr>
          <w:lang w:val="lv-LV"/>
        </w:rPr>
        <w:t xml:space="preserve"> Ierakstīt trūkstošās vērtības maģiskā kvadrāta rindiņās:</w:t>
      </w:r>
    </w:p>
    <w:p w14:paraId="20220684" w14:textId="77777777" w:rsidR="009F44D3" w:rsidRPr="00AF4EC6" w:rsidRDefault="006C1BFF">
      <w:pPr>
        <w:pStyle w:val="Figure"/>
        <w:rPr>
          <w:lang w:val="lv-LV"/>
        </w:rPr>
      </w:pPr>
      <w:r w:rsidRPr="00AF4EC6">
        <w:rPr>
          <w:noProof/>
          <w:lang w:val="lv-LV" w:eastAsia="lv-LV"/>
        </w:rPr>
        <w:drawing>
          <wp:inline distT="0" distB="0" distL="0" distR="0" wp14:anchorId="2C359912" wp14:editId="1F3E0475">
            <wp:extent cx="2781620" cy="36883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t-exam-2017-03-29-Q-3-2b.png"/>
                    <pic:cNvPicPr>
                      <a:picLocks noChangeAspect="1" noChangeArrowheads="1"/>
                    </pic:cNvPicPr>
                  </pic:nvPicPr>
                  <pic:blipFill>
                    <a:blip r:embed="rId19"/>
                    <a:stretch>
                      <a:fillRect/>
                    </a:stretch>
                  </pic:blipFill>
                  <pic:spPr bwMode="auto">
                    <a:xfrm>
                      <a:off x="0" y="0"/>
                      <a:ext cx="2781620" cy="368833"/>
                    </a:xfrm>
                    <a:prstGeom prst="rect">
                      <a:avLst/>
                    </a:prstGeom>
                    <a:noFill/>
                    <a:ln w="9525">
                      <a:noFill/>
                      <a:headEnd/>
                      <a:tailEnd/>
                    </a:ln>
                  </pic:spPr>
                </pic:pic>
              </a:graphicData>
            </a:graphic>
          </wp:inline>
        </w:drawing>
      </w:r>
    </w:p>
    <w:p w14:paraId="5460A8FA" w14:textId="77777777" w:rsidR="009F44D3" w:rsidRPr="00AF4EC6" w:rsidRDefault="006C1BFF">
      <w:pPr>
        <w:pStyle w:val="FirstParagraph"/>
        <w:rPr>
          <w:lang w:val="lv-LV"/>
        </w:rPr>
      </w:pPr>
      <w:r w:rsidRPr="00AF4EC6">
        <w:rPr>
          <w:i/>
          <w:lang w:val="lv-LV"/>
        </w:rPr>
        <w:t>Atrisinājums:</w:t>
      </w:r>
      <w:r w:rsidRPr="00AF4EC6">
        <w:rPr>
          <w:lang w:val="lv-LV"/>
        </w:rPr>
        <w:t xml:space="preserve"> Rūtiņa tabulas kreisajā augšējā stūrī vienāda gan ar </w:t>
      </w:r>
      <m:oMath>
        <m:r>
          <w:rPr>
            <w:rFonts w:ascii="Cambria Math" w:hAnsi="Cambria Math"/>
            <w:lang w:val="lv-LV"/>
          </w:rPr>
          <m:t>3x-11</m:t>
        </m:r>
      </m:oMath>
      <w:r w:rsidRPr="00AF4EC6">
        <w:rPr>
          <w:lang w:val="lv-LV"/>
        </w:rPr>
        <w:t xml:space="preserve"> (lai kreisajā kolonnā </w:t>
      </w:r>
      <m:oMath>
        <m:r>
          <w:rPr>
            <w:rFonts w:ascii="Cambria Math" w:hAnsi="Cambria Math"/>
            <w:lang w:val="lv-LV"/>
          </w:rPr>
          <m:t>(3x-11)+3+8=3x</m:t>
        </m:r>
      </m:oMath>
      <w:r w:rsidRPr="00AF4EC6">
        <w:rPr>
          <w:lang w:val="lv-LV"/>
        </w:rPr>
        <w:t xml:space="preserve">), gan arī </w:t>
      </w:r>
      <m:oMath>
        <m:r>
          <w:rPr>
            <w:rFonts w:ascii="Cambria Math" w:hAnsi="Cambria Math"/>
            <w:lang w:val="lv-LV"/>
          </w:rPr>
          <m:t>2x-6</m:t>
        </m:r>
      </m:oMath>
      <w:r w:rsidRPr="00AF4EC6">
        <w:rPr>
          <w:lang w:val="lv-LV"/>
        </w:rPr>
        <w:t xml:space="preserve"> (lai uz diagonāles </w:t>
      </w:r>
      <m:oMath>
        <m:r>
          <w:rPr>
            <w:rFonts w:ascii="Cambria Math" w:hAnsi="Cambria Math"/>
            <w:lang w:val="lv-LV"/>
          </w:rPr>
          <m:t>(2x-6)+x+6=3x</m:t>
        </m:r>
      </m:oMath>
      <w:r w:rsidRPr="00AF4EC6">
        <w:rPr>
          <w:lang w:val="lv-LV"/>
        </w:rPr>
        <w:t>). Iegūstam vienādojumu:</w:t>
      </w:r>
    </w:p>
    <w:p w14:paraId="1B3F7369" w14:textId="77777777" w:rsidR="009F44D3" w:rsidRPr="00AF4EC6" w:rsidRDefault="006C1BFF">
      <w:pPr>
        <w:pStyle w:val="Pamatteksts"/>
        <w:rPr>
          <w:lang w:val="lv-LV"/>
        </w:rPr>
      </w:pPr>
      <m:oMathPara>
        <m:oMathParaPr>
          <m:jc m:val="center"/>
        </m:oMathParaPr>
        <m:oMath>
          <m:r>
            <w:rPr>
              <w:rFonts w:ascii="Cambria Math" w:hAnsi="Cambria Math"/>
              <w:lang w:val="lv-LV"/>
            </w:rPr>
            <m:t>3x-11=2x-6  ⇒  x=5</m:t>
          </m:r>
        </m:oMath>
      </m:oMathPara>
    </w:p>
    <w:p w14:paraId="6C3B4EE5" w14:textId="77777777" w:rsidR="009F44D3" w:rsidRPr="00AF4EC6" w:rsidRDefault="006C1BFF">
      <w:pPr>
        <w:pStyle w:val="FirstParagraph"/>
        <w:rPr>
          <w:lang w:val="lv-LV"/>
        </w:rPr>
      </w:pPr>
      <w:r w:rsidRPr="00AF4EC6">
        <w:rPr>
          <w:lang w:val="lv-LV"/>
        </w:rPr>
        <w:t xml:space="preserve">Zinot, ka kvadrāta vidū </w:t>
      </w:r>
      <m:oMath>
        <m:r>
          <w:rPr>
            <w:rFonts w:ascii="Cambria Math" w:hAnsi="Cambria Math"/>
            <w:lang w:val="lv-LV"/>
          </w:rPr>
          <m:t>x=5</m:t>
        </m:r>
      </m:oMath>
      <w:r w:rsidRPr="00AF4EC6">
        <w:rPr>
          <w:lang w:val="lv-LV"/>
        </w:rPr>
        <w:t xml:space="preserve"> un visas summas ir </w:t>
      </w:r>
      <m:oMath>
        <m:r>
          <w:rPr>
            <w:rFonts w:ascii="Cambria Math" w:hAnsi="Cambria Math"/>
            <w:lang w:val="lv-LV"/>
          </w:rPr>
          <m:t>3⋅5=15</m:t>
        </m:r>
      </m:oMath>
      <w:r w:rsidRPr="00AF4EC6">
        <w:rPr>
          <w:lang w:val="lv-LV"/>
        </w:rPr>
        <w:t>, pārējās tabulas rūtiņas var viegli aizpildīt.</w:t>
      </w:r>
    </w:p>
    <w:p w14:paraId="3A4E9988" w14:textId="77777777" w:rsidR="009F44D3" w:rsidRPr="00AF4EC6" w:rsidRDefault="006C1BFF">
      <w:pPr>
        <w:pStyle w:val="Figure"/>
        <w:rPr>
          <w:lang w:val="lv-LV"/>
        </w:rPr>
      </w:pPr>
      <w:r w:rsidRPr="00AF4EC6">
        <w:rPr>
          <w:noProof/>
          <w:lang w:val="lv-LV" w:eastAsia="lv-LV"/>
        </w:rPr>
        <w:drawing>
          <wp:inline distT="0" distB="0" distL="0" distR="0" wp14:anchorId="293DC9D5" wp14:editId="4274B53D">
            <wp:extent cx="829875" cy="8298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t-exam-2017-03-29-Q-3-2c.png"/>
                    <pic:cNvPicPr>
                      <a:picLocks noChangeAspect="1" noChangeArrowheads="1"/>
                    </pic:cNvPicPr>
                  </pic:nvPicPr>
                  <pic:blipFill>
                    <a:blip r:embed="rId20"/>
                    <a:stretch>
                      <a:fillRect/>
                    </a:stretch>
                  </pic:blipFill>
                  <pic:spPr bwMode="auto">
                    <a:xfrm>
                      <a:off x="0" y="0"/>
                      <a:ext cx="829875" cy="829875"/>
                    </a:xfrm>
                    <a:prstGeom prst="rect">
                      <a:avLst/>
                    </a:prstGeom>
                    <a:noFill/>
                    <a:ln w="9525">
                      <a:noFill/>
                      <a:headEnd/>
                      <a:tailEnd/>
                    </a:ln>
                  </pic:spPr>
                </pic:pic>
              </a:graphicData>
            </a:graphic>
          </wp:inline>
        </w:drawing>
      </w:r>
    </w:p>
    <w:p w14:paraId="7464D76F" w14:textId="77777777" w:rsidR="009F44D3" w:rsidRPr="00AF4EC6" w:rsidRDefault="006C1BFF">
      <w:pPr>
        <w:pStyle w:val="FirstParagraph"/>
        <w:rPr>
          <w:lang w:val="lv-LV"/>
        </w:rPr>
      </w:pPr>
      <w:r w:rsidRPr="00AF4EC6">
        <w:rPr>
          <w:b/>
          <w:lang w:val="lv-LV"/>
        </w:rPr>
        <w:t>Q-3-3.</w:t>
      </w:r>
      <w:r w:rsidRPr="00AF4EC6">
        <w:rPr>
          <w:lang w:val="lv-LV"/>
        </w:rPr>
        <w:t xml:space="preserve"> Dots kvadrāts </w:t>
      </w:r>
      <m:oMath>
        <m:r>
          <w:rPr>
            <w:rFonts w:ascii="Cambria Math" w:hAnsi="Cambria Math"/>
            <w:lang w:val="lv-LV"/>
          </w:rPr>
          <m:t>3×3</m:t>
        </m:r>
      </m:oMath>
      <w:r w:rsidRPr="00AF4EC6">
        <w:rPr>
          <w:lang w:val="lv-LV"/>
        </w:rPr>
        <w:t>, kur summas visās rindiņās, visās kolonnās un uz abām diagonālēm ir vienādas. Noskaidrot, kāds skaitlis ir rakstīts jautājuma zīmes vietā. (</w:t>
      </w:r>
      <w:r w:rsidRPr="00AF4EC6">
        <w:rPr>
          <w:i/>
          <w:lang w:val="lv-LV"/>
        </w:rPr>
        <w:t xml:space="preserve">Ja vēlaties, varat vidējās rūtiņas skaitli apzīmēt ar </w:t>
      </w:r>
      <m:oMath>
        <m:r>
          <w:rPr>
            <w:rFonts w:ascii="Cambria Math" w:hAnsi="Cambria Math"/>
            <w:lang w:val="lv-LV"/>
          </w:rPr>
          <m:t>x</m:t>
        </m:r>
      </m:oMath>
      <w:r w:rsidRPr="00AF4EC6">
        <w:rPr>
          <w:i/>
          <w:lang w:val="lv-LV"/>
        </w:rPr>
        <w:t xml:space="preserve"> un izmantot zināmo apgalvojumu, ka </w:t>
      </w:r>
      <m:oMath>
        <m:r>
          <w:rPr>
            <w:rFonts w:ascii="Cambria Math" w:hAnsi="Cambria Math"/>
            <w:lang w:val="lv-LV"/>
          </w:rPr>
          <m:t>3x</m:t>
        </m:r>
      </m:oMath>
      <w:r w:rsidRPr="00AF4EC6">
        <w:rPr>
          <w:i/>
          <w:lang w:val="lv-LV"/>
        </w:rPr>
        <w:t xml:space="preserve"> ir tā summa, kas vienāda katrā rindiņā, kolonnā un diagonālē.</w:t>
      </w:r>
      <w:r w:rsidRPr="00AF4EC6">
        <w:rPr>
          <w:lang w:val="lv-LV"/>
        </w:rPr>
        <w:t>)</w:t>
      </w:r>
    </w:p>
    <w:p w14:paraId="5BA9C624" w14:textId="77777777" w:rsidR="009F44D3" w:rsidRPr="00AF4EC6" w:rsidRDefault="006C1BFF">
      <w:pPr>
        <w:pStyle w:val="FigurewithCaption"/>
        <w:rPr>
          <w:lang w:val="lv-LV"/>
        </w:rPr>
      </w:pPr>
      <w:r w:rsidRPr="00AF4EC6">
        <w:rPr>
          <w:noProof/>
          <w:lang w:val="lv-LV" w:eastAsia="lv-LV"/>
        </w:rPr>
        <w:lastRenderedPageBreak/>
        <w:drawing>
          <wp:inline distT="0" distB="0" distL="0" distR="0" wp14:anchorId="1259BC3B" wp14:editId="1796D976">
            <wp:extent cx="829875" cy="829875"/>
            <wp:effectExtent l="0" t="0" r="0" b="0"/>
            <wp:docPr id="12" name="Picture" descr="Attēls: Daļēji aizpildīts kvadrāts"/>
            <wp:cNvGraphicFramePr/>
            <a:graphic xmlns:a="http://schemas.openxmlformats.org/drawingml/2006/main">
              <a:graphicData uri="http://schemas.openxmlformats.org/drawingml/2006/picture">
                <pic:pic xmlns:pic="http://schemas.openxmlformats.org/drawingml/2006/picture">
                  <pic:nvPicPr>
                    <pic:cNvPr id="0" name="Picture" descr="nt-exam-2017-03-29-Q-3-3a.png"/>
                    <pic:cNvPicPr>
                      <a:picLocks noChangeAspect="1" noChangeArrowheads="1"/>
                    </pic:cNvPicPr>
                  </pic:nvPicPr>
                  <pic:blipFill>
                    <a:blip r:embed="rId21"/>
                    <a:stretch>
                      <a:fillRect/>
                    </a:stretch>
                  </pic:blipFill>
                  <pic:spPr bwMode="auto">
                    <a:xfrm>
                      <a:off x="0" y="0"/>
                      <a:ext cx="829875" cy="829875"/>
                    </a:xfrm>
                    <a:prstGeom prst="rect">
                      <a:avLst/>
                    </a:prstGeom>
                    <a:noFill/>
                    <a:ln w="9525">
                      <a:noFill/>
                      <a:headEnd/>
                      <a:tailEnd/>
                    </a:ln>
                  </pic:spPr>
                </pic:pic>
              </a:graphicData>
            </a:graphic>
          </wp:inline>
        </w:drawing>
      </w:r>
    </w:p>
    <w:p w14:paraId="1B2346FF" w14:textId="77777777" w:rsidR="009F44D3" w:rsidRPr="00AF4EC6" w:rsidRDefault="006C1BFF">
      <w:pPr>
        <w:pStyle w:val="ImageCaption"/>
        <w:rPr>
          <w:lang w:val="lv-LV"/>
        </w:rPr>
      </w:pPr>
      <w:r w:rsidRPr="00AF4EC6">
        <w:rPr>
          <w:lang w:val="lv-LV"/>
        </w:rPr>
        <w:t>Attēls: Daļēji aizpildīts kvadrāts</w:t>
      </w:r>
    </w:p>
    <w:p w14:paraId="3367580A" w14:textId="77777777" w:rsidR="009F44D3" w:rsidRPr="00AF4EC6" w:rsidRDefault="006C1BFF">
      <w:pPr>
        <w:pStyle w:val="Pamatteksts"/>
        <w:rPr>
          <w:lang w:val="lv-LV"/>
        </w:rPr>
      </w:pPr>
      <w:r w:rsidRPr="00AF4EC6">
        <w:rPr>
          <w:b/>
          <w:i/>
          <w:lang w:val="lv-LV"/>
        </w:rPr>
        <w:t>Atbilde:</w:t>
      </w:r>
      <w:r w:rsidRPr="00AF4EC6">
        <w:rPr>
          <w:lang w:val="lv-LV"/>
        </w:rPr>
        <w:t xml:space="preserve"> Skaitlis otrās rindiņas trešajā kolonnā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23</m:t>
            </m:r>
          </m:sub>
        </m:sSub>
        <m:r>
          <w:rPr>
            <w:rFonts w:ascii="Cambria Math" w:hAnsi="Cambria Math"/>
            <w:lang w:val="lv-LV"/>
          </w:rPr>
          <m:t>=</m:t>
        </m:r>
      </m:oMath>
      <w:r w:rsidRPr="00AF4EC6">
        <w:rPr>
          <w:lang w:val="lv-LV"/>
        </w:rPr>
        <w:t xml:space="preserve"> ______</w:t>
      </w:r>
    </w:p>
    <w:p w14:paraId="1EA94257" w14:textId="77777777" w:rsidR="009F44D3" w:rsidRPr="00AF4EC6" w:rsidRDefault="006C1BFF">
      <w:pPr>
        <w:pStyle w:val="Pamatteksts"/>
        <w:rPr>
          <w:lang w:val="lv-LV"/>
        </w:rPr>
      </w:pPr>
      <w:r w:rsidRPr="00AF4EC6">
        <w:rPr>
          <w:i/>
          <w:lang w:val="lv-LV"/>
        </w:rPr>
        <w:t>Atrisinājums:</w:t>
      </w:r>
      <w:r w:rsidRPr="00AF4EC6">
        <w:rPr>
          <w:lang w:val="lv-LV"/>
        </w:rPr>
        <w:t xml:space="preserve"> Apzīmējam skaitli tabulas vidū ar </w:t>
      </w:r>
      <m:oMath>
        <m:r>
          <w:rPr>
            <w:rFonts w:ascii="Cambria Math" w:hAnsi="Cambria Math"/>
            <w:lang w:val="lv-LV"/>
          </w:rPr>
          <m:t>x</m:t>
        </m:r>
      </m:oMath>
      <w:r w:rsidRPr="00AF4EC6">
        <w:rPr>
          <w:lang w:val="lv-LV"/>
        </w:rPr>
        <w:t xml:space="preserve">. Tad visus citus tabulas skaitļus var izteikt ar šo </w:t>
      </w:r>
      <m:oMath>
        <m:r>
          <w:rPr>
            <w:rFonts w:ascii="Cambria Math" w:hAnsi="Cambria Math"/>
            <w:lang w:val="lv-LV"/>
          </w:rPr>
          <m:t>x</m:t>
        </m:r>
      </m:oMath>
      <w:r w:rsidRPr="00AF4EC6">
        <w:rPr>
          <w:lang w:val="lv-LV"/>
        </w:rPr>
        <w:t xml:space="preserve"> (sk. attēlu).</w:t>
      </w:r>
    </w:p>
    <w:p w14:paraId="5E62BAC0" w14:textId="77777777" w:rsidR="009F44D3" w:rsidRPr="00AF4EC6" w:rsidRDefault="006C1BFF">
      <w:pPr>
        <w:pStyle w:val="Figure"/>
        <w:rPr>
          <w:lang w:val="lv-LV"/>
        </w:rPr>
      </w:pPr>
      <w:r w:rsidRPr="00AF4EC6">
        <w:rPr>
          <w:noProof/>
          <w:lang w:val="lv-LV" w:eastAsia="lv-LV"/>
        </w:rPr>
        <w:drawing>
          <wp:inline distT="0" distB="0" distL="0" distR="0" wp14:anchorId="112135EC" wp14:editId="421E5F19">
            <wp:extent cx="4410635" cy="90671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t-exam-2017-03-29-Q-3-3b.png"/>
                    <pic:cNvPicPr>
                      <a:picLocks noChangeAspect="1" noChangeArrowheads="1"/>
                    </pic:cNvPicPr>
                  </pic:nvPicPr>
                  <pic:blipFill>
                    <a:blip r:embed="rId22"/>
                    <a:stretch>
                      <a:fillRect/>
                    </a:stretch>
                  </pic:blipFill>
                  <pic:spPr bwMode="auto">
                    <a:xfrm>
                      <a:off x="0" y="0"/>
                      <a:ext cx="4410635" cy="906715"/>
                    </a:xfrm>
                    <a:prstGeom prst="rect">
                      <a:avLst/>
                    </a:prstGeom>
                    <a:noFill/>
                    <a:ln w="9525">
                      <a:noFill/>
                      <a:headEnd/>
                      <a:tailEnd/>
                    </a:ln>
                  </pic:spPr>
                </pic:pic>
              </a:graphicData>
            </a:graphic>
          </wp:inline>
        </w:drawing>
      </w:r>
    </w:p>
    <w:p w14:paraId="0CA34BF8" w14:textId="77777777" w:rsidR="009F44D3" w:rsidRPr="00AF4EC6" w:rsidRDefault="006C1BFF">
      <w:pPr>
        <w:pStyle w:val="FirstParagraph"/>
        <w:rPr>
          <w:lang w:val="lv-LV"/>
        </w:rPr>
      </w:pPr>
      <w:r w:rsidRPr="00AF4EC6">
        <w:rPr>
          <w:lang w:val="lv-LV"/>
        </w:rPr>
        <w:t xml:space="preserve">Pēc 3 soļiem iegūstam, ka labajā kolonnā skaitļi ir </w:t>
      </w:r>
      <m:oMath>
        <m:r>
          <w:rPr>
            <w:rFonts w:ascii="Cambria Math" w:hAnsi="Cambria Math"/>
            <w:lang w:val="lv-LV"/>
          </w:rPr>
          <m:t>2x-13</m:t>
        </m:r>
      </m:oMath>
      <w:r w:rsidRPr="00AF4EC6">
        <w:rPr>
          <w:lang w:val="lv-LV"/>
        </w:rPr>
        <w:t xml:space="preserve">, nezināms </w:t>
      </w:r>
      <m:oMath>
        <m:r>
          <w:rPr>
            <w:rFonts w:ascii="Cambria Math" w:hAnsi="Cambria Math"/>
            <w:lang w:val="lv-LV"/>
          </w:rPr>
          <m:t>y</m:t>
        </m:r>
      </m:oMath>
      <w:r w:rsidRPr="00AF4EC6">
        <w:rPr>
          <w:lang w:val="lv-LV"/>
        </w:rPr>
        <w:t xml:space="preserve"> (kurš šajā uzdevumā jāatrod), kā arī </w:t>
      </w:r>
      <m:oMath>
        <m:r>
          <w:rPr>
            <w:rFonts w:ascii="Cambria Math" w:hAnsi="Cambria Math"/>
            <w:lang w:val="lv-LV"/>
          </w:rPr>
          <m:t>x+11</m:t>
        </m:r>
      </m:oMath>
      <w:r w:rsidRPr="00AF4EC6">
        <w:rPr>
          <w:lang w:val="lv-LV"/>
        </w:rPr>
        <w:t>. Iegūstam sakarību:</w:t>
      </w:r>
    </w:p>
    <w:p w14:paraId="6FA61201" w14:textId="77777777" w:rsidR="009F44D3" w:rsidRPr="00AF4EC6" w:rsidRDefault="006C1BFF">
      <w:pPr>
        <w:pStyle w:val="Pamatteksts"/>
        <w:rPr>
          <w:lang w:val="lv-LV"/>
        </w:rPr>
      </w:pPr>
      <m:oMathPara>
        <m:oMathParaPr>
          <m:jc m:val="center"/>
        </m:oMathParaPr>
        <m:oMath>
          <m:r>
            <w:rPr>
              <w:rFonts w:ascii="Cambria Math" w:hAnsi="Cambria Math"/>
              <w:lang w:val="lv-LV"/>
            </w:rPr>
            <m:t>(2x-13)+y+(x+11)=3x  ⇒  3x+y-2=3x</m:t>
          </m:r>
        </m:oMath>
      </m:oMathPara>
    </w:p>
    <w:p w14:paraId="510D90F2" w14:textId="77777777" w:rsidR="009F44D3" w:rsidRPr="00AF4EC6" w:rsidRDefault="006C1BFF">
      <w:pPr>
        <w:pStyle w:val="FirstParagraph"/>
        <w:rPr>
          <w:lang w:val="lv-LV"/>
        </w:rPr>
      </w:pPr>
      <w:r w:rsidRPr="00AF4EC6">
        <w:rPr>
          <w:lang w:val="lv-LV"/>
        </w:rPr>
        <w:t xml:space="preserve">Pēc </w:t>
      </w:r>
      <m:oMath>
        <m:r>
          <w:rPr>
            <w:rFonts w:ascii="Cambria Math" w:hAnsi="Cambria Math"/>
            <w:lang w:val="lv-LV"/>
          </w:rPr>
          <m:t>3x</m:t>
        </m:r>
      </m:oMath>
      <w:r w:rsidRPr="00AF4EC6">
        <w:rPr>
          <w:lang w:val="lv-LV"/>
        </w:rPr>
        <w:t xml:space="preserve"> saīsināšanas abās pusēs iegūstam </w:t>
      </w:r>
      <m:oMath>
        <m:r>
          <w:rPr>
            <w:rFonts w:ascii="Cambria Math" w:hAnsi="Cambria Math"/>
            <w:lang w:val="lv-LV"/>
          </w:rPr>
          <m:t>y-2=0</m:t>
        </m:r>
      </m:oMath>
      <w:r w:rsidRPr="00AF4EC6">
        <w:rPr>
          <w:lang w:val="lv-LV"/>
        </w:rPr>
        <w:t xml:space="preserve"> jeb </w:t>
      </w:r>
      <m:oMath>
        <m:r>
          <w:rPr>
            <w:rFonts w:ascii="Cambria Math" w:hAnsi="Cambria Math"/>
            <w:lang w:val="lv-LV"/>
          </w:rPr>
          <m:t>y=2</m:t>
        </m:r>
      </m:oMath>
      <w:r w:rsidRPr="00AF4EC6">
        <w:rPr>
          <w:lang w:val="lv-LV"/>
        </w:rPr>
        <w:t xml:space="preserve">. Tātad meklētais skaitlis ir </w:t>
      </w:r>
      <m:oMath>
        <m:r>
          <w:rPr>
            <w:rFonts w:ascii="Cambria Math" w:hAnsi="Cambria Math"/>
            <w:lang w:val="lv-LV"/>
          </w:rPr>
          <m:t>2</m:t>
        </m:r>
      </m:oMath>
      <w:r w:rsidRPr="00AF4EC6">
        <w:rPr>
          <w:lang w:val="lv-LV"/>
        </w:rPr>
        <w:t xml:space="preserve"> (Sal. </w:t>
      </w:r>
      <w:r w:rsidRPr="00AF4EC6">
        <w:rPr>
          <w:b/>
          <w:lang w:val="lv-LV"/>
        </w:rPr>
        <w:t>Ao2014.7.4</w:t>
      </w:r>
      <w:r w:rsidRPr="00AF4EC6">
        <w:rPr>
          <w:lang w:val="lv-LV"/>
        </w:rPr>
        <w:t>).</w:t>
      </w:r>
    </w:p>
    <w:p w14:paraId="107E7300" w14:textId="77777777" w:rsidR="009F44D3" w:rsidRPr="00AF4EC6" w:rsidRDefault="006C1BFF">
      <w:pPr>
        <w:pStyle w:val="Virsraksts1"/>
        <w:rPr>
          <w:lang w:val="lv-LV"/>
        </w:rPr>
      </w:pPr>
      <w:bookmarkStart w:id="116" w:name="lineari-vienadojumi-veselos-skaitlos-al."/>
      <w:bookmarkEnd w:id="116"/>
      <w:r w:rsidRPr="00AF4EC6">
        <w:rPr>
          <w:lang w:val="lv-LV"/>
        </w:rPr>
        <w:t>Lineāri vienādojumi veselos skaitļos (</w:t>
      </w:r>
      <w:r w:rsidRPr="00AF4EC6">
        <w:rPr>
          <w:rStyle w:val="VerbatimChar"/>
          <w:lang w:val="lv-LV"/>
        </w:rPr>
        <w:t>al.inequality.finitesearch</w:t>
      </w:r>
      <w:r w:rsidRPr="00AF4EC6">
        <w:rPr>
          <w:lang w:val="lv-LV"/>
        </w:rPr>
        <w:t>)</w:t>
      </w:r>
    </w:p>
    <w:p w14:paraId="5E0E8DBB" w14:textId="77777777" w:rsidR="009F44D3" w:rsidRPr="00AF4EC6" w:rsidRDefault="006C1BFF">
      <w:pPr>
        <w:pStyle w:val="FirstParagraph"/>
        <w:rPr>
          <w:lang w:val="lv-LV"/>
        </w:rPr>
      </w:pPr>
      <w:r w:rsidRPr="00AF4EC6">
        <w:rPr>
          <w:b/>
          <w:lang w:val="lv-LV"/>
        </w:rPr>
        <w:t>Q-4-1.</w:t>
      </w:r>
      <w:r w:rsidRPr="00AF4EC6">
        <w:rPr>
          <w:lang w:val="lv-LV"/>
        </w:rPr>
        <w:t xml:space="preserve"> Viena vista maksā </w:t>
      </w:r>
      <m:oMath>
        <m:r>
          <w:rPr>
            <w:rFonts w:ascii="Cambria Math" w:hAnsi="Cambria Math"/>
            <w:lang w:val="lv-LV"/>
          </w:rPr>
          <m:t>3</m:t>
        </m:r>
      </m:oMath>
      <w:r w:rsidRPr="00AF4EC6">
        <w:rPr>
          <w:lang w:val="lv-LV"/>
        </w:rPr>
        <w:t xml:space="preserve"> dolārus; savukārt par </w:t>
      </w:r>
      <m:oMath>
        <m:r>
          <w:rPr>
            <w:rFonts w:ascii="Cambria Math" w:hAnsi="Cambria Math"/>
            <w:lang w:val="lv-LV"/>
          </w:rPr>
          <m:t>1</m:t>
        </m:r>
      </m:oMath>
      <w:r w:rsidRPr="00AF4EC6">
        <w:rPr>
          <w:lang w:val="lv-LV"/>
        </w:rPr>
        <w:t xml:space="preserve"> dolāru var dabūt </w:t>
      </w:r>
      <m:oMath>
        <m:r>
          <w:rPr>
            <w:rFonts w:ascii="Cambria Math" w:hAnsi="Cambria Math"/>
            <w:lang w:val="lv-LV"/>
          </w:rPr>
          <m:t>3</m:t>
        </m:r>
      </m:oMath>
      <w:r w:rsidRPr="00AF4EC6">
        <w:rPr>
          <w:lang w:val="lv-LV"/>
        </w:rPr>
        <w:t xml:space="preserve"> cāļus. Cik vistu un cik cāļu jāpērk, lai par </w:t>
      </w:r>
      <m:oMath>
        <m:r>
          <w:rPr>
            <w:rFonts w:ascii="Cambria Math" w:hAnsi="Cambria Math"/>
            <w:lang w:val="lv-LV"/>
          </w:rPr>
          <m:t>100</m:t>
        </m:r>
      </m:oMath>
      <w:r w:rsidRPr="00AF4EC6">
        <w:rPr>
          <w:lang w:val="lv-LV"/>
        </w:rPr>
        <w:t xml:space="preserve"> dolāriem nopirktu </w:t>
      </w:r>
      <m:oMath>
        <m:r>
          <w:rPr>
            <w:rFonts w:ascii="Cambria Math" w:hAnsi="Cambria Math"/>
            <w:lang w:val="lv-LV"/>
          </w:rPr>
          <m:t>100</m:t>
        </m:r>
      </m:oMath>
      <w:r w:rsidRPr="00AF4EC6">
        <w:rPr>
          <w:lang w:val="lv-LV"/>
        </w:rPr>
        <w:t xml:space="preserve"> putnus.</w:t>
      </w:r>
    </w:p>
    <w:p w14:paraId="6F602AC1" w14:textId="77777777" w:rsidR="009F44D3" w:rsidRPr="00AF4EC6" w:rsidRDefault="006C1BFF">
      <w:pPr>
        <w:pStyle w:val="Pamatteksts"/>
        <w:rPr>
          <w:lang w:val="lv-LV"/>
        </w:rPr>
      </w:pPr>
      <w:r w:rsidRPr="00AF4EC6">
        <w:rPr>
          <w:b/>
          <w:i/>
          <w:lang w:val="lv-LV"/>
        </w:rPr>
        <w:t>Atbilde:</w:t>
      </w:r>
      <w:r w:rsidRPr="00AF4EC6">
        <w:rPr>
          <w:lang w:val="lv-LV"/>
        </w:rPr>
        <w:t xml:space="preserve"> Ierakstīt vistu un cāļu skaitu: </w:t>
      </w:r>
      <m:oMath>
        <m:r>
          <w:rPr>
            <w:rFonts w:ascii="Cambria Math" w:hAnsi="Cambria Math"/>
            <w:lang w:val="lv-LV"/>
          </w:rPr>
          <m:t>V=</m:t>
        </m:r>
      </m:oMath>
      <w:r w:rsidRPr="00AF4EC6">
        <w:rPr>
          <w:lang w:val="lv-LV"/>
        </w:rPr>
        <w:t xml:space="preserve"> ______ , </w:t>
      </w:r>
      <m:oMath>
        <m:r>
          <w:rPr>
            <w:rFonts w:ascii="Cambria Math" w:hAnsi="Cambria Math"/>
            <w:lang w:val="lv-LV"/>
          </w:rPr>
          <m:t>C=</m:t>
        </m:r>
      </m:oMath>
      <w:r w:rsidRPr="00AF4EC6">
        <w:rPr>
          <w:lang w:val="lv-LV"/>
        </w:rPr>
        <w:t xml:space="preserve"> ______</w:t>
      </w:r>
    </w:p>
    <w:p w14:paraId="57551690" w14:textId="30898BDA" w:rsidR="009F44D3" w:rsidRDefault="006C1BFF">
      <w:pPr>
        <w:pStyle w:val="Pamatteksts"/>
        <w:rPr>
          <w:ins w:id="117" w:author="Agnese Šuste" w:date="2017-03-25T19:08:00Z"/>
          <w:lang w:val="lv-LV"/>
        </w:rPr>
      </w:pPr>
      <w:commentRangeStart w:id="118"/>
      <w:r w:rsidRPr="00AF4EC6">
        <w:rPr>
          <w:i/>
          <w:lang w:val="lv-LV"/>
        </w:rPr>
        <w:t>Atrisinājums:</w:t>
      </w:r>
      <w:r w:rsidRPr="00AF4EC6">
        <w:rPr>
          <w:lang w:val="lv-LV"/>
        </w:rPr>
        <w:t xml:space="preserve"> Der atbilde </w:t>
      </w:r>
      <m:oMath>
        <m:r>
          <w:rPr>
            <w:rFonts w:ascii="Cambria Math" w:hAnsi="Cambria Math"/>
            <w:lang w:val="lv-LV"/>
          </w:rPr>
          <m:t>V=25</m:t>
        </m:r>
      </m:oMath>
      <w:r w:rsidRPr="00AF4EC6">
        <w:rPr>
          <w:lang w:val="lv-LV"/>
        </w:rPr>
        <w:t xml:space="preserve"> un </w:t>
      </w:r>
      <m:oMath>
        <m:r>
          <w:rPr>
            <w:rFonts w:ascii="Cambria Math" w:hAnsi="Cambria Math"/>
            <w:lang w:val="lv-LV"/>
          </w:rPr>
          <m:t>C=75</m:t>
        </m:r>
      </m:oMath>
      <w:r w:rsidRPr="00AF4EC6">
        <w:rPr>
          <w:lang w:val="lv-LV"/>
        </w:rPr>
        <w:t xml:space="preserve">, jo </w:t>
      </w:r>
      <m:oMath>
        <m:r>
          <w:rPr>
            <w:rFonts w:ascii="Cambria Math" w:hAnsi="Cambria Math"/>
            <w:lang w:val="lv-LV"/>
          </w:rPr>
          <m:t>V+C=100</m:t>
        </m:r>
      </m:oMath>
      <w:r w:rsidRPr="00AF4EC6">
        <w:rPr>
          <w:lang w:val="lv-LV"/>
        </w:rPr>
        <w:t xml:space="preserve"> un </w:t>
      </w:r>
      <m:oMath>
        <m:r>
          <w:rPr>
            <w:rFonts w:ascii="Cambria Math" w:hAnsi="Cambria Math"/>
            <w:lang w:val="lv-LV"/>
          </w:rPr>
          <m:t>3V+C/3=100</m:t>
        </m:r>
      </m:oMath>
      <w:r w:rsidRPr="00AF4EC6">
        <w:rPr>
          <w:lang w:val="lv-LV"/>
        </w:rPr>
        <w:t xml:space="preserve">. Palielinot </w:t>
      </w:r>
      <m:oMath>
        <m:r>
          <w:rPr>
            <w:rFonts w:ascii="Cambria Math" w:hAnsi="Cambria Math"/>
            <w:lang w:val="lv-LV"/>
          </w:rPr>
          <m:t>C</m:t>
        </m:r>
      </m:oMath>
      <w:r w:rsidRPr="00AF4EC6">
        <w:rPr>
          <w:lang w:val="lv-LV"/>
        </w:rPr>
        <w:t xml:space="preserve"> pie nemainīga </w:t>
      </w:r>
      <m:oMath>
        <m:r>
          <w:rPr>
            <w:rFonts w:ascii="Cambria Math" w:hAnsi="Cambria Math"/>
            <w:lang w:val="lv-LV"/>
          </w:rPr>
          <m:t>V+C</m:t>
        </m:r>
      </m:oMath>
      <w:r w:rsidRPr="00AF4EC6">
        <w:rPr>
          <w:lang w:val="lv-LV"/>
        </w:rPr>
        <w:t xml:space="preserve">, samazināsies izteiksme </w:t>
      </w:r>
      <m:oMath>
        <m:r>
          <w:rPr>
            <w:rFonts w:ascii="Cambria Math" w:hAnsi="Cambria Math"/>
            <w:lang w:val="lv-LV"/>
          </w:rPr>
          <m:t>3V+C/3</m:t>
        </m:r>
      </m:oMath>
      <w:r w:rsidRPr="00AF4EC6">
        <w:rPr>
          <w:lang w:val="lv-LV"/>
        </w:rPr>
        <w:t xml:space="preserve"> (izdotās naudas daudzums). Samazinot </w:t>
      </w:r>
      <m:oMath>
        <m:r>
          <w:rPr>
            <w:rFonts w:ascii="Cambria Math" w:hAnsi="Cambria Math"/>
            <w:lang w:val="lv-LV"/>
          </w:rPr>
          <m:t>C</m:t>
        </m:r>
      </m:oMath>
      <w:r w:rsidRPr="00AF4EC6">
        <w:rPr>
          <w:lang w:val="lv-LV"/>
        </w:rPr>
        <w:t xml:space="preserve"> </w:t>
      </w:r>
      <w:del w:id="119" w:author="Agnese Šuste" w:date="2017-03-25T19:00:00Z">
        <w:r w:rsidRPr="00AF4EC6" w:rsidDel="00FC5210">
          <w:rPr>
            <w:lang w:val="lv-LV"/>
          </w:rPr>
          <w:delText>-</w:delText>
        </w:r>
      </w:del>
      <w:ins w:id="120" w:author="Agnese Šuste" w:date="2017-03-25T19:00:00Z">
        <w:r w:rsidR="00FC5210">
          <w:rPr>
            <w:lang w:val="lv-LV"/>
          </w:rPr>
          <w:t>–</w:t>
        </w:r>
      </w:ins>
      <w:r w:rsidRPr="00AF4EC6">
        <w:rPr>
          <w:lang w:val="lv-LV"/>
        </w:rPr>
        <w:t xml:space="preserve"> otrādi. Tādēļ </w:t>
      </w:r>
      <m:oMath>
        <m:r>
          <w:rPr>
            <w:rFonts w:ascii="Cambria Math" w:hAnsi="Cambria Math"/>
            <w:lang w:val="lv-LV"/>
          </w:rPr>
          <m:t>(25,75)</m:t>
        </m:r>
      </m:oMath>
      <w:r w:rsidRPr="00AF4EC6">
        <w:rPr>
          <w:lang w:val="lv-LV"/>
        </w:rPr>
        <w:t xml:space="preserve"> ir vienīgais atrisinājums.</w:t>
      </w:r>
      <w:commentRangeEnd w:id="118"/>
      <w:r w:rsidR="00C616A2">
        <w:rPr>
          <w:rStyle w:val="Komentraatsauce"/>
        </w:rPr>
        <w:commentReference w:id="118"/>
      </w:r>
    </w:p>
    <w:p w14:paraId="721F2776" w14:textId="4FDA7176" w:rsidR="00C616A2" w:rsidRPr="00AF4EC6" w:rsidRDefault="00C616A2">
      <w:pPr>
        <w:pStyle w:val="Pamatteksts"/>
        <w:rPr>
          <w:lang w:val="lv-LV"/>
        </w:rPr>
      </w:pPr>
      <w:ins w:id="121" w:author="Agnese Šuste" w:date="2017-03-25T19:09:00Z">
        <w:r>
          <w:rPr>
            <w:lang w:val="lv-LV"/>
          </w:rPr>
          <w:t xml:space="preserve">Apzīmēsim: </w:t>
        </w:r>
        <m:oMath>
          <m:r>
            <w:rPr>
              <w:rFonts w:ascii="Cambria Math" w:hAnsi="Cambria Math"/>
              <w:lang w:val="lv-LV"/>
            </w:rPr>
            <m:t>V</m:t>
          </m:r>
        </m:oMath>
        <w:r>
          <w:rPr>
            <w:lang w:val="lv-LV"/>
          </w:rPr>
          <w:t xml:space="preserve"> – tik vistu jānopērk, </w:t>
        </w:r>
        <m:oMath>
          <m:r>
            <w:rPr>
              <w:rFonts w:ascii="Cambria Math" w:hAnsi="Cambria Math"/>
              <w:lang w:val="lv-LV"/>
            </w:rPr>
            <m:t>C</m:t>
          </m:r>
        </m:oMath>
        <w:r>
          <w:rPr>
            <w:rFonts w:eastAsiaTheme="minorEastAsia"/>
            <w:lang w:val="lv-LV"/>
          </w:rPr>
          <w:t xml:space="preserve"> – tik cāļu jānopērk. T</w:t>
        </w:r>
      </w:ins>
      <w:ins w:id="122" w:author="Agnese Šuste" w:date="2017-03-25T19:10:00Z">
        <w:r>
          <w:rPr>
            <w:rFonts w:eastAsiaTheme="minorEastAsia"/>
            <w:lang w:val="lv-LV"/>
          </w:rPr>
          <w:t xml:space="preserve">ad no dotā </w:t>
        </w:r>
        <m:oMath>
          <m:r>
            <w:rPr>
              <w:rFonts w:ascii="Cambria Math" w:eastAsiaTheme="minorEastAsia" w:hAnsi="Cambria Math"/>
              <w:lang w:val="lv-LV"/>
            </w:rPr>
            <m:t>V+C=100</m:t>
          </m:r>
        </m:oMath>
        <w:r>
          <w:rPr>
            <w:rFonts w:eastAsiaTheme="minorEastAsia"/>
            <w:lang w:val="lv-LV"/>
          </w:rPr>
          <w:t xml:space="preserve"> un </w:t>
        </w:r>
        <m:oMath>
          <m:r>
            <w:rPr>
              <w:rFonts w:ascii="Cambria Math" w:eastAsiaTheme="minorEastAsia" w:hAnsi="Cambria Math"/>
              <w:lang w:val="lv-LV"/>
            </w:rPr>
            <m:t>3V+</m:t>
          </m:r>
          <m:f>
            <m:fPr>
              <m:ctrlPr>
                <w:rPr>
                  <w:rFonts w:ascii="Cambria Math" w:eastAsiaTheme="minorEastAsia" w:hAnsi="Cambria Math"/>
                  <w:i/>
                  <w:lang w:val="lv-LV"/>
                </w:rPr>
              </m:ctrlPr>
            </m:fPr>
            <m:num>
              <m:r>
                <w:rPr>
                  <w:rFonts w:ascii="Cambria Math" w:eastAsiaTheme="minorEastAsia" w:hAnsi="Cambria Math"/>
                  <w:lang w:val="lv-LV"/>
                </w:rPr>
                <m:t>1</m:t>
              </m:r>
            </m:num>
            <m:den>
              <m:r>
                <w:rPr>
                  <w:rFonts w:ascii="Cambria Math" w:eastAsiaTheme="minorEastAsia" w:hAnsi="Cambria Math"/>
                  <w:lang w:val="lv-LV"/>
                </w:rPr>
                <m:t>3</m:t>
              </m:r>
            </m:den>
          </m:f>
          <m:r>
            <w:rPr>
              <w:rFonts w:ascii="Cambria Math" w:eastAsiaTheme="minorEastAsia" w:hAnsi="Cambria Math"/>
              <w:lang w:val="lv-LV"/>
            </w:rPr>
            <m:t>C=100</m:t>
          </m:r>
        </m:oMath>
        <w:r>
          <w:rPr>
            <w:rFonts w:eastAsiaTheme="minorEastAsia"/>
            <w:lang w:val="lv-LV"/>
          </w:rPr>
          <w:t>. P</w:t>
        </w:r>
      </w:ins>
      <w:ins w:id="123" w:author="Agnese Šuste" w:date="2017-03-25T19:11:00Z">
        <w:r>
          <w:rPr>
            <w:rFonts w:eastAsiaTheme="minorEastAsia"/>
            <w:lang w:val="lv-LV"/>
          </w:rPr>
          <w:t xml:space="preserve">areizinot pēdējā vienādojuma abas puses ar 3, iegūstam </w:t>
        </w:r>
      </w:ins>
      <m:oMath>
        <m:r>
          <w:ins w:id="124" w:author="Agnese Šuste" w:date="2017-03-25T19:12:00Z">
            <w:rPr>
              <w:rFonts w:ascii="Cambria Math" w:eastAsiaTheme="minorEastAsia" w:hAnsi="Cambria Math"/>
              <w:lang w:val="lv-LV"/>
            </w:rPr>
            <w:br/>
          </w:ins>
        </m:r>
        <m:r>
          <w:ins w:id="125" w:author="Agnese Šuste" w:date="2017-03-25T19:11:00Z">
            <w:rPr>
              <w:rFonts w:ascii="Cambria Math" w:eastAsiaTheme="minorEastAsia" w:hAnsi="Cambria Math"/>
              <w:lang w:val="lv-LV"/>
            </w:rPr>
            <m:t>9V+C=300</m:t>
          </w:ins>
        </m:r>
      </m:oMath>
      <w:ins w:id="126" w:author="Agnese Šuste" w:date="2017-03-25T19:13:00Z">
        <w:r>
          <w:rPr>
            <w:rFonts w:eastAsiaTheme="minorEastAsia"/>
            <w:lang w:val="lv-LV"/>
          </w:rPr>
          <w:t>. Pārrakstām pēdējo vienādojumu formā</w:t>
        </w:r>
      </w:ins>
      <w:ins w:id="127" w:author="Agnese Šuste" w:date="2017-03-25T19:12:00Z">
        <w:r>
          <w:rPr>
            <w:rFonts w:eastAsiaTheme="minorEastAsia"/>
            <w:lang w:val="lv-LV"/>
          </w:rPr>
          <w:t xml:space="preserve"> </w:t>
        </w:r>
        <m:oMath>
          <m:r>
            <w:rPr>
              <w:rFonts w:ascii="Cambria Math" w:eastAsiaTheme="minorEastAsia" w:hAnsi="Cambria Math"/>
              <w:lang w:val="lv-LV"/>
            </w:rPr>
            <m:t>8V+V+C=</m:t>
          </m:r>
        </m:oMath>
      </w:ins>
      <m:oMath>
        <m:r>
          <w:ins w:id="128" w:author="Agnese Šuste" w:date="2017-03-25T19:13:00Z">
            <w:rPr>
              <w:rFonts w:ascii="Cambria Math" w:eastAsiaTheme="minorEastAsia" w:hAnsi="Cambria Math"/>
              <w:lang w:val="lv-LV"/>
            </w:rPr>
            <m:t>300</m:t>
          </w:ins>
        </m:r>
      </m:oMath>
      <w:ins w:id="129" w:author="Agnese Šuste" w:date="2017-03-25T19:13:00Z">
        <w:r>
          <w:rPr>
            <w:rFonts w:eastAsiaTheme="minorEastAsia"/>
            <w:lang w:val="lv-LV"/>
          </w:rPr>
          <w:t xml:space="preserve">. Tā kā </w:t>
        </w:r>
      </w:ins>
      <w:ins w:id="130" w:author="Agnese Šuste" w:date="2017-03-25T19:15:00Z">
        <w:r w:rsidR="00F25D96">
          <w:rPr>
            <w:rFonts w:eastAsiaTheme="minorEastAsia"/>
            <w:lang w:val="lv-LV"/>
          </w:rPr>
          <w:br/>
        </w:r>
      </w:ins>
      <m:oMath>
        <m:r>
          <w:ins w:id="131" w:author="Agnese Šuste" w:date="2017-03-25T19:13:00Z">
            <w:rPr>
              <w:rFonts w:ascii="Cambria Math" w:eastAsiaTheme="minorEastAsia" w:hAnsi="Cambria Math"/>
              <w:lang w:val="lv-LV"/>
            </w:rPr>
            <m:t>V+C=100</m:t>
          </w:ins>
        </m:r>
      </m:oMath>
      <w:ins w:id="132" w:author="Agnese Šuste" w:date="2017-03-25T19:13:00Z">
        <w:r>
          <w:rPr>
            <w:rFonts w:eastAsiaTheme="minorEastAsia"/>
            <w:lang w:val="lv-LV"/>
          </w:rPr>
          <w:t xml:space="preserve">, tad iegūstam </w:t>
        </w:r>
        <m:oMath>
          <m:r>
            <w:rPr>
              <w:rFonts w:ascii="Cambria Math" w:eastAsiaTheme="minorEastAsia" w:hAnsi="Cambria Math"/>
              <w:lang w:val="lv-LV"/>
            </w:rPr>
            <m:t>8V=200</m:t>
          </m:r>
        </m:oMath>
        <w:r>
          <w:rPr>
            <w:rFonts w:eastAsiaTheme="minorEastAsia"/>
            <w:lang w:val="lv-LV"/>
          </w:rPr>
          <w:t xml:space="preserve"> jeb </w:t>
        </w:r>
      </w:ins>
      <m:oMath>
        <m:r>
          <w:ins w:id="133" w:author="Agnese Šuste" w:date="2017-03-25T19:14:00Z">
            <w:rPr>
              <w:rFonts w:ascii="Cambria Math" w:eastAsiaTheme="minorEastAsia" w:hAnsi="Cambria Math"/>
              <w:lang w:val="lv-LV"/>
            </w:rPr>
            <m:t>V=25</m:t>
          </w:ins>
        </m:r>
      </m:oMath>
      <w:ins w:id="134" w:author="Agnese Šuste" w:date="2017-03-25T19:14:00Z">
        <w:r>
          <w:rPr>
            <w:rFonts w:eastAsiaTheme="minorEastAsia"/>
            <w:lang w:val="lv-LV"/>
          </w:rPr>
          <w:t xml:space="preserve">. Līdz ar to </w:t>
        </w:r>
        <m:oMath>
          <m:r>
            <w:rPr>
              <w:rFonts w:ascii="Cambria Math" w:eastAsiaTheme="minorEastAsia" w:hAnsi="Cambria Math"/>
              <w:lang w:val="lv-LV"/>
            </w:rPr>
            <m:t>C=75</m:t>
          </m:r>
        </m:oMath>
        <w:r>
          <w:rPr>
            <w:rFonts w:eastAsiaTheme="minorEastAsia"/>
            <w:lang w:val="lv-LV"/>
          </w:rPr>
          <w:t>.</w:t>
        </w:r>
      </w:ins>
    </w:p>
    <w:p w14:paraId="764F743E" w14:textId="77777777" w:rsidR="009F44D3" w:rsidRPr="00AF4EC6" w:rsidRDefault="006C1BFF">
      <w:pPr>
        <w:pStyle w:val="Pamatteksts"/>
        <w:rPr>
          <w:lang w:val="lv-LV"/>
        </w:rPr>
      </w:pPr>
      <w:r w:rsidRPr="00AF4EC6">
        <w:rPr>
          <w:b/>
          <w:lang w:val="lv-LV"/>
        </w:rPr>
        <w:t>Q-4-2.</w:t>
      </w:r>
      <w:r w:rsidRPr="00AF4EC6">
        <w:rPr>
          <w:lang w:val="lv-LV"/>
        </w:rPr>
        <w:t xml:space="preserve"> Karlsonam ir tikai </w:t>
      </w:r>
      <m:oMath>
        <m:r>
          <w:rPr>
            <w:rFonts w:ascii="Cambria Math" w:hAnsi="Cambria Math"/>
            <w:lang w:val="lv-LV"/>
          </w:rPr>
          <m:t>5</m:t>
        </m:r>
      </m:oMath>
      <w:r w:rsidRPr="00AF4EC6">
        <w:rPr>
          <w:lang w:val="lv-LV"/>
        </w:rPr>
        <w:t xml:space="preserve"> ēru monētas, Bokas jaunkundzei ir tikai </w:t>
      </w:r>
      <m:oMath>
        <m:r>
          <w:rPr>
            <w:rFonts w:ascii="Cambria Math" w:hAnsi="Cambria Math"/>
            <w:lang w:val="lv-LV"/>
          </w:rPr>
          <m:t>19</m:t>
        </m:r>
      </m:oMath>
      <w:r w:rsidRPr="00AF4EC6">
        <w:rPr>
          <w:lang w:val="lv-LV"/>
        </w:rPr>
        <w:t xml:space="preserve"> ēru monētas. Vai Karlsons var samaksāt Bokas jaunkundzei </w:t>
      </w:r>
      <m:oMath>
        <m:r>
          <w:rPr>
            <w:rFonts w:ascii="Cambria Math" w:hAnsi="Cambria Math"/>
            <w:lang w:val="lv-LV"/>
          </w:rPr>
          <m:t>1</m:t>
        </m:r>
      </m:oMath>
      <w:r w:rsidRPr="00AF4EC6">
        <w:rPr>
          <w:lang w:val="lv-LV"/>
        </w:rPr>
        <w:t xml:space="preserve"> ēru? Vai Bokas jaunkundze var samaksāt Karlsonam </w:t>
      </w:r>
      <m:oMath>
        <m:r>
          <w:rPr>
            <w:rFonts w:ascii="Cambria Math" w:hAnsi="Cambria Math"/>
            <w:lang w:val="lv-LV"/>
          </w:rPr>
          <m:t>1</m:t>
        </m:r>
      </m:oMath>
      <w:r w:rsidRPr="00AF4EC6">
        <w:rPr>
          <w:lang w:val="lv-LV"/>
        </w:rPr>
        <w:t xml:space="preserve"> ēru? (Atbildēs Karlsona samaksāto/izdoto monētu skaitu apzīmējam ar </w:t>
      </w:r>
      <m:oMath>
        <m:r>
          <w:rPr>
            <w:rFonts w:ascii="Cambria Math" w:hAnsi="Cambria Math"/>
            <w:lang w:val="lv-LV"/>
          </w:rPr>
          <m:t>K</m:t>
        </m:r>
      </m:oMath>
      <w:r w:rsidRPr="00AF4EC6">
        <w:rPr>
          <w:lang w:val="lv-LV"/>
        </w:rPr>
        <w:t xml:space="preserve">, bet Bokas jaunkundzes samaksāto/izdoto monētu skaitu apzīmējam ar </w:t>
      </w:r>
      <m:oMath>
        <m:r>
          <w:rPr>
            <w:rFonts w:ascii="Cambria Math" w:hAnsi="Cambria Math"/>
            <w:lang w:val="lv-LV"/>
          </w:rPr>
          <m:t>B</m:t>
        </m:r>
      </m:oMath>
      <w:r w:rsidRPr="00AF4EC6">
        <w:rPr>
          <w:lang w:val="lv-LV"/>
        </w:rPr>
        <w:t>.)</w:t>
      </w:r>
    </w:p>
    <w:p w14:paraId="612B57DF" w14:textId="77777777" w:rsidR="009F44D3" w:rsidRPr="00AF4EC6" w:rsidRDefault="006C1BFF">
      <w:pPr>
        <w:pStyle w:val="Pamatteksts"/>
        <w:rPr>
          <w:lang w:val="lv-LV"/>
        </w:rPr>
      </w:pPr>
      <w:r w:rsidRPr="00AF4EC6">
        <w:rPr>
          <w:b/>
          <w:i/>
          <w:lang w:val="lv-LV"/>
        </w:rPr>
        <w:t>Atbilde:</w:t>
      </w:r>
      <w:r w:rsidRPr="00AF4EC6">
        <w:rPr>
          <w:lang w:val="lv-LV"/>
        </w:rPr>
        <w:br/>
      </w:r>
      <w:r w:rsidRPr="00AF4EC6">
        <w:rPr>
          <w:i/>
          <w:lang w:val="lv-LV"/>
        </w:rPr>
        <w:t>I daļa:</w:t>
      </w:r>
      <w:r w:rsidRPr="00AF4EC6">
        <w:rPr>
          <w:lang w:val="lv-LV"/>
        </w:rPr>
        <w:t xml:space="preserve"> Ja </w:t>
      </w:r>
      <m:oMath>
        <m:r>
          <w:rPr>
            <w:rFonts w:ascii="Cambria Math" w:hAnsi="Cambria Math"/>
            <w:lang w:val="lv-LV"/>
          </w:rPr>
          <m:t>5K-19B=1</m:t>
        </m:r>
      </m:oMath>
      <w:r w:rsidRPr="00AF4EC6">
        <w:rPr>
          <w:lang w:val="lv-LV"/>
        </w:rPr>
        <w:t xml:space="preserve">, tad </w:t>
      </w:r>
      <m:oMath>
        <m:r>
          <w:rPr>
            <w:rFonts w:ascii="Cambria Math" w:hAnsi="Cambria Math"/>
            <w:lang w:val="lv-LV"/>
          </w:rPr>
          <m:t>K=</m:t>
        </m:r>
      </m:oMath>
      <w:r w:rsidRPr="00AF4EC6">
        <w:rPr>
          <w:lang w:val="lv-LV"/>
        </w:rPr>
        <w:t xml:space="preserve"> ______ un </w:t>
      </w:r>
      <m:oMath>
        <m:r>
          <w:rPr>
            <w:rFonts w:ascii="Cambria Math" w:hAnsi="Cambria Math"/>
            <w:lang w:val="lv-LV"/>
          </w:rPr>
          <m:t>B=</m:t>
        </m:r>
      </m:oMath>
      <w:r w:rsidRPr="00AF4EC6">
        <w:rPr>
          <w:lang w:val="lv-LV"/>
        </w:rPr>
        <w:t xml:space="preserve"> ______.</w:t>
      </w:r>
    </w:p>
    <w:p w14:paraId="56D6EED6" w14:textId="77777777" w:rsidR="009F44D3" w:rsidRPr="00AF4EC6" w:rsidRDefault="006C1BFF">
      <w:pPr>
        <w:pStyle w:val="Pamatteksts"/>
        <w:rPr>
          <w:lang w:val="lv-LV"/>
        </w:rPr>
      </w:pPr>
      <w:r w:rsidRPr="00AF4EC6">
        <w:rPr>
          <w:i/>
          <w:lang w:val="lv-LV"/>
        </w:rPr>
        <w:t>II daļa:</w:t>
      </w:r>
      <w:r w:rsidRPr="00AF4EC6">
        <w:rPr>
          <w:lang w:val="lv-LV"/>
        </w:rPr>
        <w:t xml:space="preserve"> Ja </w:t>
      </w:r>
      <m:oMath>
        <m:r>
          <w:rPr>
            <w:rFonts w:ascii="Cambria Math" w:hAnsi="Cambria Math"/>
            <w:lang w:val="lv-LV"/>
          </w:rPr>
          <m:t>19B-5K=1</m:t>
        </m:r>
      </m:oMath>
      <w:r w:rsidRPr="00AF4EC6">
        <w:rPr>
          <w:lang w:val="lv-LV"/>
        </w:rPr>
        <w:t xml:space="preserve">, tad </w:t>
      </w:r>
      <m:oMath>
        <m:r>
          <w:rPr>
            <w:rFonts w:ascii="Cambria Math" w:hAnsi="Cambria Math"/>
            <w:lang w:val="lv-LV"/>
          </w:rPr>
          <m:t>K=</m:t>
        </m:r>
      </m:oMath>
      <w:r w:rsidRPr="00AF4EC6">
        <w:rPr>
          <w:lang w:val="lv-LV"/>
        </w:rPr>
        <w:t xml:space="preserve"> ______ un </w:t>
      </w:r>
      <m:oMath>
        <m:r>
          <w:rPr>
            <w:rFonts w:ascii="Cambria Math" w:hAnsi="Cambria Math"/>
            <w:lang w:val="lv-LV"/>
          </w:rPr>
          <m:t>B=</m:t>
        </m:r>
      </m:oMath>
      <w:r w:rsidRPr="00AF4EC6">
        <w:rPr>
          <w:lang w:val="lv-LV"/>
        </w:rPr>
        <w:t xml:space="preserve"> ______.</w:t>
      </w:r>
    </w:p>
    <w:p w14:paraId="0E956601" w14:textId="0A3F94A9" w:rsidR="009F44D3" w:rsidRPr="00AF4EC6" w:rsidRDefault="006C1BFF">
      <w:pPr>
        <w:pStyle w:val="Pamatteksts"/>
        <w:rPr>
          <w:lang w:val="lv-LV"/>
        </w:rPr>
      </w:pPr>
      <w:r w:rsidRPr="00AF4EC6">
        <w:rPr>
          <w:i/>
          <w:lang w:val="lv-LV"/>
        </w:rPr>
        <w:lastRenderedPageBreak/>
        <w:t>Atrisinājums:</w:t>
      </w:r>
      <w:r w:rsidRPr="00AF4EC6">
        <w:rPr>
          <w:lang w:val="lv-LV"/>
        </w:rPr>
        <w:t xml:space="preserve"> Atrisinājumu ir ļoti daudz (esošu atrisinājumu var pārveidot, aizstājot </w:t>
      </w:r>
      <m:oMath>
        <m:r>
          <w:rPr>
            <w:rFonts w:ascii="Cambria Math" w:hAnsi="Cambria Math"/>
            <w:lang w:val="lv-LV"/>
          </w:rPr>
          <m:t>K</m:t>
        </m:r>
      </m:oMath>
      <w:r w:rsidRPr="00AF4EC6">
        <w:rPr>
          <w:lang w:val="lv-LV"/>
        </w:rPr>
        <w:t xml:space="preserve"> ar </w:t>
      </w:r>
      <m:oMath>
        <m:r>
          <w:rPr>
            <w:rFonts w:ascii="Cambria Math" w:hAnsi="Cambria Math"/>
            <w:lang w:val="lv-LV"/>
          </w:rPr>
          <m:t>K+19</m:t>
        </m:r>
      </m:oMath>
      <w:r w:rsidRPr="00AF4EC6">
        <w:rPr>
          <w:lang w:val="lv-LV"/>
        </w:rPr>
        <w:t xml:space="preserve">, bet </w:t>
      </w:r>
      <m:oMath>
        <m:r>
          <w:rPr>
            <w:rFonts w:ascii="Cambria Math" w:hAnsi="Cambria Math"/>
            <w:lang w:val="lv-LV"/>
          </w:rPr>
          <m:t>B</m:t>
        </m:r>
      </m:oMath>
      <w:r w:rsidRPr="00AF4EC6">
        <w:rPr>
          <w:lang w:val="lv-LV"/>
        </w:rPr>
        <w:t xml:space="preserve"> ar </w:t>
      </w:r>
      <m:oMath>
        <m:r>
          <w:rPr>
            <w:rFonts w:ascii="Cambria Math" w:hAnsi="Cambria Math"/>
            <w:lang w:val="lv-LV"/>
          </w:rPr>
          <m:t>B+5</m:t>
        </m:r>
      </m:oMath>
      <w:r w:rsidRPr="00AF4EC6">
        <w:rPr>
          <w:lang w:val="lv-LV"/>
        </w:rPr>
        <w:t xml:space="preserve">). Bet nelieliem skaitļiem var izvēlēties </w:t>
      </w:r>
      <m:oMath>
        <m:r>
          <w:rPr>
            <w:rFonts w:ascii="Cambria Math" w:hAnsi="Cambria Math"/>
            <w:lang w:val="lv-LV"/>
          </w:rPr>
          <m:t>K=4</m:t>
        </m:r>
      </m:oMath>
      <w:r w:rsidRPr="00AF4EC6">
        <w:rPr>
          <w:lang w:val="lv-LV"/>
        </w:rPr>
        <w:t xml:space="preserve"> un </w:t>
      </w:r>
      <m:oMath>
        <m:r>
          <w:rPr>
            <w:rFonts w:ascii="Cambria Math" w:hAnsi="Cambria Math"/>
            <w:lang w:val="lv-LV"/>
          </w:rPr>
          <m:t>B=1</m:t>
        </m:r>
      </m:oMath>
      <w:r w:rsidRPr="00AF4EC6">
        <w:rPr>
          <w:lang w:val="lv-LV"/>
        </w:rPr>
        <w:t xml:space="preserve">, tad </w:t>
      </w:r>
      <w:ins w:id="135" w:author="Agnese Šuste" w:date="2017-03-25T19:18:00Z">
        <w:r w:rsidR="00F25D96">
          <w:rPr>
            <w:lang w:val="lv-LV"/>
          </w:rPr>
          <w:br/>
        </w:r>
      </w:ins>
      <m:oMath>
        <m:r>
          <w:rPr>
            <w:rFonts w:ascii="Cambria Math" w:hAnsi="Cambria Math"/>
            <w:lang w:val="lv-LV"/>
          </w:rPr>
          <m:t>5K-19B=1</m:t>
        </m:r>
      </m:oMath>
      <w:r w:rsidRPr="00AF4EC6">
        <w:rPr>
          <w:lang w:val="lv-LV"/>
        </w:rPr>
        <w:t>.</w:t>
      </w:r>
      <w:r w:rsidRPr="00AF4EC6">
        <w:rPr>
          <w:lang w:val="lv-LV"/>
        </w:rPr>
        <w:br/>
        <w:t xml:space="preserve">Otrajā daļā var izvēlēties </w:t>
      </w:r>
      <m:oMath>
        <m:r>
          <w:rPr>
            <w:rFonts w:ascii="Cambria Math" w:hAnsi="Cambria Math"/>
            <w:lang w:val="lv-LV"/>
          </w:rPr>
          <m:t>K=15</m:t>
        </m:r>
      </m:oMath>
      <w:r w:rsidRPr="00AF4EC6">
        <w:rPr>
          <w:lang w:val="lv-LV"/>
        </w:rPr>
        <w:t xml:space="preserve"> un </w:t>
      </w:r>
      <m:oMath>
        <m:r>
          <w:rPr>
            <w:rFonts w:ascii="Cambria Math" w:hAnsi="Cambria Math"/>
            <w:lang w:val="lv-LV"/>
          </w:rPr>
          <m:t>B=4</m:t>
        </m:r>
      </m:oMath>
      <w:r w:rsidRPr="00AF4EC6">
        <w:rPr>
          <w:lang w:val="lv-LV"/>
        </w:rPr>
        <w:t xml:space="preserve">, tad </w:t>
      </w:r>
      <m:oMath>
        <m:r>
          <w:rPr>
            <w:rFonts w:ascii="Cambria Math" w:hAnsi="Cambria Math"/>
            <w:lang w:val="lv-LV"/>
          </w:rPr>
          <m:t>19B-5K=1</m:t>
        </m:r>
      </m:oMath>
      <w:r w:rsidRPr="00AF4EC6">
        <w:rPr>
          <w:lang w:val="lv-LV"/>
        </w:rPr>
        <w:t>.</w:t>
      </w:r>
    </w:p>
    <w:p w14:paraId="1476FB2C" w14:textId="77777777" w:rsidR="009F44D3" w:rsidRPr="00AF4EC6" w:rsidRDefault="006C1BFF">
      <w:pPr>
        <w:pStyle w:val="Pamatteksts"/>
        <w:rPr>
          <w:lang w:val="lv-LV"/>
        </w:rPr>
      </w:pPr>
      <w:commentRangeStart w:id="136"/>
      <w:r w:rsidRPr="00AF4EC6">
        <w:rPr>
          <w:b/>
          <w:lang w:val="lv-LV"/>
        </w:rPr>
        <w:t>Q-4-3.</w:t>
      </w:r>
      <w:r w:rsidRPr="00AF4EC6">
        <w:rPr>
          <w:lang w:val="lv-LV"/>
        </w:rPr>
        <w:t xml:space="preserve"> </w:t>
      </w:r>
      <w:commentRangeEnd w:id="136"/>
      <w:r w:rsidR="00635B30">
        <w:rPr>
          <w:rStyle w:val="Komentraatsauce"/>
        </w:rPr>
        <w:commentReference w:id="136"/>
      </w:r>
      <w:r w:rsidRPr="00AF4EC6">
        <w:rPr>
          <w:lang w:val="lv-LV"/>
        </w:rPr>
        <w:t xml:space="preserve">Karlsons sev pusdienām nopirka </w:t>
      </w:r>
      <m:oMath>
        <m:r>
          <w:rPr>
            <w:rFonts w:ascii="Cambria Math" w:hAnsi="Cambria Math"/>
            <w:lang w:val="lv-LV"/>
          </w:rPr>
          <m:t>8</m:t>
        </m:r>
      </m:oMath>
      <w:r w:rsidRPr="00AF4EC6">
        <w:rPr>
          <w:lang w:val="lv-LV"/>
        </w:rPr>
        <w:t xml:space="preserve"> pīrādziņus un </w:t>
      </w:r>
      <m:oMath>
        <m:r>
          <w:rPr>
            <w:rFonts w:ascii="Cambria Math" w:hAnsi="Cambria Math"/>
            <w:lang w:val="lv-LV"/>
          </w:rPr>
          <m:t>15</m:t>
        </m:r>
      </m:oMath>
      <w:r w:rsidRPr="00AF4EC6">
        <w:rPr>
          <w:lang w:val="lv-LV"/>
        </w:rPr>
        <w:t xml:space="preserve"> magoņmaizītes; un samaksāja 400 eirocentus. Ar kādu lielāko skaitli noteikti dalās magoņmaizītes cena eirocentos?</w:t>
      </w:r>
    </w:p>
    <w:p w14:paraId="338E936A" w14:textId="77777777" w:rsidR="009F44D3" w:rsidRPr="00AF4EC6" w:rsidRDefault="006C1BFF">
      <w:pPr>
        <w:pStyle w:val="Pamatteksts"/>
        <w:rPr>
          <w:lang w:val="lv-LV"/>
        </w:rPr>
      </w:pPr>
      <w:r w:rsidRPr="00AF4EC6">
        <w:rPr>
          <w:b/>
          <w:i/>
          <w:lang w:val="lv-LV"/>
        </w:rPr>
        <w:t>Atbilde:</w:t>
      </w:r>
      <w:r w:rsidRPr="00AF4EC6">
        <w:rPr>
          <w:lang w:val="lv-LV"/>
        </w:rPr>
        <w:t xml:space="preserve"> Ierakstīt skaitli: ______</w:t>
      </w:r>
    </w:p>
    <w:p w14:paraId="7FBA0778" w14:textId="4991E365" w:rsidR="009F44D3" w:rsidRPr="00AF4EC6" w:rsidRDefault="006C1BFF">
      <w:pPr>
        <w:pStyle w:val="Pamatteksts"/>
        <w:rPr>
          <w:lang w:val="lv-LV"/>
        </w:rPr>
      </w:pPr>
      <w:r w:rsidRPr="00AF4EC6">
        <w:rPr>
          <w:i/>
          <w:lang w:val="lv-LV"/>
        </w:rPr>
        <w:t>Atrisinājums:</w:t>
      </w:r>
      <w:r w:rsidRPr="00AF4EC6">
        <w:rPr>
          <w:lang w:val="lv-LV"/>
        </w:rPr>
        <w:t xml:space="preserve"> Apzīmējam pīrādziņa cenu ar </w:t>
      </w:r>
      <m:oMath>
        <m:r>
          <w:rPr>
            <w:rFonts w:ascii="Cambria Math" w:hAnsi="Cambria Math"/>
            <w:lang w:val="lv-LV"/>
          </w:rPr>
          <m:t>P</m:t>
        </m:r>
      </m:oMath>
      <w:r w:rsidRPr="00AF4EC6">
        <w:rPr>
          <w:lang w:val="lv-LV"/>
        </w:rPr>
        <w:t xml:space="preserve"> un magoņmaizītes cenu ar </w:t>
      </w:r>
      <m:oMath>
        <m:r>
          <w:rPr>
            <w:rFonts w:ascii="Cambria Math" w:hAnsi="Cambria Math"/>
            <w:lang w:val="lv-LV"/>
          </w:rPr>
          <m:t>M</m:t>
        </m:r>
      </m:oMath>
      <w:r w:rsidRPr="00AF4EC6">
        <w:rPr>
          <w:lang w:val="lv-LV"/>
        </w:rPr>
        <w:t xml:space="preserve">. Rakstām vienādojumu </w:t>
      </w:r>
      <m:oMath>
        <m:r>
          <w:rPr>
            <w:rFonts w:ascii="Cambria Math" w:hAnsi="Cambria Math"/>
            <w:lang w:val="lv-LV"/>
          </w:rPr>
          <m:t>8P+15M=400</m:t>
        </m:r>
      </m:oMath>
      <w:r w:rsidRPr="00AF4EC6">
        <w:rPr>
          <w:lang w:val="lv-LV"/>
        </w:rPr>
        <w:t xml:space="preserve"> jeb </w:t>
      </w:r>
      <m:oMath>
        <m:r>
          <w:rPr>
            <w:rFonts w:ascii="Cambria Math" w:hAnsi="Cambria Math"/>
            <w:lang w:val="lv-LV"/>
          </w:rPr>
          <m:t>15M=400-8P</m:t>
        </m:r>
      </m:oMath>
      <w:ins w:id="137" w:author="Agnese Šuste" w:date="2017-03-25T19:26:00Z">
        <w:r w:rsidR="00C54D7F">
          <w:rPr>
            <w:lang w:val="lv-LV"/>
          </w:rPr>
          <w:t xml:space="preserve">, no kā iegūstam </w:t>
        </w:r>
        <m:oMath>
          <m:r>
            <w:rPr>
              <w:rFonts w:ascii="Cambria Math" w:hAnsi="Cambria Math"/>
              <w:lang w:val="lv-LV"/>
            </w:rPr>
            <m:t>15M=8(50-</m:t>
          </m:r>
        </m:oMath>
      </w:ins>
      <m:oMath>
        <m:r>
          <w:ins w:id="138" w:author="Agnese Šuste" w:date="2017-03-25T19:27:00Z">
            <w:rPr>
              <w:rFonts w:ascii="Cambria Math" w:hAnsi="Cambria Math"/>
              <w:lang w:val="lv-LV"/>
            </w:rPr>
            <m:t>P)</m:t>
          </w:ins>
        </m:r>
      </m:oMath>
      <w:del w:id="139" w:author="Agnese Šuste" w:date="2017-03-25T19:26:00Z">
        <w:r w:rsidRPr="00AF4EC6" w:rsidDel="00C54D7F">
          <w:rPr>
            <w:lang w:val="lv-LV"/>
          </w:rPr>
          <w:delText xml:space="preserve">. </w:delText>
        </w:r>
      </w:del>
      <w:del w:id="140" w:author="Agnese Šuste" w:date="2017-03-25T19:22:00Z">
        <w:r w:rsidRPr="00AF4EC6" w:rsidDel="00F25D96">
          <w:rPr>
            <w:lang w:val="lv-LV"/>
          </w:rPr>
          <w:delText xml:space="preserve">Kā redzams, </w:delText>
        </w:r>
        <m:oMath>
          <m:r>
            <w:rPr>
              <w:rFonts w:ascii="Cambria Math" w:hAnsi="Cambria Math"/>
              <w:lang w:val="lv-LV"/>
            </w:rPr>
            <m:t>15M</m:t>
          </m:r>
        </m:oMath>
        <w:r w:rsidRPr="00AF4EC6" w:rsidDel="00F25D96">
          <w:rPr>
            <w:lang w:val="lv-LV"/>
          </w:rPr>
          <w:delText xml:space="preserve"> ir skaitļu </w:delText>
        </w:r>
        <m:oMath>
          <m:r>
            <w:rPr>
              <w:rFonts w:ascii="Cambria Math" w:hAnsi="Cambria Math"/>
              <w:lang w:val="lv-LV"/>
            </w:rPr>
            <m:t>400</m:t>
          </m:r>
        </m:oMath>
        <w:r w:rsidRPr="00AF4EC6" w:rsidDel="00F25D96">
          <w:rPr>
            <w:lang w:val="lv-LV"/>
          </w:rPr>
          <w:delText xml:space="preserve"> un </w:delText>
        </w:r>
        <m:oMath>
          <m:r>
            <w:rPr>
              <w:rFonts w:ascii="Cambria Math" w:hAnsi="Cambria Math"/>
              <w:lang w:val="lv-LV"/>
            </w:rPr>
            <m:t>8</m:t>
          </m:r>
        </m:oMath>
        <w:r w:rsidRPr="00AF4EC6" w:rsidDel="00F25D96">
          <w:rPr>
            <w:lang w:val="lv-LV"/>
          </w:rPr>
          <w:delText xml:space="preserve"> </w:delText>
        </w:r>
        <w:commentRangeStart w:id="141"/>
        <w:r w:rsidRPr="00AF4EC6" w:rsidDel="00F25D96">
          <w:rPr>
            <w:lang w:val="lv-LV"/>
          </w:rPr>
          <w:delText xml:space="preserve">lineāra kombinācija </w:delText>
        </w:r>
      </w:del>
      <w:commentRangeEnd w:id="141"/>
      <w:r w:rsidR="00F25D96">
        <w:rPr>
          <w:rStyle w:val="Komentraatsauce"/>
        </w:rPr>
        <w:commentReference w:id="141"/>
      </w:r>
      <w:del w:id="142" w:author="Agnese Šuste" w:date="2017-03-25T19:22:00Z">
        <w:r w:rsidRPr="00AF4EC6" w:rsidDel="00F25D96">
          <w:rPr>
            <w:lang w:val="lv-LV"/>
          </w:rPr>
          <w:delText xml:space="preserve">(turklāt </w:delText>
        </w:r>
        <m:oMath>
          <m:r>
            <w:rPr>
              <w:rFonts w:ascii="Cambria Math" w:hAnsi="Cambria Math"/>
              <w:lang w:val="lv-LV"/>
            </w:rPr>
            <m:t>400</m:t>
          </m:r>
        </m:oMath>
        <w:r w:rsidRPr="00AF4EC6" w:rsidDel="00F25D96">
          <w:rPr>
            <w:lang w:val="lv-LV"/>
          </w:rPr>
          <w:delText xml:space="preserve"> un </w:delText>
        </w:r>
        <m:oMath>
          <m:r>
            <w:rPr>
              <w:rFonts w:ascii="Cambria Math" w:hAnsi="Cambria Math"/>
              <w:lang w:val="lv-LV"/>
            </w:rPr>
            <m:t>8</m:t>
          </m:r>
        </m:oMath>
        <w:r w:rsidRPr="00AF4EC6" w:rsidDel="00F25D96">
          <w:rPr>
            <w:lang w:val="lv-LV"/>
          </w:rPr>
          <w:delText xml:space="preserve"> abi dalās ar </w:delText>
        </w:r>
        <m:oMath>
          <m:r>
            <w:rPr>
              <w:rFonts w:ascii="Cambria Math" w:hAnsi="Cambria Math"/>
              <w:lang w:val="lv-LV"/>
            </w:rPr>
            <m:t>8</m:t>
          </m:r>
        </m:oMath>
        <w:r w:rsidRPr="00AF4EC6" w:rsidDel="00F25D96">
          <w:rPr>
            <w:lang w:val="lv-LV"/>
          </w:rPr>
          <w:delText xml:space="preserve">). </w:delText>
        </w:r>
      </w:del>
      <w:ins w:id="143" w:author="Agnese Šuste" w:date="2017-03-25T19:26:00Z">
        <w:r w:rsidR="00C54D7F">
          <w:rPr>
            <w:lang w:val="lv-LV"/>
          </w:rPr>
          <w:t xml:space="preserve"> </w:t>
        </w:r>
      </w:ins>
      <w:ins w:id="144" w:author="Agnese Šuste" w:date="2017-03-25T19:27:00Z">
        <w:r w:rsidR="00C54D7F">
          <w:rPr>
            <w:lang w:val="lv-LV"/>
          </w:rPr>
          <w:t>Ievērojam, ka vienādojuma labā puse dalās ar 8, t</w:t>
        </w:r>
      </w:ins>
      <w:del w:id="145" w:author="Agnese Šuste" w:date="2017-03-25T19:27:00Z">
        <w:r w:rsidRPr="00AF4EC6" w:rsidDel="00C54D7F">
          <w:rPr>
            <w:lang w:val="lv-LV"/>
          </w:rPr>
          <w:delText>T</w:delText>
        </w:r>
      </w:del>
      <w:r w:rsidRPr="00AF4EC6">
        <w:rPr>
          <w:lang w:val="lv-LV"/>
        </w:rPr>
        <w:t>ādēļ arī</w:t>
      </w:r>
      <w:ins w:id="146" w:author="Agnese Šuste" w:date="2017-03-25T19:27:00Z">
        <w:r w:rsidR="00C54D7F">
          <w:rPr>
            <w:lang w:val="lv-LV"/>
          </w:rPr>
          <w:t xml:space="preserve"> vienādojuma kreisā puse jeb</w:t>
        </w:r>
      </w:ins>
      <w:r w:rsidRPr="00AF4EC6">
        <w:rPr>
          <w:lang w:val="lv-LV"/>
        </w:rPr>
        <w:t xml:space="preserve"> </w:t>
      </w:r>
      <m:oMath>
        <m:r>
          <w:rPr>
            <w:rFonts w:ascii="Cambria Math" w:hAnsi="Cambria Math"/>
            <w:lang w:val="lv-LV"/>
          </w:rPr>
          <m:t>15M</m:t>
        </m:r>
      </m:oMath>
      <w:r w:rsidRPr="00AF4EC6">
        <w:rPr>
          <w:lang w:val="lv-LV"/>
        </w:rPr>
        <w:t xml:space="preserve"> dalās ar </w:t>
      </w:r>
      <m:oMath>
        <m:r>
          <w:rPr>
            <w:rFonts w:ascii="Cambria Math" w:hAnsi="Cambria Math"/>
            <w:lang w:val="lv-LV"/>
          </w:rPr>
          <m:t>8</m:t>
        </m:r>
      </m:oMath>
      <w:r w:rsidRPr="00AF4EC6">
        <w:rPr>
          <w:lang w:val="lv-LV"/>
        </w:rPr>
        <w:t xml:space="preserve">. Tā kā </w:t>
      </w:r>
      <m:oMath>
        <m:r>
          <w:rPr>
            <w:rFonts w:ascii="Cambria Math" w:hAnsi="Cambria Math"/>
            <w:lang w:val="lv-LV"/>
          </w:rPr>
          <m:t>15</m:t>
        </m:r>
      </m:oMath>
      <w:r w:rsidRPr="00AF4EC6">
        <w:rPr>
          <w:lang w:val="lv-LV"/>
        </w:rPr>
        <w:t xml:space="preserve"> un </w:t>
      </w:r>
      <m:oMath>
        <m:r>
          <w:rPr>
            <w:rFonts w:ascii="Cambria Math" w:hAnsi="Cambria Math"/>
            <w:lang w:val="lv-LV"/>
          </w:rPr>
          <m:t>8</m:t>
        </m:r>
      </m:oMath>
      <w:r w:rsidRPr="00AF4EC6">
        <w:rPr>
          <w:lang w:val="lv-LV"/>
        </w:rPr>
        <w:t xml:space="preserve"> nav kopīgu dalītāju, secinām, ka arī </w:t>
      </w:r>
      <m:oMath>
        <m:r>
          <w:rPr>
            <w:rFonts w:ascii="Cambria Math" w:hAnsi="Cambria Math"/>
            <w:lang w:val="lv-LV"/>
          </w:rPr>
          <m:t>M</m:t>
        </m:r>
      </m:oMath>
      <w:r w:rsidRPr="00AF4EC6">
        <w:rPr>
          <w:lang w:val="lv-LV"/>
        </w:rPr>
        <w:t xml:space="preserve"> dalās ar </w:t>
      </w:r>
      <m:oMath>
        <m:r>
          <w:rPr>
            <w:rFonts w:ascii="Cambria Math" w:hAnsi="Cambria Math"/>
            <w:lang w:val="lv-LV"/>
          </w:rPr>
          <m:t>8</m:t>
        </m:r>
      </m:oMath>
      <w:r w:rsidRPr="00AF4EC6">
        <w:rPr>
          <w:lang w:val="lv-LV"/>
        </w:rPr>
        <w:t>.</w:t>
      </w:r>
      <w:r w:rsidRPr="00AF4EC6">
        <w:rPr>
          <w:lang w:val="lv-LV"/>
        </w:rPr>
        <w:br/>
        <w:t xml:space="preserve">Vienlaikus, </w:t>
      </w:r>
      <m:oMath>
        <m:r>
          <w:rPr>
            <w:rFonts w:ascii="Cambria Math" w:hAnsi="Cambria Math"/>
            <w:lang w:val="lv-LV"/>
          </w:rPr>
          <m:t>8</m:t>
        </m:r>
      </m:oMath>
      <w:r w:rsidRPr="00AF4EC6">
        <w:rPr>
          <w:lang w:val="lv-LV"/>
        </w:rPr>
        <w:t xml:space="preserve"> ir lielākais skaitlis, ar ko noteikti dalās </w:t>
      </w:r>
      <m:oMath>
        <m:r>
          <w:rPr>
            <w:rFonts w:ascii="Cambria Math" w:hAnsi="Cambria Math"/>
            <w:lang w:val="lv-LV"/>
          </w:rPr>
          <m:t>M</m:t>
        </m:r>
      </m:oMath>
      <w:r w:rsidRPr="00AF4EC6">
        <w:rPr>
          <w:lang w:val="lv-LV"/>
        </w:rPr>
        <w:t xml:space="preserve">, jo var izvēlēties </w:t>
      </w:r>
      <m:oMath>
        <m:r>
          <w:rPr>
            <w:rFonts w:ascii="Cambria Math" w:hAnsi="Cambria Math"/>
            <w:lang w:val="lv-LV"/>
          </w:rPr>
          <m:t>M=8</m:t>
        </m:r>
      </m:oMath>
      <w:r w:rsidRPr="00AF4EC6">
        <w:rPr>
          <w:lang w:val="lv-LV"/>
        </w:rPr>
        <w:t xml:space="preserve"> (tad </w:t>
      </w:r>
      <m:oMath>
        <m:r>
          <w:rPr>
            <w:rFonts w:ascii="Cambria Math" w:hAnsi="Cambria Math"/>
            <w:lang w:val="lv-LV"/>
          </w:rPr>
          <m:t>P=35</m:t>
        </m:r>
      </m:oMath>
      <w:r w:rsidRPr="00AF4EC6">
        <w:rPr>
          <w:lang w:val="lv-LV"/>
        </w:rPr>
        <w:t>).</w:t>
      </w:r>
    </w:p>
    <w:p w14:paraId="1EBD8F1E" w14:textId="77777777" w:rsidR="009F44D3" w:rsidRPr="00AF4EC6" w:rsidRDefault="006C1BFF">
      <w:pPr>
        <w:pStyle w:val="Virsraksts1"/>
        <w:rPr>
          <w:lang w:val="lv-LV"/>
        </w:rPr>
      </w:pPr>
      <w:bookmarkStart w:id="147" w:name="skaita-kaut-ko-venna-diagrammas-co.fulls"/>
      <w:bookmarkEnd w:id="147"/>
      <w:r w:rsidRPr="00AF4EC6">
        <w:rPr>
          <w:lang w:val="lv-LV"/>
        </w:rPr>
        <w:t>Skaita kaut ko Venna diagrammās (</w:t>
      </w:r>
      <w:r w:rsidRPr="00AF4EC6">
        <w:rPr>
          <w:rStyle w:val="VerbatimChar"/>
          <w:lang w:val="lv-LV"/>
        </w:rPr>
        <w:t>co.fullsearch.opposite</w:t>
      </w:r>
      <w:r w:rsidRPr="00AF4EC6">
        <w:rPr>
          <w:lang w:val="lv-LV"/>
        </w:rPr>
        <w:t>)</w:t>
      </w:r>
    </w:p>
    <w:p w14:paraId="69282393" w14:textId="1423A79D" w:rsidR="009F44D3" w:rsidRPr="00AF4EC6" w:rsidRDefault="006C1BFF">
      <w:pPr>
        <w:pStyle w:val="FirstParagraph"/>
        <w:rPr>
          <w:lang w:val="lv-LV"/>
        </w:rPr>
      </w:pPr>
      <w:commentRangeStart w:id="148"/>
      <w:r w:rsidRPr="00AF4EC6">
        <w:rPr>
          <w:b/>
          <w:lang w:val="lv-LV"/>
        </w:rPr>
        <w:t>Q-5-1.</w:t>
      </w:r>
      <w:commentRangeEnd w:id="148"/>
      <w:r w:rsidR="0011122D">
        <w:rPr>
          <w:rStyle w:val="Komentraatsauce"/>
        </w:rPr>
        <w:commentReference w:id="148"/>
      </w:r>
      <w:r w:rsidRPr="00AF4EC6">
        <w:rPr>
          <w:lang w:val="lv-LV"/>
        </w:rPr>
        <w:t xml:space="preserve"> </w:t>
      </w:r>
      <w:del w:id="149" w:author="Agnese Šuste" w:date="2017-03-25T19:29:00Z">
        <w:r w:rsidRPr="00AF4EC6" w:rsidDel="00CF26DF">
          <w:rPr>
            <w:lang w:val="lv-LV"/>
          </w:rPr>
          <w:delText>Cik daudzi pozitīvi trīsciparu skaitļi</w:delText>
        </w:r>
      </w:del>
      <w:ins w:id="150" w:author="Agnese Šuste" w:date="2017-03-25T19:29:00Z">
        <w:r w:rsidR="00CF26DF">
          <w:rPr>
            <w:lang w:val="lv-LV"/>
          </w:rPr>
          <w:t>Cik ir tādu naturālu trīsciparu skaitļu, kas</w:t>
        </w:r>
      </w:ins>
      <w:r w:rsidRPr="00AF4EC6">
        <w:rPr>
          <w:lang w:val="lv-LV"/>
        </w:rPr>
        <w:t xml:space="preserve"> dalās gan ar </w:t>
      </w:r>
      <m:oMath>
        <m:r>
          <w:rPr>
            <w:rFonts w:ascii="Cambria Math" w:hAnsi="Cambria Math"/>
            <w:lang w:val="lv-LV"/>
          </w:rPr>
          <m:t>11</m:t>
        </m:r>
      </m:oMath>
      <w:r w:rsidRPr="00AF4EC6">
        <w:rPr>
          <w:lang w:val="lv-LV"/>
        </w:rPr>
        <w:t xml:space="preserve">, gan ar </w:t>
      </w:r>
      <m:oMath>
        <m:r>
          <w:rPr>
            <w:rFonts w:ascii="Cambria Math" w:hAnsi="Cambria Math"/>
            <w:lang w:val="lv-LV"/>
          </w:rPr>
          <m:t>5</m:t>
        </m:r>
      </m:oMath>
      <w:r w:rsidRPr="00AF4EC6">
        <w:rPr>
          <w:lang w:val="lv-LV"/>
        </w:rPr>
        <w:t>?</w:t>
      </w:r>
    </w:p>
    <w:p w14:paraId="43E9A8A7" w14:textId="77777777" w:rsidR="009F44D3" w:rsidRPr="00AF4EC6" w:rsidRDefault="006C1BFF">
      <w:pPr>
        <w:pStyle w:val="Pamatteksts"/>
        <w:rPr>
          <w:lang w:val="lv-LV"/>
        </w:rPr>
      </w:pPr>
      <w:r w:rsidRPr="00AF4EC6">
        <w:rPr>
          <w:b/>
          <w:i/>
          <w:lang w:val="lv-LV"/>
        </w:rPr>
        <w:t>Atbilde:</w:t>
      </w:r>
      <w:r w:rsidRPr="00AF4EC6">
        <w:rPr>
          <w:lang w:val="lv-LV"/>
        </w:rPr>
        <w:t xml:space="preserve"> Ierakstīt skaitu: ______</w:t>
      </w:r>
    </w:p>
    <w:p w14:paraId="2A54F3E3" w14:textId="644C0C74" w:rsidR="00200C8D" w:rsidRDefault="006C1BFF">
      <w:pPr>
        <w:pStyle w:val="Pamatteksts"/>
        <w:rPr>
          <w:ins w:id="151" w:author="Agnese Šuste" w:date="2017-03-25T19:49:00Z"/>
          <w:lang w:val="lv-LV"/>
        </w:rPr>
      </w:pPr>
      <w:r w:rsidRPr="00AF4EC6">
        <w:rPr>
          <w:i/>
          <w:lang w:val="lv-LV"/>
        </w:rPr>
        <w:t>Atrisinājums:</w:t>
      </w:r>
      <w:r w:rsidRPr="00AF4EC6">
        <w:rPr>
          <w:lang w:val="lv-LV"/>
        </w:rPr>
        <w:t xml:space="preserve"> Trīsciparu skaitļi ir visi skaitļi intervālā </w:t>
      </w:r>
      <m:oMath>
        <m:r>
          <w:rPr>
            <w:rFonts w:ascii="Cambria Math" w:hAnsi="Cambria Math"/>
            <w:lang w:val="lv-LV"/>
          </w:rPr>
          <m:t>[100;999]</m:t>
        </m:r>
      </m:oMath>
      <w:r w:rsidRPr="00AF4EC6">
        <w:rPr>
          <w:lang w:val="lv-LV"/>
        </w:rPr>
        <w:t xml:space="preserve">. Gan ar </w:t>
      </w:r>
      <m:oMath>
        <m:r>
          <w:rPr>
            <w:rFonts w:ascii="Cambria Math" w:hAnsi="Cambria Math"/>
            <w:lang w:val="lv-LV"/>
          </w:rPr>
          <m:t>11</m:t>
        </m:r>
      </m:oMath>
      <w:r w:rsidRPr="00AF4EC6">
        <w:rPr>
          <w:lang w:val="lv-LV"/>
        </w:rPr>
        <w:t xml:space="preserve">, gan ar </w:t>
      </w:r>
      <m:oMath>
        <m:r>
          <w:rPr>
            <w:rFonts w:ascii="Cambria Math" w:hAnsi="Cambria Math"/>
            <w:lang w:val="lv-LV"/>
          </w:rPr>
          <m:t>5</m:t>
        </m:r>
      </m:oMath>
      <w:r w:rsidRPr="00AF4EC6">
        <w:rPr>
          <w:lang w:val="lv-LV"/>
        </w:rPr>
        <w:t xml:space="preserve"> dalās visi tie skaitļi, kas dalās ar </w:t>
      </w:r>
      <m:oMath>
        <m:r>
          <w:rPr>
            <w:rFonts w:ascii="Cambria Math" w:hAnsi="Cambria Math"/>
            <w:lang w:val="lv-LV"/>
          </w:rPr>
          <m:t>55</m:t>
        </m:r>
      </m:oMath>
      <w:r w:rsidRPr="00AF4EC6">
        <w:rPr>
          <w:lang w:val="lv-LV"/>
        </w:rPr>
        <w:t xml:space="preserve">. </w:t>
      </w:r>
      <w:commentRangeStart w:id="152"/>
      <w:ins w:id="153" w:author="Agnese Šuste" w:date="2017-03-25T19:51:00Z">
        <w:r w:rsidR="00200C8D">
          <w:rPr>
            <w:lang w:val="lv-LV"/>
          </w:rPr>
          <w:t>Tātad ir jāatrod visas tādas</w:t>
        </w:r>
      </w:ins>
      <w:ins w:id="154" w:author="Agnese Šuste" w:date="2017-03-25T19:54:00Z">
        <w:r w:rsidR="00200C8D">
          <w:rPr>
            <w:lang w:val="lv-LV"/>
          </w:rPr>
          <w:t xml:space="preserve"> naturālas</w:t>
        </w:r>
      </w:ins>
      <w:ins w:id="155" w:author="Agnese Šuste" w:date="2017-03-25T19:51:00Z">
        <w:r w:rsidR="00200C8D">
          <w:rPr>
            <w:lang w:val="lv-LV"/>
          </w:rPr>
          <w:t xml:space="preserve"> </w:t>
        </w:r>
        <m:oMath>
          <m:r>
            <w:rPr>
              <w:rFonts w:ascii="Cambria Math" w:hAnsi="Cambria Math"/>
              <w:lang w:val="lv-LV"/>
            </w:rPr>
            <m:t>n</m:t>
          </m:r>
        </m:oMath>
        <w:r w:rsidR="00200C8D">
          <w:rPr>
            <w:rFonts w:eastAsiaTheme="minorEastAsia"/>
            <w:lang w:val="lv-LV"/>
          </w:rPr>
          <w:t xml:space="preserve"> vērtības, ka </w:t>
        </w:r>
      </w:ins>
      <m:oMath>
        <m:r>
          <w:ins w:id="156" w:author="Agnese Šuste" w:date="2017-03-25T19:52:00Z">
            <w:rPr>
              <w:rFonts w:ascii="Cambria Math" w:eastAsiaTheme="minorEastAsia" w:hAnsi="Cambria Math"/>
              <w:lang w:val="lv-LV"/>
            </w:rPr>
            <m:t>55∙n</m:t>
          </w:ins>
        </m:r>
      </m:oMath>
      <w:ins w:id="157" w:author="Agnese Šuste" w:date="2017-03-25T19:52:00Z">
        <w:r w:rsidR="00200C8D">
          <w:rPr>
            <w:rFonts w:eastAsiaTheme="minorEastAsia"/>
            <w:lang w:val="lv-LV"/>
          </w:rPr>
          <w:t xml:space="preserve"> ir trīsciparu skaitlis. Ievērojam, ka mazākā </w:t>
        </w:r>
        <m:oMath>
          <m:r>
            <w:rPr>
              <w:rFonts w:ascii="Cambria Math" w:eastAsiaTheme="minorEastAsia" w:hAnsi="Cambria Math"/>
              <w:lang w:val="lv-LV"/>
            </w:rPr>
            <m:t>n</m:t>
          </m:r>
        </m:oMath>
        <w:r w:rsidR="00200C8D">
          <w:rPr>
            <w:rFonts w:eastAsiaTheme="minorEastAsia"/>
            <w:lang w:val="lv-LV"/>
          </w:rPr>
          <w:t xml:space="preserve"> vērtība var būt 2 (tad ieg</w:t>
        </w:r>
      </w:ins>
      <w:ins w:id="158" w:author="Agnese Šuste" w:date="2017-03-25T19:53:00Z">
        <w:r w:rsidR="00200C8D">
          <w:rPr>
            <w:rFonts w:eastAsiaTheme="minorEastAsia"/>
            <w:lang w:val="lv-LV"/>
          </w:rPr>
          <w:t>ūstam trīsciparu skaitli 110)</w:t>
        </w:r>
      </w:ins>
      <w:ins w:id="159" w:author="Agnese Šuste" w:date="2017-03-25T19:52:00Z">
        <w:r w:rsidR="00200C8D">
          <w:rPr>
            <w:rFonts w:eastAsiaTheme="minorEastAsia"/>
            <w:lang w:val="lv-LV"/>
          </w:rPr>
          <w:t xml:space="preserve">, bet lielākā </w:t>
        </w:r>
      </w:ins>
      <w:ins w:id="160" w:author="Agnese Šuste" w:date="2017-03-25T19:53:00Z">
        <w:r w:rsidR="00200C8D">
          <w:rPr>
            <w:rFonts w:eastAsiaTheme="minorEastAsia"/>
            <w:lang w:val="lv-LV"/>
          </w:rPr>
          <w:t>–</w:t>
        </w:r>
      </w:ins>
      <w:ins w:id="161" w:author="Agnese Šuste" w:date="2017-03-25T19:52:00Z">
        <w:r w:rsidR="00200C8D">
          <w:rPr>
            <w:rFonts w:eastAsiaTheme="minorEastAsia"/>
            <w:lang w:val="lv-LV"/>
          </w:rPr>
          <w:t xml:space="preserve"> 18</w:t>
        </w:r>
      </w:ins>
      <w:ins w:id="162" w:author="Agnese Šuste" w:date="2017-03-25T19:53:00Z">
        <w:r w:rsidR="00200C8D">
          <w:rPr>
            <w:rFonts w:eastAsiaTheme="minorEastAsia"/>
            <w:lang w:val="lv-LV"/>
          </w:rPr>
          <w:t xml:space="preserve"> (tad iegūstam trīsciparu skaitli 990). </w:t>
        </w:r>
      </w:ins>
      <w:ins w:id="163" w:author="Agnese Šuste" w:date="2017-03-25T19:54:00Z">
        <w:r w:rsidR="00200C8D">
          <w:rPr>
            <w:rFonts w:eastAsiaTheme="minorEastAsia"/>
            <w:lang w:val="lv-LV"/>
          </w:rPr>
          <w:t xml:space="preserve">Tātad pavisam kopā iespējamas 17 dažādas </w:t>
        </w:r>
        <m:oMath>
          <m:r>
            <w:rPr>
              <w:rFonts w:ascii="Cambria Math" w:eastAsiaTheme="minorEastAsia" w:hAnsi="Cambria Math"/>
              <w:lang w:val="lv-LV"/>
            </w:rPr>
            <m:t>n</m:t>
          </m:r>
        </m:oMath>
        <w:r w:rsidR="00200C8D">
          <w:rPr>
            <w:rFonts w:eastAsiaTheme="minorEastAsia"/>
            <w:lang w:val="lv-LV"/>
          </w:rPr>
          <w:t xml:space="preserve"> vērtības jeb pavisam ir 17 t</w:t>
        </w:r>
      </w:ins>
      <w:ins w:id="164" w:author="Agnese Šuste" w:date="2017-03-25T19:55:00Z">
        <w:r w:rsidR="00200C8D">
          <w:rPr>
            <w:rFonts w:eastAsiaTheme="minorEastAsia"/>
            <w:lang w:val="lv-LV"/>
          </w:rPr>
          <w:t>ādi naturāli trīsciparu skaitļi, kas dalās gan ar 11, gan ar 5.</w:t>
        </w:r>
        <w:commentRangeEnd w:id="152"/>
        <w:r w:rsidR="00200C8D">
          <w:rPr>
            <w:rStyle w:val="Komentraatsauce"/>
          </w:rPr>
          <w:commentReference w:id="152"/>
        </w:r>
      </w:ins>
    </w:p>
    <w:p w14:paraId="75F7D7DF" w14:textId="37EE6A7C" w:rsidR="009F44D3" w:rsidRPr="00AF4EC6" w:rsidDel="00200C8D" w:rsidRDefault="00200C8D">
      <w:pPr>
        <w:pStyle w:val="Pamatteksts"/>
        <w:rPr>
          <w:del w:id="165" w:author="Agnese Šuste" w:date="2017-03-25T19:55:00Z"/>
          <w:lang w:val="lv-LV"/>
        </w:rPr>
      </w:pPr>
      <w:del w:id="166" w:author="Agnese Šuste" w:date="2017-03-25T19:55:00Z">
        <w:r w:rsidRPr="00AF4EC6" w:rsidDel="00200C8D">
          <w:rPr>
            <w:lang w:val="lv-LV"/>
          </w:rPr>
          <w:delText xml:space="preserve">Mazākais šāds trīsciparu skaitlis ir </w:delText>
        </w:r>
        <m:oMath>
          <m:r>
            <w:rPr>
              <w:rFonts w:ascii="Cambria Math" w:hAnsi="Cambria Math"/>
              <w:lang w:val="lv-LV"/>
            </w:rPr>
            <m:t>110</m:t>
          </m:r>
        </m:oMath>
        <w:r w:rsidRPr="00AF4EC6" w:rsidDel="00200C8D">
          <w:rPr>
            <w:lang w:val="lv-LV"/>
          </w:rPr>
          <w:delText xml:space="preserve">, bet lielākais - </w:delText>
        </w:r>
        <m:oMath>
          <m:r>
            <w:rPr>
              <w:rFonts w:ascii="Cambria Math" w:hAnsi="Cambria Math"/>
              <w:lang w:val="lv-LV"/>
            </w:rPr>
            <m:t>990</m:t>
          </m:r>
        </m:oMath>
        <w:r w:rsidRPr="00AF4EC6" w:rsidDel="00200C8D">
          <w:rPr>
            <w:lang w:val="lv-LV"/>
          </w:rPr>
          <w:delText>.</w:delText>
        </w:r>
        <w:r w:rsidDel="00200C8D">
          <w:rPr>
            <w:lang w:val="lv-LV"/>
          </w:rPr>
          <w:delText xml:space="preserve"> </w:delText>
        </w:r>
        <w:r w:rsidR="006C1BFF" w:rsidRPr="00AF4EC6" w:rsidDel="00200C8D">
          <w:rPr>
            <w:lang w:val="lv-LV"/>
          </w:rPr>
          <w:delText xml:space="preserve">Pavisam </w:delText>
        </w:r>
        <m:oMath>
          <m:r>
            <w:rPr>
              <w:rFonts w:ascii="Cambria Math" w:hAnsi="Cambria Math"/>
              <w:lang w:val="lv-LV"/>
            </w:rPr>
            <m:t>55</m:t>
          </m:r>
        </m:oMath>
        <w:r w:rsidR="006C1BFF" w:rsidRPr="00AF4EC6" w:rsidDel="00200C8D">
          <w:rPr>
            <w:lang w:val="lv-LV"/>
          </w:rPr>
          <w:delText xml:space="preserve"> daudzkārtņu starp tiem abiem ir </w:delText>
        </w:r>
        <m:oMath>
          <m:r>
            <w:rPr>
              <w:rFonts w:ascii="Cambria Math" w:hAnsi="Cambria Math"/>
              <w:lang w:val="lv-LV"/>
            </w:rPr>
            <m:t>(990-110)/55+1</m:t>
          </m:r>
        </m:oMath>
        <w:r w:rsidR="006C1BFF" w:rsidRPr="00AF4EC6" w:rsidDel="00200C8D">
          <w:rPr>
            <w:lang w:val="lv-LV"/>
          </w:rPr>
          <w:delText>. Vieninieks jāpieskaita, jo mēs ieskaitījām abus galapunktus.</w:delText>
        </w:r>
        <w:r w:rsidR="006C1BFF" w:rsidRPr="00AF4EC6" w:rsidDel="00200C8D">
          <w:rPr>
            <w:lang w:val="lv-LV"/>
          </w:rPr>
          <w:br/>
          <w:delText xml:space="preserve">Iegūstam, ka šādu skaitļu pavisam ir </w:delText>
        </w:r>
        <m:oMath>
          <m:r>
            <w:rPr>
              <w:rFonts w:ascii="Cambria Math" w:hAnsi="Cambria Math"/>
              <w:lang w:val="lv-LV"/>
            </w:rPr>
            <m:t>17</m:t>
          </m:r>
        </m:oMath>
        <w:r w:rsidR="006C1BFF" w:rsidRPr="00AF4EC6" w:rsidDel="00200C8D">
          <w:rPr>
            <w:lang w:val="lv-LV"/>
          </w:rPr>
          <w:delText>.</w:delText>
        </w:r>
      </w:del>
    </w:p>
    <w:p w14:paraId="4021719C" w14:textId="31DAF890" w:rsidR="009F44D3" w:rsidRPr="00AF4EC6" w:rsidRDefault="006C1BFF">
      <w:pPr>
        <w:pStyle w:val="Pamatteksts"/>
        <w:rPr>
          <w:lang w:val="lv-LV"/>
        </w:rPr>
      </w:pPr>
      <w:r w:rsidRPr="00AF4EC6">
        <w:rPr>
          <w:b/>
          <w:lang w:val="lv-LV"/>
        </w:rPr>
        <w:t>Q-5-2.</w:t>
      </w:r>
      <w:r w:rsidRPr="00AF4EC6">
        <w:rPr>
          <w:lang w:val="lv-LV"/>
        </w:rPr>
        <w:t xml:space="preserve"> Attēlā uzzīmēta Venna diagramma ar piemēriem, kas parāda visas iespējas, kā skaitļi intervālā </w:t>
      </w:r>
      <m:oMath>
        <m:r>
          <w:rPr>
            <w:rFonts w:ascii="Cambria Math" w:hAnsi="Cambria Math"/>
            <w:lang w:val="lv-LV"/>
          </w:rPr>
          <m:t>[1;100]</m:t>
        </m:r>
      </m:oMath>
      <w:r w:rsidRPr="00AF4EC6">
        <w:rPr>
          <w:lang w:val="lv-LV"/>
        </w:rPr>
        <w:t xml:space="preserve"> var dalīties (vai nedalīties) ar </w:t>
      </w:r>
      <m:oMath>
        <m:r>
          <w:rPr>
            <w:rFonts w:ascii="Cambria Math" w:hAnsi="Cambria Math"/>
            <w:lang w:val="lv-LV"/>
          </w:rPr>
          <m:t>3</m:t>
        </m:r>
      </m:oMath>
      <w:r w:rsidRPr="00AF4EC6">
        <w:rPr>
          <w:lang w:val="lv-LV"/>
        </w:rPr>
        <w:t xml:space="preserve"> vai </w:t>
      </w:r>
      <m:oMath>
        <m:r>
          <w:rPr>
            <w:rFonts w:ascii="Cambria Math" w:hAnsi="Cambria Math"/>
            <w:lang w:val="lv-LV"/>
          </w:rPr>
          <m:t>5</m:t>
        </m:r>
      </m:oMath>
      <w:r w:rsidRPr="00AF4EC6">
        <w:rPr>
          <w:lang w:val="lv-LV"/>
        </w:rPr>
        <w:t xml:space="preserve">. (Piemēram, apgabalā </w:t>
      </w:r>
      <m:oMath>
        <m:r>
          <w:rPr>
            <w:rFonts w:ascii="Cambria Math" w:hAnsi="Cambria Math"/>
            <w:lang w:val="lv-LV"/>
          </w:rPr>
          <m:t>A</m:t>
        </m:r>
      </m:oMath>
      <w:r w:rsidRPr="00AF4EC6">
        <w:rPr>
          <w:lang w:val="lv-LV"/>
        </w:rPr>
        <w:t xml:space="preserve"> ir skaitļi, kas dalās ar </w:t>
      </w:r>
      <m:oMath>
        <m:r>
          <w:rPr>
            <w:rFonts w:ascii="Cambria Math" w:hAnsi="Cambria Math"/>
            <w:lang w:val="lv-LV"/>
          </w:rPr>
          <m:t>3</m:t>
        </m:r>
      </m:oMath>
      <w:r w:rsidRPr="00AF4EC6">
        <w:rPr>
          <w:lang w:val="lv-LV"/>
        </w:rPr>
        <w:t xml:space="preserve"> un ar </w:t>
      </w:r>
      <m:oMath>
        <m:r>
          <w:rPr>
            <w:rFonts w:ascii="Cambria Math" w:hAnsi="Cambria Math"/>
            <w:lang w:val="lv-LV"/>
          </w:rPr>
          <m:t>5</m:t>
        </m:r>
      </m:oMath>
      <w:r w:rsidRPr="00AF4EC6">
        <w:rPr>
          <w:lang w:val="lv-LV"/>
        </w:rPr>
        <w:t>, t.i.</w:t>
      </w:r>
      <w:ins w:id="167" w:author="Agnese Šuste" w:date="2017-03-25T19:57:00Z">
        <w:r w:rsidR="00A27AAE">
          <w:rPr>
            <w:lang w:val="lv-LV"/>
          </w:rPr>
          <w:t>,</w:t>
        </w:r>
      </w:ins>
      <w:r w:rsidRPr="00AF4EC6">
        <w:rPr>
          <w:lang w:val="lv-LV"/>
        </w:rPr>
        <w:t xml:space="preserve"> tur ietilpst skaitļi </w:t>
      </w:r>
      <m:oMath>
        <m:r>
          <w:rPr>
            <w:rFonts w:ascii="Cambria Math" w:hAnsi="Cambria Math"/>
            <w:lang w:val="lv-LV"/>
          </w:rPr>
          <m:t>15;30;…;90</m:t>
        </m:r>
      </m:oMath>
      <w:r w:rsidRPr="00AF4EC6">
        <w:rPr>
          <w:lang w:val="lv-LV"/>
        </w:rPr>
        <w:t xml:space="preserve">. Apgabalā </w:t>
      </w:r>
      <m:oMath>
        <m:r>
          <w:rPr>
            <w:rFonts w:ascii="Cambria Math" w:hAnsi="Cambria Math"/>
            <w:lang w:val="lv-LV"/>
          </w:rPr>
          <m:t>D</m:t>
        </m:r>
      </m:oMath>
      <w:r w:rsidRPr="00AF4EC6">
        <w:rPr>
          <w:lang w:val="lv-LV"/>
        </w:rPr>
        <w:t xml:space="preserve"> ir skaitļi, kas nedalās ne ar </w:t>
      </w:r>
      <m:oMath>
        <m:r>
          <w:rPr>
            <w:rFonts w:ascii="Cambria Math" w:hAnsi="Cambria Math"/>
            <w:lang w:val="lv-LV"/>
          </w:rPr>
          <m:t>3</m:t>
        </m:r>
      </m:oMath>
      <w:r w:rsidRPr="00AF4EC6">
        <w:rPr>
          <w:lang w:val="lv-LV"/>
        </w:rPr>
        <w:t xml:space="preserve">, ne ar </w:t>
      </w:r>
      <m:oMath>
        <m:r>
          <w:rPr>
            <w:rFonts w:ascii="Cambria Math" w:hAnsi="Cambria Math"/>
            <w:lang w:val="lv-LV"/>
          </w:rPr>
          <m:t>5</m:t>
        </m:r>
      </m:oMath>
      <w:r w:rsidRPr="00AF4EC6">
        <w:rPr>
          <w:lang w:val="lv-LV"/>
        </w:rPr>
        <w:t xml:space="preserve"> utt.) Noskaidrot, cik skaitļu ir katrā Venna diagrammas apgabalā.</w:t>
      </w:r>
    </w:p>
    <w:p w14:paraId="5E104137" w14:textId="77777777" w:rsidR="009F44D3" w:rsidRPr="00AF4EC6" w:rsidRDefault="006C1BFF">
      <w:pPr>
        <w:pStyle w:val="FigurewithCaption"/>
        <w:rPr>
          <w:lang w:val="lv-LV"/>
        </w:rPr>
      </w:pPr>
      <w:r w:rsidRPr="00AF4EC6">
        <w:rPr>
          <w:noProof/>
          <w:lang w:val="lv-LV" w:eastAsia="lv-LV"/>
        </w:rPr>
        <w:lastRenderedPageBreak/>
        <w:drawing>
          <wp:inline distT="0" distB="0" distL="0" distR="0" wp14:anchorId="22331D0C" wp14:editId="1DEE1C78">
            <wp:extent cx="2366682" cy="2074689"/>
            <wp:effectExtent l="0" t="0" r="0" b="0"/>
            <wp:docPr id="14" name="Picture" descr="Skaitļi atkarībā no dalāmības ar 3 un ar 5"/>
            <wp:cNvGraphicFramePr/>
            <a:graphic xmlns:a="http://schemas.openxmlformats.org/drawingml/2006/main">
              <a:graphicData uri="http://schemas.openxmlformats.org/drawingml/2006/picture">
                <pic:pic xmlns:pic="http://schemas.openxmlformats.org/drawingml/2006/picture">
                  <pic:nvPicPr>
                    <pic:cNvPr id="0" name="Picture" descr="nt-exam-2017-03-29-Q-5-2.png"/>
                    <pic:cNvPicPr>
                      <a:picLocks noChangeAspect="1" noChangeArrowheads="1"/>
                    </pic:cNvPicPr>
                  </pic:nvPicPr>
                  <pic:blipFill>
                    <a:blip r:embed="rId23"/>
                    <a:stretch>
                      <a:fillRect/>
                    </a:stretch>
                  </pic:blipFill>
                  <pic:spPr bwMode="auto">
                    <a:xfrm>
                      <a:off x="0" y="0"/>
                      <a:ext cx="2366682" cy="2074689"/>
                    </a:xfrm>
                    <a:prstGeom prst="rect">
                      <a:avLst/>
                    </a:prstGeom>
                    <a:noFill/>
                    <a:ln w="9525">
                      <a:noFill/>
                      <a:headEnd/>
                      <a:tailEnd/>
                    </a:ln>
                  </pic:spPr>
                </pic:pic>
              </a:graphicData>
            </a:graphic>
          </wp:inline>
        </w:drawing>
      </w:r>
    </w:p>
    <w:p w14:paraId="30A2C920" w14:textId="77777777" w:rsidR="009F44D3" w:rsidRPr="00AF4EC6" w:rsidRDefault="006C1BFF">
      <w:pPr>
        <w:pStyle w:val="ImageCaption"/>
        <w:rPr>
          <w:lang w:val="lv-LV"/>
        </w:rPr>
      </w:pPr>
      <w:r w:rsidRPr="00AF4EC6">
        <w:rPr>
          <w:lang w:val="lv-LV"/>
        </w:rPr>
        <w:t>Skaitļi atkarībā no dalāmības ar 3 un ar 5</w:t>
      </w:r>
    </w:p>
    <w:p w14:paraId="700AAAE9" w14:textId="77777777" w:rsidR="009F44D3" w:rsidRPr="00AF4EC6" w:rsidRDefault="006C1BFF">
      <w:pPr>
        <w:pStyle w:val="Pamatteksts"/>
        <w:rPr>
          <w:lang w:val="lv-LV"/>
        </w:rPr>
      </w:pPr>
      <w:r w:rsidRPr="00AF4EC6">
        <w:rPr>
          <w:b/>
          <w:i/>
          <w:lang w:val="lv-LV"/>
        </w:rPr>
        <w:t>Atbilde:</w:t>
      </w:r>
      <w:r w:rsidRPr="00AF4EC6">
        <w:rPr>
          <w:lang w:val="lv-LV"/>
        </w:rPr>
        <w:t xml:space="preserve"> Katrā no gadījumiem ierakstiet, cik ir naturālu skaitļu no intervāla </w:t>
      </w:r>
      <m:oMath>
        <m:r>
          <w:rPr>
            <w:rFonts w:ascii="Cambria Math" w:hAnsi="Cambria Math"/>
            <w:lang w:val="lv-LV"/>
          </w:rPr>
          <m:t>[1;100]</m:t>
        </m:r>
      </m:oMath>
      <w:r w:rsidRPr="00AF4EC6">
        <w:rPr>
          <w:lang w:val="lv-LV"/>
        </w:rPr>
        <w:t xml:space="preserve"> ar minēto īpašību:</w:t>
      </w:r>
      <w:r w:rsidRPr="00AF4EC6">
        <w:rPr>
          <w:lang w:val="lv-LV"/>
        </w:rPr>
        <w:br/>
      </w:r>
      <w:r w:rsidRPr="00AF4EC6">
        <w:rPr>
          <w:b/>
          <w:lang w:val="lv-LV"/>
        </w:rPr>
        <w:t>(</w:t>
      </w:r>
      <m:oMath>
        <m:r>
          <w:rPr>
            <w:rFonts w:ascii="Cambria Math" w:hAnsi="Cambria Math"/>
            <w:lang w:val="lv-LV"/>
          </w:rPr>
          <m:t>α</m:t>
        </m:r>
      </m:oMath>
      <w:r w:rsidRPr="00AF4EC6">
        <w:rPr>
          <w:b/>
          <w:lang w:val="lv-LV"/>
        </w:rPr>
        <w:t>)</w:t>
      </w:r>
      <w:r w:rsidRPr="00AF4EC6">
        <w:rPr>
          <w:lang w:val="lv-LV"/>
        </w:rPr>
        <w:t xml:space="preserve"> Dalās gan ar </w:t>
      </w:r>
      <m:oMath>
        <m:r>
          <w:rPr>
            <w:rFonts w:ascii="Cambria Math" w:hAnsi="Cambria Math"/>
            <w:lang w:val="lv-LV"/>
          </w:rPr>
          <m:t>3</m:t>
        </m:r>
      </m:oMath>
      <w:r w:rsidRPr="00AF4EC6">
        <w:rPr>
          <w:lang w:val="lv-LV"/>
        </w:rPr>
        <w:t xml:space="preserve">, gan ar </w:t>
      </w:r>
      <m:oMath>
        <m:r>
          <w:rPr>
            <w:rFonts w:ascii="Cambria Math" w:hAnsi="Cambria Math"/>
            <w:lang w:val="lv-LV"/>
          </w:rPr>
          <m:t>5</m:t>
        </m:r>
      </m:oMath>
      <w:r w:rsidRPr="00AF4EC6">
        <w:rPr>
          <w:lang w:val="lv-LV"/>
        </w:rPr>
        <w:t xml:space="preserve">: </w:t>
      </w:r>
      <m:oMath>
        <m:r>
          <w:rPr>
            <w:rFonts w:ascii="Cambria Math" w:hAnsi="Cambria Math"/>
            <w:lang w:val="lv-LV"/>
          </w:rPr>
          <m:t>|A|=</m:t>
        </m:r>
      </m:oMath>
      <w:r w:rsidRPr="00AF4EC6">
        <w:rPr>
          <w:lang w:val="lv-LV"/>
        </w:rPr>
        <w:t xml:space="preserve"> ______</w:t>
      </w:r>
      <w:r w:rsidRPr="00AF4EC6">
        <w:rPr>
          <w:lang w:val="lv-LV"/>
        </w:rPr>
        <w:br/>
      </w:r>
      <w:r w:rsidRPr="00AF4EC6">
        <w:rPr>
          <w:b/>
          <w:lang w:val="lv-LV"/>
        </w:rPr>
        <w:t>(</w:t>
      </w:r>
      <m:oMath>
        <m:r>
          <w:rPr>
            <w:rFonts w:ascii="Cambria Math" w:hAnsi="Cambria Math"/>
            <w:lang w:val="lv-LV"/>
          </w:rPr>
          <m:t>β</m:t>
        </m:r>
      </m:oMath>
      <w:r w:rsidRPr="00AF4EC6">
        <w:rPr>
          <w:b/>
          <w:lang w:val="lv-LV"/>
        </w:rPr>
        <w:t>)</w:t>
      </w:r>
      <w:r w:rsidRPr="00AF4EC6">
        <w:rPr>
          <w:lang w:val="lv-LV"/>
        </w:rPr>
        <w:t xml:space="preserve"> dalās ar </w:t>
      </w:r>
      <m:oMath>
        <m:r>
          <w:rPr>
            <w:rFonts w:ascii="Cambria Math" w:hAnsi="Cambria Math"/>
            <w:lang w:val="lv-LV"/>
          </w:rPr>
          <m:t>3</m:t>
        </m:r>
      </m:oMath>
      <w:r w:rsidRPr="00AF4EC6">
        <w:rPr>
          <w:lang w:val="lv-LV"/>
        </w:rPr>
        <w:t xml:space="preserve">, bet nedalās ar </w:t>
      </w:r>
      <m:oMath>
        <m:r>
          <w:rPr>
            <w:rFonts w:ascii="Cambria Math" w:hAnsi="Cambria Math"/>
            <w:lang w:val="lv-LV"/>
          </w:rPr>
          <m:t>5</m:t>
        </m:r>
      </m:oMath>
      <w:r w:rsidRPr="00AF4EC6">
        <w:rPr>
          <w:lang w:val="lv-LV"/>
        </w:rPr>
        <w:t xml:space="preserve">: </w:t>
      </w:r>
      <m:oMath>
        <m:r>
          <w:rPr>
            <w:rFonts w:ascii="Cambria Math" w:hAnsi="Cambria Math"/>
            <w:lang w:val="lv-LV"/>
          </w:rPr>
          <m:t>|B|=</m:t>
        </m:r>
      </m:oMath>
      <w:r w:rsidRPr="00AF4EC6">
        <w:rPr>
          <w:lang w:val="lv-LV"/>
        </w:rPr>
        <w:t xml:space="preserve"> ______</w:t>
      </w:r>
      <w:r w:rsidRPr="00AF4EC6">
        <w:rPr>
          <w:lang w:val="lv-LV"/>
        </w:rPr>
        <w:br/>
      </w:r>
      <w:r w:rsidRPr="00AF4EC6">
        <w:rPr>
          <w:b/>
          <w:lang w:val="lv-LV"/>
        </w:rPr>
        <w:t>(</w:t>
      </w:r>
      <m:oMath>
        <m:r>
          <w:rPr>
            <w:rFonts w:ascii="Cambria Math" w:hAnsi="Cambria Math"/>
            <w:lang w:val="lv-LV"/>
          </w:rPr>
          <m:t>γ</m:t>
        </m:r>
      </m:oMath>
      <w:r w:rsidRPr="00AF4EC6">
        <w:rPr>
          <w:b/>
          <w:lang w:val="lv-LV"/>
        </w:rPr>
        <w:t>)</w:t>
      </w:r>
      <w:r w:rsidRPr="00AF4EC6">
        <w:rPr>
          <w:lang w:val="lv-LV"/>
        </w:rPr>
        <w:t xml:space="preserve"> nedalās ar </w:t>
      </w:r>
      <m:oMath>
        <m:r>
          <w:rPr>
            <w:rFonts w:ascii="Cambria Math" w:hAnsi="Cambria Math"/>
            <w:lang w:val="lv-LV"/>
          </w:rPr>
          <m:t>3</m:t>
        </m:r>
      </m:oMath>
      <w:r w:rsidRPr="00AF4EC6">
        <w:rPr>
          <w:lang w:val="lv-LV"/>
        </w:rPr>
        <w:t xml:space="preserve">, bet dalās ar </w:t>
      </w:r>
      <m:oMath>
        <m:r>
          <w:rPr>
            <w:rFonts w:ascii="Cambria Math" w:hAnsi="Cambria Math"/>
            <w:lang w:val="lv-LV"/>
          </w:rPr>
          <m:t>5</m:t>
        </m:r>
      </m:oMath>
      <w:r w:rsidRPr="00AF4EC6">
        <w:rPr>
          <w:lang w:val="lv-LV"/>
        </w:rPr>
        <w:t xml:space="preserve">: </w:t>
      </w:r>
      <m:oMath>
        <m:r>
          <w:rPr>
            <w:rFonts w:ascii="Cambria Math" w:hAnsi="Cambria Math"/>
            <w:lang w:val="lv-LV"/>
          </w:rPr>
          <m:t>|C|=</m:t>
        </m:r>
      </m:oMath>
      <w:r w:rsidRPr="00AF4EC6">
        <w:rPr>
          <w:lang w:val="lv-LV"/>
        </w:rPr>
        <w:t xml:space="preserve"> ______</w:t>
      </w:r>
      <w:r w:rsidRPr="00AF4EC6">
        <w:rPr>
          <w:lang w:val="lv-LV"/>
        </w:rPr>
        <w:br/>
      </w:r>
      <w:r w:rsidRPr="00AF4EC6">
        <w:rPr>
          <w:b/>
          <w:lang w:val="lv-LV"/>
        </w:rPr>
        <w:t>(</w:t>
      </w:r>
      <m:oMath>
        <m:r>
          <w:rPr>
            <w:rFonts w:ascii="Cambria Math" w:hAnsi="Cambria Math"/>
            <w:lang w:val="lv-LV"/>
          </w:rPr>
          <m:t>δ</m:t>
        </m:r>
      </m:oMath>
      <w:r w:rsidRPr="00AF4EC6">
        <w:rPr>
          <w:b/>
          <w:lang w:val="lv-LV"/>
        </w:rPr>
        <w:t>)</w:t>
      </w:r>
      <w:r w:rsidRPr="00AF4EC6">
        <w:rPr>
          <w:lang w:val="lv-LV"/>
        </w:rPr>
        <w:t xml:space="preserve"> nedalās ne ar </w:t>
      </w:r>
      <m:oMath>
        <m:r>
          <w:rPr>
            <w:rFonts w:ascii="Cambria Math" w:hAnsi="Cambria Math"/>
            <w:lang w:val="lv-LV"/>
          </w:rPr>
          <m:t>3</m:t>
        </m:r>
      </m:oMath>
      <w:r w:rsidRPr="00AF4EC6">
        <w:rPr>
          <w:lang w:val="lv-LV"/>
        </w:rPr>
        <w:t xml:space="preserve">, ne ar </w:t>
      </w:r>
      <m:oMath>
        <m:r>
          <w:rPr>
            <w:rFonts w:ascii="Cambria Math" w:hAnsi="Cambria Math"/>
            <w:lang w:val="lv-LV"/>
          </w:rPr>
          <m:t>5</m:t>
        </m:r>
      </m:oMath>
      <w:r w:rsidRPr="00AF4EC6">
        <w:rPr>
          <w:lang w:val="lv-LV"/>
        </w:rPr>
        <w:t xml:space="preserve">: </w:t>
      </w:r>
      <m:oMath>
        <m:r>
          <w:rPr>
            <w:rFonts w:ascii="Cambria Math" w:hAnsi="Cambria Math"/>
            <w:lang w:val="lv-LV"/>
          </w:rPr>
          <m:t>|D|=</m:t>
        </m:r>
      </m:oMath>
      <w:r w:rsidRPr="00AF4EC6">
        <w:rPr>
          <w:lang w:val="lv-LV"/>
        </w:rPr>
        <w:t xml:space="preserve"> ______</w:t>
      </w:r>
    </w:p>
    <w:p w14:paraId="644BA820" w14:textId="0143C497" w:rsidR="009F44D3" w:rsidRPr="00AF4EC6" w:rsidRDefault="006C1BFF">
      <w:pPr>
        <w:pStyle w:val="Pamatteksts"/>
        <w:rPr>
          <w:lang w:val="lv-LV"/>
        </w:rPr>
      </w:pPr>
      <w:r w:rsidRPr="00AF4EC6">
        <w:rPr>
          <w:i/>
          <w:lang w:val="lv-LV"/>
        </w:rPr>
        <w:t>Atrisinājums:</w:t>
      </w:r>
      <w:r w:rsidRPr="00AF4EC6">
        <w:rPr>
          <w:lang w:val="lv-LV"/>
        </w:rPr>
        <w:t xml:space="preserve"> </w:t>
      </w:r>
      <w:del w:id="168" w:author="Agnese Šuste" w:date="2017-03-25T19:59:00Z">
        <w:r w:rsidRPr="00AF4EC6" w:rsidDel="00A27AAE">
          <w:rPr>
            <w:lang w:val="lv-LV"/>
          </w:rPr>
          <w:delText xml:space="preserve">Skaitļu apgabalā </w:delText>
        </w:r>
        <m:oMath>
          <m:r>
            <w:rPr>
              <w:rFonts w:ascii="Cambria Math" w:hAnsi="Cambria Math"/>
              <w:lang w:val="lv-LV"/>
            </w:rPr>
            <m:t>A</m:t>
          </m:r>
        </m:oMath>
        <w:r w:rsidRPr="00AF4EC6" w:rsidDel="00A27AAE">
          <w:rPr>
            <w:lang w:val="lv-LV"/>
          </w:rPr>
          <w:delText xml:space="preserve"> ir </w:delText>
        </w:r>
        <m:oMath>
          <m:r>
            <w:rPr>
              <w:rFonts w:ascii="Cambria Math" w:hAnsi="Cambria Math"/>
              <w:lang w:val="lv-LV"/>
            </w:rPr>
            <m:t>6</m:t>
          </m:r>
        </m:oMath>
      </w:del>
      <w:ins w:id="169" w:author="Agnese Šuste" w:date="2017-03-25T19:59:00Z">
        <w:r w:rsidR="00A27AAE">
          <w:rPr>
            <w:lang w:val="lv-LV"/>
          </w:rPr>
          <w:t xml:space="preserve">Apgabalā </w:t>
        </w:r>
        <m:oMath>
          <m:r>
            <w:rPr>
              <w:rFonts w:ascii="Cambria Math" w:hAnsi="Cambria Math"/>
              <w:lang w:val="lv-LV"/>
            </w:rPr>
            <m:t>A</m:t>
          </m:r>
        </m:oMath>
        <w:r w:rsidR="00A27AAE">
          <w:rPr>
            <w:rFonts w:eastAsiaTheme="minorEastAsia"/>
            <w:lang w:val="lv-LV"/>
          </w:rPr>
          <w:t xml:space="preserve"> ir seši skaitļi</w:t>
        </w:r>
      </w:ins>
      <w:r w:rsidRPr="00AF4EC6">
        <w:rPr>
          <w:lang w:val="lv-LV"/>
        </w:rPr>
        <w:t xml:space="preserve">: </w:t>
      </w:r>
      <m:oMath>
        <m:r>
          <w:rPr>
            <w:rFonts w:ascii="Cambria Math" w:hAnsi="Cambria Math"/>
            <w:lang w:val="lv-LV"/>
          </w:rPr>
          <m:t>{15;30;45;60;75;90}</m:t>
        </m:r>
      </m:oMath>
      <w:r w:rsidRPr="00AF4EC6">
        <w:rPr>
          <w:lang w:val="lv-LV"/>
        </w:rPr>
        <w:t>.</w:t>
      </w:r>
      <w:r w:rsidRPr="00AF4EC6">
        <w:rPr>
          <w:lang w:val="lv-LV"/>
        </w:rPr>
        <w:br/>
        <w:t xml:space="preserve">Skaitļu, kas dalās ar </w:t>
      </w:r>
      <m:oMath>
        <m:r>
          <w:rPr>
            <w:rFonts w:ascii="Cambria Math" w:hAnsi="Cambria Math"/>
            <w:lang w:val="lv-LV"/>
          </w:rPr>
          <m:t>3</m:t>
        </m:r>
      </m:oMath>
      <w:r w:rsidRPr="00AF4EC6">
        <w:rPr>
          <w:lang w:val="lv-LV"/>
        </w:rPr>
        <w:t xml:space="preserve"> pavisam ir </w:t>
      </w:r>
      <m:oMath>
        <m:r>
          <w:rPr>
            <w:rFonts w:ascii="Cambria Math" w:hAnsi="Cambria Math"/>
            <w:lang w:val="lv-LV"/>
          </w:rPr>
          <m:t>33</m:t>
        </m:r>
      </m:oMath>
      <w:r w:rsidRPr="00AF4EC6">
        <w:rPr>
          <w:lang w:val="lv-LV"/>
        </w:rPr>
        <w:t xml:space="preserve"> (no </w:t>
      </w:r>
      <m:oMath>
        <m:r>
          <w:rPr>
            <w:rFonts w:ascii="Cambria Math" w:hAnsi="Cambria Math"/>
            <w:lang w:val="lv-LV"/>
          </w:rPr>
          <m:t>3</m:t>
        </m:r>
      </m:oMath>
      <w:r w:rsidRPr="00AF4EC6">
        <w:rPr>
          <w:lang w:val="lv-LV"/>
        </w:rPr>
        <w:t xml:space="preserve"> līdz </w:t>
      </w:r>
      <m:oMath>
        <m:r>
          <w:rPr>
            <w:rFonts w:ascii="Cambria Math" w:hAnsi="Cambria Math"/>
            <w:lang w:val="lv-LV"/>
          </w:rPr>
          <m:t>99</m:t>
        </m:r>
      </m:oMath>
      <w:r w:rsidRPr="00AF4EC6">
        <w:rPr>
          <w:lang w:val="lv-LV"/>
        </w:rPr>
        <w:t xml:space="preserve"> - visi trijnieka </w:t>
      </w:r>
      <w:commentRangeStart w:id="170"/>
      <w:r w:rsidRPr="00AF4EC6">
        <w:rPr>
          <w:lang w:val="lv-LV"/>
        </w:rPr>
        <w:t>daudzkārtņi</w:t>
      </w:r>
      <w:commentRangeEnd w:id="170"/>
      <w:r w:rsidR="00A27AAE">
        <w:rPr>
          <w:rStyle w:val="Komentraatsauce"/>
        </w:rPr>
        <w:commentReference w:id="170"/>
      </w:r>
      <w:r w:rsidRPr="00AF4EC6">
        <w:rPr>
          <w:lang w:val="lv-LV"/>
        </w:rPr>
        <w:t xml:space="preserve">). Tā kā seši no tiem dalās arī ar </w:t>
      </w:r>
      <m:oMath>
        <m:r>
          <w:rPr>
            <w:rFonts w:ascii="Cambria Math" w:hAnsi="Cambria Math"/>
            <w:lang w:val="lv-LV"/>
          </w:rPr>
          <m:t>5</m:t>
        </m:r>
      </m:oMath>
      <w:r w:rsidRPr="00AF4EC6">
        <w:rPr>
          <w:lang w:val="lv-LV"/>
        </w:rPr>
        <w:t xml:space="preserve">, tad apgabalā </w:t>
      </w:r>
      <m:oMath>
        <m:r>
          <w:rPr>
            <w:rFonts w:ascii="Cambria Math" w:hAnsi="Cambria Math"/>
            <w:lang w:val="lv-LV"/>
          </w:rPr>
          <m:t>B</m:t>
        </m:r>
      </m:oMath>
      <w:r w:rsidRPr="00AF4EC6">
        <w:rPr>
          <w:lang w:val="lv-LV"/>
        </w:rPr>
        <w:t xml:space="preserve"> ir </w:t>
      </w:r>
      <m:oMath>
        <m:r>
          <w:rPr>
            <w:rFonts w:ascii="Cambria Math" w:hAnsi="Cambria Math"/>
            <w:lang w:val="lv-LV"/>
          </w:rPr>
          <m:t>33-6=27</m:t>
        </m:r>
      </m:oMath>
      <w:r w:rsidRPr="00AF4EC6">
        <w:rPr>
          <w:lang w:val="lv-LV"/>
        </w:rPr>
        <w:t xml:space="preserve"> skaitļi.</w:t>
      </w:r>
      <w:r w:rsidRPr="00AF4EC6">
        <w:rPr>
          <w:lang w:val="lv-LV"/>
        </w:rPr>
        <w:br/>
        <w:t xml:space="preserve">Skaitļu, kas dalās ar </w:t>
      </w:r>
      <m:oMath>
        <m:r>
          <w:rPr>
            <w:rFonts w:ascii="Cambria Math" w:hAnsi="Cambria Math"/>
            <w:lang w:val="lv-LV"/>
          </w:rPr>
          <m:t>5</m:t>
        </m:r>
      </m:oMath>
      <w:r w:rsidRPr="00AF4EC6">
        <w:rPr>
          <w:lang w:val="lv-LV"/>
        </w:rPr>
        <w:t xml:space="preserve"> šajā intervālā ir </w:t>
      </w:r>
      <m:oMath>
        <m:r>
          <w:rPr>
            <w:rFonts w:ascii="Cambria Math" w:hAnsi="Cambria Math"/>
            <w:lang w:val="lv-LV"/>
          </w:rPr>
          <m:t>20</m:t>
        </m:r>
      </m:oMath>
      <w:r w:rsidRPr="00AF4EC6">
        <w:rPr>
          <w:lang w:val="lv-LV"/>
        </w:rPr>
        <w:t xml:space="preserve">. No tiem </w:t>
      </w:r>
      <m:oMath>
        <m:r>
          <w:rPr>
            <w:rFonts w:ascii="Cambria Math" w:hAnsi="Cambria Math"/>
            <w:lang w:val="lv-LV"/>
          </w:rPr>
          <m:t>20-6=14</m:t>
        </m:r>
      </m:oMath>
      <w:r w:rsidRPr="00AF4EC6">
        <w:rPr>
          <w:lang w:val="lv-LV"/>
        </w:rPr>
        <w:t xml:space="preserve"> dalās tikai ar </w:t>
      </w:r>
      <m:oMath>
        <m:r>
          <w:rPr>
            <w:rFonts w:ascii="Cambria Math" w:hAnsi="Cambria Math"/>
            <w:lang w:val="lv-LV"/>
          </w:rPr>
          <m:t>5</m:t>
        </m:r>
      </m:oMath>
      <w:r w:rsidRPr="00AF4EC6">
        <w:rPr>
          <w:lang w:val="lv-LV"/>
        </w:rPr>
        <w:t xml:space="preserve">, bet ne ar </w:t>
      </w:r>
      <m:oMath>
        <m:r>
          <w:rPr>
            <w:rFonts w:ascii="Cambria Math" w:hAnsi="Cambria Math"/>
            <w:lang w:val="lv-LV"/>
          </w:rPr>
          <m:t>3</m:t>
        </m:r>
      </m:oMath>
      <w:r w:rsidRPr="00AF4EC6">
        <w:rPr>
          <w:lang w:val="lv-LV"/>
        </w:rPr>
        <w:t>.</w:t>
      </w:r>
      <w:r w:rsidRPr="00AF4EC6">
        <w:rPr>
          <w:lang w:val="lv-LV"/>
        </w:rPr>
        <w:br/>
        <w:t xml:space="preserve">Visbeidzot visu pārējo skaitļu (kas nedalās ne ar </w:t>
      </w:r>
      <m:oMath>
        <m:r>
          <w:rPr>
            <w:rFonts w:ascii="Cambria Math" w:hAnsi="Cambria Math"/>
            <w:lang w:val="lv-LV"/>
          </w:rPr>
          <m:t>3</m:t>
        </m:r>
      </m:oMath>
      <w:r w:rsidRPr="00AF4EC6">
        <w:rPr>
          <w:lang w:val="lv-LV"/>
        </w:rPr>
        <w:t xml:space="preserve">, ne ar </w:t>
      </w:r>
      <m:oMath>
        <m:r>
          <w:rPr>
            <w:rFonts w:ascii="Cambria Math" w:hAnsi="Cambria Math"/>
            <w:lang w:val="lv-LV"/>
          </w:rPr>
          <m:t>5</m:t>
        </m:r>
      </m:oMath>
      <w:r w:rsidRPr="00AF4EC6">
        <w:rPr>
          <w:lang w:val="lv-LV"/>
        </w:rPr>
        <w:t xml:space="preserve">) ir </w:t>
      </w:r>
      <m:oMath>
        <m:r>
          <w:rPr>
            <w:rFonts w:ascii="Cambria Math" w:hAnsi="Cambria Math"/>
            <w:lang w:val="lv-LV"/>
          </w:rPr>
          <m:t>100-6-27-14=53</m:t>
        </m:r>
      </m:oMath>
      <w:r w:rsidRPr="00AF4EC6">
        <w:rPr>
          <w:lang w:val="lv-LV"/>
        </w:rPr>
        <w:t>.</w:t>
      </w:r>
    </w:p>
    <w:p w14:paraId="457DBAA7" w14:textId="77777777" w:rsidR="009F44D3" w:rsidRPr="00AF4EC6" w:rsidRDefault="006C1BFF">
      <w:pPr>
        <w:pStyle w:val="Pamatteksts"/>
        <w:rPr>
          <w:lang w:val="lv-LV"/>
        </w:rPr>
      </w:pPr>
      <w:r w:rsidRPr="00AF4EC6">
        <w:rPr>
          <w:b/>
          <w:lang w:val="lv-LV"/>
        </w:rPr>
        <w:t>Q-5-3.</w:t>
      </w:r>
      <w:r w:rsidRPr="00AF4EC6">
        <w:rPr>
          <w:lang w:val="lv-LV"/>
        </w:rPr>
        <w:t xml:space="preserve"> Cik ir tādu piecciparu skaitļu, kuru pierakstā ir vismaz viens nepāra cipars? (</w:t>
      </w:r>
      <w:r w:rsidRPr="00AF4EC6">
        <w:rPr>
          <w:i/>
          <w:lang w:val="lv-LV"/>
        </w:rPr>
        <w:t>Var vispirms noskaidrot, cik ir tādu piecciparu skaitļu, kuru pierakstā visi ir pāru cipari.</w:t>
      </w:r>
      <w:r w:rsidRPr="00AF4EC6">
        <w:rPr>
          <w:lang w:val="lv-LV"/>
        </w:rPr>
        <w:t>)</w:t>
      </w:r>
    </w:p>
    <w:p w14:paraId="036E6925" w14:textId="77777777" w:rsidR="009F44D3" w:rsidRPr="00AF4EC6" w:rsidRDefault="006C1BFF">
      <w:pPr>
        <w:pStyle w:val="Pamatteksts"/>
        <w:rPr>
          <w:lang w:val="lv-LV"/>
        </w:rPr>
      </w:pPr>
      <w:r w:rsidRPr="00AF4EC6">
        <w:rPr>
          <w:b/>
          <w:i/>
          <w:lang w:val="lv-LV"/>
        </w:rPr>
        <w:t>Atbilde:</w:t>
      </w:r>
      <w:r w:rsidRPr="00AF4EC6">
        <w:rPr>
          <w:lang w:val="lv-LV"/>
        </w:rPr>
        <w:t xml:space="preserve"> Ierakstīt skaitu: ______</w:t>
      </w:r>
    </w:p>
    <w:p w14:paraId="3DC46711" w14:textId="77777777" w:rsidR="009F44D3" w:rsidRPr="00AF4EC6" w:rsidRDefault="006C1BFF">
      <w:pPr>
        <w:pStyle w:val="Pamatteksts"/>
        <w:rPr>
          <w:lang w:val="lv-LV"/>
        </w:rPr>
      </w:pPr>
      <w:r w:rsidRPr="00AF4EC6">
        <w:rPr>
          <w:i/>
          <w:lang w:val="lv-LV"/>
        </w:rPr>
        <w:t>Atrisinājums:</w:t>
      </w:r>
      <w:r w:rsidRPr="00AF4EC6">
        <w:rPr>
          <w:lang w:val="lv-LV"/>
        </w:rPr>
        <w:t xml:space="preserve"> Piecciparu skaitļu pavisam ir </w:t>
      </w:r>
      <m:oMath>
        <m:r>
          <w:rPr>
            <w:rFonts w:ascii="Cambria Math" w:hAnsi="Cambria Math"/>
            <w:lang w:val="lv-LV"/>
          </w:rPr>
          <m:t>90000</m:t>
        </m:r>
      </m:oMath>
      <w:r w:rsidRPr="00AF4EC6">
        <w:rPr>
          <w:lang w:val="lv-LV"/>
        </w:rPr>
        <w:t xml:space="preserve"> (no </w:t>
      </w:r>
      <m:oMath>
        <m:r>
          <w:rPr>
            <w:rFonts w:ascii="Cambria Math" w:hAnsi="Cambria Math"/>
            <w:lang w:val="lv-LV"/>
          </w:rPr>
          <m:t>10000</m:t>
        </m:r>
      </m:oMath>
      <w:r w:rsidRPr="00AF4EC6">
        <w:rPr>
          <w:lang w:val="lv-LV"/>
        </w:rPr>
        <w:t xml:space="preserve"> līdz </w:t>
      </w:r>
      <m:oMath>
        <m:r>
          <w:rPr>
            <w:rFonts w:ascii="Cambria Math" w:hAnsi="Cambria Math"/>
            <w:lang w:val="lv-LV"/>
          </w:rPr>
          <m:t>99999</m:t>
        </m:r>
      </m:oMath>
      <w:r w:rsidRPr="00AF4EC6">
        <w:rPr>
          <w:lang w:val="lv-LV"/>
        </w:rPr>
        <w:t xml:space="preserve">). Tādu, kuru pierakstā ir tikai pāru cipari, ir </w:t>
      </w:r>
      <m:oMath>
        <m:r>
          <w:rPr>
            <w:rFonts w:ascii="Cambria Math" w:hAnsi="Cambria Math"/>
            <w:lang w:val="lv-LV"/>
          </w:rPr>
          <m:t>4⋅5⋅5⋅5⋅5</m:t>
        </m:r>
      </m:oMath>
      <w:r w:rsidRPr="00AF4EC6">
        <w:rPr>
          <w:lang w:val="lv-LV"/>
        </w:rPr>
        <w:t xml:space="preserve"> (te jāņem vērā, ka pāru ciparu ir pieci - </w:t>
      </w:r>
      <m:oMath>
        <m:r>
          <w:rPr>
            <w:rFonts w:ascii="Cambria Math" w:hAnsi="Cambria Math"/>
            <w:lang w:val="lv-LV"/>
          </w:rPr>
          <m:t>0,2,4,6,8</m:t>
        </m:r>
      </m:oMath>
      <w:r w:rsidRPr="00AF4EC6">
        <w:rPr>
          <w:lang w:val="lv-LV"/>
        </w:rPr>
        <w:t>, bet pirmajā vietā nevar likt nulli, jo citādi nesanāk piecciparu skaitlis).</w:t>
      </w:r>
    </w:p>
    <w:p w14:paraId="32B2BA9D" w14:textId="77777777" w:rsidR="009F44D3" w:rsidRPr="00AF4EC6" w:rsidRDefault="006C1BFF">
      <w:pPr>
        <w:pStyle w:val="Pamatteksts"/>
        <w:rPr>
          <w:lang w:val="lv-LV"/>
        </w:rPr>
      </w:pPr>
      <w:r w:rsidRPr="00AF4EC6">
        <w:rPr>
          <w:lang w:val="lv-LV"/>
        </w:rPr>
        <w:t xml:space="preserve">Atņemot no visu piecciparu skaitļu skaita tos, kuri neder, iegūstam: </w:t>
      </w:r>
      <m:oMath>
        <m:r>
          <w:rPr>
            <w:rFonts w:ascii="Cambria Math" w:hAnsi="Cambria Math"/>
            <w:lang w:val="lv-LV"/>
          </w:rPr>
          <m:t>90000-2500=87500</m:t>
        </m:r>
      </m:oMath>
      <w:r w:rsidRPr="00AF4EC6">
        <w:rPr>
          <w:lang w:val="lv-LV"/>
        </w:rPr>
        <w:t>.</w:t>
      </w:r>
    </w:p>
    <w:p w14:paraId="0DADDECC" w14:textId="74D79300" w:rsidR="009F44D3" w:rsidRPr="00AF4EC6" w:rsidRDefault="006C1BFF">
      <w:pPr>
        <w:pStyle w:val="Pamatteksts"/>
        <w:rPr>
          <w:lang w:val="lv-LV"/>
        </w:rPr>
      </w:pPr>
      <w:commentRangeStart w:id="171"/>
      <w:r w:rsidRPr="00AF4EC6">
        <w:rPr>
          <w:b/>
          <w:lang w:val="lv-LV"/>
        </w:rPr>
        <w:t>Q-5-4.</w:t>
      </w:r>
      <w:r w:rsidRPr="00AF4EC6">
        <w:rPr>
          <w:lang w:val="lv-LV"/>
        </w:rPr>
        <w:t xml:space="preserve"> </w:t>
      </w:r>
      <w:commentRangeEnd w:id="171"/>
      <w:r w:rsidR="00A27AAE">
        <w:rPr>
          <w:rStyle w:val="Komentraatsauce"/>
        </w:rPr>
        <w:commentReference w:id="171"/>
      </w:r>
      <w:r w:rsidRPr="00AF4EC6">
        <w:rPr>
          <w:lang w:val="lv-LV"/>
        </w:rPr>
        <w:t xml:space="preserve">Virknē uzrakstītas simts parastas daļas, kam saucējā ir skaitlis </w:t>
      </w:r>
      <m:oMath>
        <m:r>
          <w:rPr>
            <w:rFonts w:ascii="Cambria Math" w:hAnsi="Cambria Math"/>
            <w:lang w:val="lv-LV"/>
          </w:rPr>
          <m:t>100</m:t>
        </m:r>
      </m:oMath>
      <w:r w:rsidRPr="00AF4EC6">
        <w:rPr>
          <w:lang w:val="lv-LV"/>
        </w:rPr>
        <w:t>:</w:t>
      </w:r>
    </w:p>
    <w:p w14:paraId="6248EFB4" w14:textId="77777777" w:rsidR="009F44D3" w:rsidRPr="00AF4EC6" w:rsidRDefault="00F1670A">
      <w:pPr>
        <w:pStyle w:val="Pamatteksts"/>
        <w:rPr>
          <w:lang w:val="lv-LV"/>
        </w:rPr>
      </w:pPr>
      <m:oMathPara>
        <m:oMathParaPr>
          <m:jc m:val="center"/>
        </m:oMathParaPr>
        <m:oMath>
          <m:f>
            <m:fPr>
              <m:ctrlPr>
                <w:rPr>
                  <w:rFonts w:ascii="Cambria Math" w:hAnsi="Cambria Math"/>
                  <w:lang w:val="lv-LV"/>
                </w:rPr>
              </m:ctrlPr>
            </m:fPr>
            <m:num>
              <m:r>
                <w:rPr>
                  <w:rFonts w:ascii="Cambria Math" w:hAnsi="Cambria Math"/>
                  <w:lang w:val="lv-LV"/>
                </w:rPr>
                <m:t>1</m:t>
              </m:r>
            </m:num>
            <m:den>
              <m:r>
                <w:rPr>
                  <w:rFonts w:ascii="Cambria Math" w:hAnsi="Cambria Math"/>
                  <w:lang w:val="lv-LV"/>
                </w:rPr>
                <m:t>100</m:t>
              </m:r>
            </m:den>
          </m:f>
          <m:r>
            <w:rPr>
              <w:rFonts w:ascii="Cambria Math" w:hAnsi="Cambria Math"/>
              <w:lang w:val="lv-LV"/>
            </w:rPr>
            <m:t>,</m:t>
          </m:r>
          <m:f>
            <m:fPr>
              <m:ctrlPr>
                <w:rPr>
                  <w:rFonts w:ascii="Cambria Math" w:hAnsi="Cambria Math"/>
                  <w:lang w:val="lv-LV"/>
                </w:rPr>
              </m:ctrlPr>
            </m:fPr>
            <m:num>
              <m:r>
                <w:rPr>
                  <w:rFonts w:ascii="Cambria Math" w:hAnsi="Cambria Math"/>
                  <w:lang w:val="lv-LV"/>
                </w:rPr>
                <m:t>2</m:t>
              </m:r>
            </m:num>
            <m:den>
              <m:r>
                <w:rPr>
                  <w:rFonts w:ascii="Cambria Math" w:hAnsi="Cambria Math"/>
                  <w:lang w:val="lv-LV"/>
                </w:rPr>
                <m:t>100</m:t>
              </m:r>
            </m:den>
          </m:f>
          <m:r>
            <w:rPr>
              <w:rFonts w:ascii="Cambria Math" w:hAnsi="Cambria Math"/>
              <w:lang w:val="lv-LV"/>
            </w:rPr>
            <m:t>,</m:t>
          </m:r>
          <m:f>
            <m:fPr>
              <m:ctrlPr>
                <w:rPr>
                  <w:rFonts w:ascii="Cambria Math" w:hAnsi="Cambria Math"/>
                  <w:lang w:val="lv-LV"/>
                </w:rPr>
              </m:ctrlPr>
            </m:fPr>
            <m:num>
              <m:r>
                <w:rPr>
                  <w:rFonts w:ascii="Cambria Math" w:hAnsi="Cambria Math"/>
                  <w:lang w:val="lv-LV"/>
                </w:rPr>
                <m:t>3</m:t>
              </m:r>
            </m:num>
            <m:den>
              <m:r>
                <w:rPr>
                  <w:rFonts w:ascii="Cambria Math" w:hAnsi="Cambria Math"/>
                  <w:lang w:val="lv-LV"/>
                </w:rPr>
                <m:t>100</m:t>
              </m:r>
            </m:den>
          </m:f>
          <m:r>
            <w:rPr>
              <w:rFonts w:ascii="Cambria Math" w:hAnsi="Cambria Math"/>
              <w:lang w:val="lv-LV"/>
            </w:rPr>
            <m:t>,…,</m:t>
          </m:r>
          <m:f>
            <m:fPr>
              <m:ctrlPr>
                <w:rPr>
                  <w:rFonts w:ascii="Cambria Math" w:hAnsi="Cambria Math"/>
                  <w:lang w:val="lv-LV"/>
                </w:rPr>
              </m:ctrlPr>
            </m:fPr>
            <m:num>
              <m:r>
                <w:rPr>
                  <w:rFonts w:ascii="Cambria Math" w:hAnsi="Cambria Math"/>
                  <w:lang w:val="lv-LV"/>
                </w:rPr>
                <m:t>99</m:t>
              </m:r>
            </m:num>
            <m:den>
              <m:r>
                <w:rPr>
                  <w:rFonts w:ascii="Cambria Math" w:hAnsi="Cambria Math"/>
                  <w:lang w:val="lv-LV"/>
                </w:rPr>
                <m:t>100</m:t>
              </m:r>
            </m:den>
          </m:f>
          <m:r>
            <w:rPr>
              <w:rFonts w:ascii="Cambria Math" w:hAnsi="Cambria Math"/>
              <w:lang w:val="lv-LV"/>
            </w:rPr>
            <m:t>,</m:t>
          </m:r>
          <m:f>
            <m:fPr>
              <m:ctrlPr>
                <w:rPr>
                  <w:rFonts w:ascii="Cambria Math" w:hAnsi="Cambria Math"/>
                  <w:lang w:val="lv-LV"/>
                </w:rPr>
              </m:ctrlPr>
            </m:fPr>
            <m:num>
              <m:r>
                <w:rPr>
                  <w:rFonts w:ascii="Cambria Math" w:hAnsi="Cambria Math"/>
                  <w:lang w:val="lv-LV"/>
                </w:rPr>
                <m:t>100</m:t>
              </m:r>
            </m:num>
            <m:den>
              <m:r>
                <w:rPr>
                  <w:rFonts w:ascii="Cambria Math" w:hAnsi="Cambria Math"/>
                  <w:lang w:val="lv-LV"/>
                </w:rPr>
                <m:t>100</m:t>
              </m:r>
            </m:den>
          </m:f>
          <m:r>
            <w:rPr>
              <w:rFonts w:ascii="Cambria Math" w:hAnsi="Cambria Math"/>
              <w:lang w:val="lv-LV"/>
            </w:rPr>
            <m:t>.</m:t>
          </m:r>
        </m:oMath>
      </m:oMathPara>
    </w:p>
    <w:p w14:paraId="2320C40E" w14:textId="1FD977D9" w:rsidR="009F44D3" w:rsidRPr="00AF4EC6" w:rsidRDefault="006C1BFF">
      <w:pPr>
        <w:pStyle w:val="FirstParagraph"/>
        <w:rPr>
          <w:lang w:val="lv-LV"/>
        </w:rPr>
      </w:pPr>
      <w:r w:rsidRPr="00AF4EC6">
        <w:rPr>
          <w:lang w:val="lv-LV"/>
        </w:rPr>
        <w:t xml:space="preserve">Cik </w:t>
      </w:r>
      <w:del w:id="172" w:author="Agnese Šuste" w:date="2017-03-25T20:01:00Z">
        <w:r w:rsidRPr="00AF4EC6" w:rsidDel="00A27AAE">
          <w:rPr>
            <w:lang w:val="lv-LV"/>
          </w:rPr>
          <w:delText xml:space="preserve">daudzas </w:delText>
        </w:r>
      </w:del>
      <w:r w:rsidRPr="00AF4EC6">
        <w:rPr>
          <w:lang w:val="lv-LV"/>
        </w:rPr>
        <w:t xml:space="preserve">no šīm </w:t>
      </w:r>
      <m:oMath>
        <m:r>
          <w:rPr>
            <w:rFonts w:ascii="Cambria Math" w:hAnsi="Cambria Math"/>
            <w:lang w:val="lv-LV"/>
          </w:rPr>
          <m:t>100</m:t>
        </m:r>
      </m:oMath>
      <w:r w:rsidRPr="00AF4EC6">
        <w:rPr>
          <w:lang w:val="lv-LV"/>
        </w:rPr>
        <w:t xml:space="preserve"> daļām ir nesaīsināmas?</w:t>
      </w:r>
    </w:p>
    <w:p w14:paraId="3B0E03A2" w14:textId="77777777" w:rsidR="009F44D3" w:rsidRPr="00AF4EC6" w:rsidRDefault="006C1BFF">
      <w:pPr>
        <w:pStyle w:val="Pamatteksts"/>
        <w:rPr>
          <w:lang w:val="lv-LV"/>
        </w:rPr>
      </w:pPr>
      <w:r w:rsidRPr="00AF4EC6">
        <w:rPr>
          <w:b/>
          <w:i/>
          <w:lang w:val="lv-LV"/>
        </w:rPr>
        <w:t>Atbilde:</w:t>
      </w:r>
      <w:r w:rsidRPr="00AF4EC6">
        <w:rPr>
          <w:lang w:val="lv-LV"/>
        </w:rPr>
        <w:t xml:space="preserve"> Ierakstīt skaitu: ______</w:t>
      </w:r>
    </w:p>
    <w:p w14:paraId="23AE40AF" w14:textId="77777777" w:rsidR="009F44D3" w:rsidRPr="00AF4EC6" w:rsidRDefault="006C1BFF">
      <w:pPr>
        <w:pStyle w:val="Pamatteksts"/>
        <w:rPr>
          <w:lang w:val="lv-LV"/>
        </w:rPr>
      </w:pPr>
      <w:r w:rsidRPr="00AF4EC6">
        <w:rPr>
          <w:i/>
          <w:lang w:val="lv-LV"/>
        </w:rPr>
        <w:t>Atrisinājums:</w:t>
      </w:r>
      <w:r w:rsidRPr="00AF4EC6">
        <w:rPr>
          <w:lang w:val="lv-LV"/>
        </w:rPr>
        <w:t xml:space="preserve"> Nesaīsināmas ir tās daļas, kuru skaitītājā ir skaitlis, kas nedalās ne ar </w:t>
      </w:r>
      <m:oMath>
        <m:r>
          <w:rPr>
            <w:rFonts w:ascii="Cambria Math" w:hAnsi="Cambria Math"/>
            <w:lang w:val="lv-LV"/>
          </w:rPr>
          <m:t>2</m:t>
        </m:r>
      </m:oMath>
      <w:r w:rsidRPr="00AF4EC6">
        <w:rPr>
          <w:lang w:val="lv-LV"/>
        </w:rPr>
        <w:t xml:space="preserve">, ne ar </w:t>
      </w:r>
      <m:oMath>
        <m:r>
          <w:rPr>
            <w:rFonts w:ascii="Cambria Math" w:hAnsi="Cambria Math"/>
            <w:lang w:val="lv-LV"/>
          </w:rPr>
          <m:t>5</m:t>
        </m:r>
      </m:oMath>
      <w:r w:rsidRPr="00AF4EC6">
        <w:rPr>
          <w:lang w:val="lv-LV"/>
        </w:rPr>
        <w:t xml:space="preserve">. Intervālā </w:t>
      </w:r>
      <m:oMath>
        <m:r>
          <w:rPr>
            <w:rFonts w:ascii="Cambria Math" w:hAnsi="Cambria Math"/>
            <w:lang w:val="lv-LV"/>
          </w:rPr>
          <m:t>[1;100]</m:t>
        </m:r>
      </m:oMath>
      <w:r w:rsidRPr="00AF4EC6">
        <w:rPr>
          <w:lang w:val="lv-LV"/>
        </w:rPr>
        <w:t xml:space="preserve"> pavisam ir </w:t>
      </w:r>
      <m:oMath>
        <m:r>
          <w:rPr>
            <w:rFonts w:ascii="Cambria Math" w:hAnsi="Cambria Math"/>
            <w:lang w:val="lv-LV"/>
          </w:rPr>
          <m:t>50</m:t>
        </m:r>
      </m:oMath>
      <w:r w:rsidRPr="00AF4EC6">
        <w:rPr>
          <w:lang w:val="lv-LV"/>
        </w:rPr>
        <w:t xml:space="preserve"> skaitļi, kuri nedalās ar </w:t>
      </w:r>
      <m:oMath>
        <m:r>
          <w:rPr>
            <w:rFonts w:ascii="Cambria Math" w:hAnsi="Cambria Math"/>
            <w:lang w:val="lv-LV"/>
          </w:rPr>
          <m:t>2</m:t>
        </m:r>
      </m:oMath>
      <w:r w:rsidRPr="00AF4EC6">
        <w:rPr>
          <w:lang w:val="lv-LV"/>
        </w:rPr>
        <w:t xml:space="preserve"> - tie ir visi nepāru skaitļi. No tiem ir </w:t>
      </w:r>
      <m:oMath>
        <m:r>
          <w:rPr>
            <w:rFonts w:ascii="Cambria Math" w:hAnsi="Cambria Math"/>
            <w:lang w:val="lv-LV"/>
          </w:rPr>
          <m:t>10</m:t>
        </m:r>
      </m:oMath>
      <w:r w:rsidRPr="00AF4EC6">
        <w:rPr>
          <w:lang w:val="lv-LV"/>
        </w:rPr>
        <w:t xml:space="preserve"> tādi, kas dalās ar </w:t>
      </w:r>
      <m:oMath>
        <m:r>
          <w:rPr>
            <w:rFonts w:ascii="Cambria Math" w:hAnsi="Cambria Math"/>
            <w:lang w:val="lv-LV"/>
          </w:rPr>
          <m:t>5</m:t>
        </m:r>
      </m:oMath>
      <w:r w:rsidRPr="00AF4EC6">
        <w:rPr>
          <w:lang w:val="lv-LV"/>
        </w:rPr>
        <w:t xml:space="preserve"> (</w:t>
      </w:r>
      <m:oMath>
        <m:r>
          <w:rPr>
            <w:rFonts w:ascii="Cambria Math" w:hAnsi="Cambria Math"/>
            <w:lang w:val="lv-LV"/>
          </w:rPr>
          <m:t>5;15;25;…;95</m:t>
        </m:r>
      </m:oMath>
      <w:r w:rsidRPr="00AF4EC6">
        <w:rPr>
          <w:lang w:val="lv-LV"/>
        </w:rPr>
        <w:t xml:space="preserve">). Paliek pāri </w:t>
      </w:r>
      <m:oMath>
        <m:r>
          <w:rPr>
            <w:rFonts w:ascii="Cambria Math" w:hAnsi="Cambria Math"/>
            <w:lang w:val="lv-LV"/>
          </w:rPr>
          <m:t>50-10=40</m:t>
        </m:r>
      </m:oMath>
      <w:r w:rsidRPr="00AF4EC6">
        <w:rPr>
          <w:lang w:val="lv-LV"/>
        </w:rPr>
        <w:t xml:space="preserve"> skaitļu </w:t>
      </w:r>
      <m:oMath>
        <m:r>
          <w:rPr>
            <w:rFonts w:ascii="Cambria Math" w:hAnsi="Cambria Math"/>
            <w:lang w:val="lv-LV"/>
          </w:rPr>
          <m:t>n</m:t>
        </m:r>
      </m:oMath>
      <w:r w:rsidRPr="00AF4EC6">
        <w:rPr>
          <w:lang w:val="lv-LV"/>
        </w:rPr>
        <w:t xml:space="preserve">, kam daļa </w:t>
      </w:r>
      <m:oMath>
        <m:r>
          <w:rPr>
            <w:rFonts w:ascii="Cambria Math" w:hAnsi="Cambria Math"/>
            <w:lang w:val="lv-LV"/>
          </w:rPr>
          <m:t>n/100</m:t>
        </m:r>
      </m:oMath>
      <w:r w:rsidRPr="00AF4EC6">
        <w:rPr>
          <w:lang w:val="lv-LV"/>
        </w:rPr>
        <w:t xml:space="preserve"> ir nesaīsināma.</w:t>
      </w:r>
    </w:p>
    <w:p w14:paraId="6EF44373" w14:textId="4678D0A2" w:rsidR="009F44D3" w:rsidRDefault="006C1BFF">
      <w:pPr>
        <w:pStyle w:val="Pamatteksts"/>
        <w:rPr>
          <w:ins w:id="173" w:author="Agnese Šuste" w:date="2017-03-25T20:25:00Z"/>
          <w:lang w:val="lv-LV"/>
        </w:rPr>
      </w:pPr>
      <w:r w:rsidRPr="00AF4EC6">
        <w:rPr>
          <w:b/>
          <w:lang w:val="lv-LV"/>
        </w:rPr>
        <w:lastRenderedPageBreak/>
        <w:t>Q-5-5.</w:t>
      </w:r>
      <w:r w:rsidRPr="00AF4EC6">
        <w:rPr>
          <w:lang w:val="lv-LV"/>
        </w:rPr>
        <w:t xml:space="preserve"> </w:t>
      </w:r>
      <w:commentRangeStart w:id="174"/>
      <w:del w:id="175" w:author="Agnese Šuste" w:date="2017-03-25T20:26:00Z">
        <w:r w:rsidRPr="00AF4EC6" w:rsidDel="00BB4797">
          <w:rPr>
            <w:lang w:val="lv-LV"/>
          </w:rPr>
          <w:delText xml:space="preserve">Cik ir pozitīvu skaitļu, kas nepārsniedz </w:delText>
        </w:r>
        <m:oMath>
          <m:r>
            <w:rPr>
              <w:rFonts w:ascii="Cambria Math" w:hAnsi="Cambria Math"/>
              <w:lang w:val="lv-LV"/>
            </w:rPr>
            <m:t>100</m:t>
          </m:r>
        </m:oMath>
        <w:r w:rsidRPr="00AF4EC6" w:rsidDel="00BB4797">
          <w:rPr>
            <w:lang w:val="lv-LV"/>
          </w:rPr>
          <w:delText xml:space="preserve">, kas ir daudzkārtņi skaitlim </w:delText>
        </w:r>
        <m:oMath>
          <m:r>
            <w:rPr>
              <w:rFonts w:ascii="Cambria Math" w:hAnsi="Cambria Math"/>
              <w:lang w:val="lv-LV"/>
            </w:rPr>
            <m:t>2</m:t>
          </m:r>
        </m:oMath>
        <w:r w:rsidRPr="00AF4EC6" w:rsidDel="00BB4797">
          <w:rPr>
            <w:lang w:val="lv-LV"/>
          </w:rPr>
          <w:delText xml:space="preserve"> vai </w:delText>
        </w:r>
        <m:oMath>
          <m:r>
            <w:rPr>
              <w:rFonts w:ascii="Cambria Math" w:hAnsi="Cambria Math"/>
              <w:lang w:val="lv-LV"/>
            </w:rPr>
            <m:t>3</m:t>
          </m:r>
        </m:oMath>
        <w:r w:rsidRPr="00AF4EC6" w:rsidDel="00BB4797">
          <w:rPr>
            <w:lang w:val="lv-LV"/>
          </w:rPr>
          <w:delText xml:space="preserve"> (vai tiem abiem), bet ne skaitlim </w:delText>
        </w:r>
        <m:oMath>
          <m:r>
            <w:rPr>
              <w:rFonts w:ascii="Cambria Math" w:hAnsi="Cambria Math"/>
              <w:lang w:val="lv-LV"/>
            </w:rPr>
            <m:t>4</m:t>
          </m:r>
        </m:oMath>
        <w:r w:rsidRPr="00AF4EC6" w:rsidDel="00BB4797">
          <w:rPr>
            <w:lang w:val="lv-LV"/>
          </w:rPr>
          <w:delText>.</w:delText>
        </w:r>
      </w:del>
      <w:commentRangeEnd w:id="174"/>
      <w:r w:rsidR="00BB4797">
        <w:rPr>
          <w:rStyle w:val="Komentraatsauce"/>
        </w:rPr>
        <w:commentReference w:id="174"/>
      </w:r>
    </w:p>
    <w:p w14:paraId="7B3DE6FC" w14:textId="123560B8" w:rsidR="006C1D36" w:rsidRPr="00AF4EC6" w:rsidRDefault="006C1D36">
      <w:pPr>
        <w:pStyle w:val="Pamatteksts"/>
        <w:rPr>
          <w:lang w:val="lv-LV"/>
        </w:rPr>
      </w:pPr>
      <w:commentRangeStart w:id="176"/>
      <w:ins w:id="177" w:author="Agnese Šuste" w:date="2017-03-25T20:25:00Z">
        <w:r>
          <w:rPr>
            <w:lang w:val="lv-LV"/>
          </w:rPr>
          <w:t>Ci</w:t>
        </w:r>
      </w:ins>
      <w:commentRangeEnd w:id="176"/>
      <w:ins w:id="178" w:author="Agnese Šuste" w:date="2017-03-25T21:08:00Z">
        <w:r w:rsidR="0085410C">
          <w:rPr>
            <w:rStyle w:val="Komentraatsauce"/>
          </w:rPr>
          <w:commentReference w:id="176"/>
        </w:r>
      </w:ins>
      <w:ins w:id="180" w:author="Agnese Šuste" w:date="2017-03-25T20:25:00Z">
        <w:r>
          <w:rPr>
            <w:lang w:val="lv-LV"/>
          </w:rPr>
          <w:t xml:space="preserve">k ir tādu naturālu skaitļu, kas nepārsniedz 100 un </w:t>
        </w:r>
      </w:ins>
      <w:ins w:id="181" w:author="Agnese Šuste" w:date="2017-03-25T20:39:00Z">
        <w:r w:rsidR="0001548D">
          <w:rPr>
            <w:lang w:val="lv-LV"/>
          </w:rPr>
          <w:t xml:space="preserve">kas </w:t>
        </w:r>
      </w:ins>
      <w:ins w:id="182" w:author="Agnese Šuste" w:date="2017-03-25T20:25:00Z">
        <w:r>
          <w:rPr>
            <w:lang w:val="lv-LV"/>
          </w:rPr>
          <w:t>dalās ar 2 vai 3 (vai tiem abiem)</w:t>
        </w:r>
      </w:ins>
      <w:ins w:id="183" w:author="Agnese Šuste" w:date="2017-03-25T20:26:00Z">
        <w:r>
          <w:rPr>
            <w:lang w:val="lv-LV"/>
          </w:rPr>
          <w:t>, bet nedalās ar 4?</w:t>
        </w:r>
      </w:ins>
    </w:p>
    <w:p w14:paraId="2BCC96BA" w14:textId="77777777" w:rsidR="009F44D3" w:rsidRPr="00AF4EC6" w:rsidRDefault="006C1BFF">
      <w:pPr>
        <w:pStyle w:val="Pamatteksts"/>
        <w:rPr>
          <w:lang w:val="lv-LV"/>
        </w:rPr>
      </w:pPr>
      <w:r w:rsidRPr="00AF4EC6">
        <w:rPr>
          <w:b/>
          <w:i/>
          <w:lang w:val="lv-LV"/>
        </w:rPr>
        <w:t>Atbilde:</w:t>
      </w:r>
      <w:r w:rsidRPr="00AF4EC6">
        <w:rPr>
          <w:lang w:val="lv-LV"/>
        </w:rPr>
        <w:t xml:space="preserve"> Ierakstīt skaitu: ______</w:t>
      </w:r>
    </w:p>
    <w:p w14:paraId="62BF3276" w14:textId="77777777" w:rsidR="009F44D3" w:rsidRPr="00AF4EC6" w:rsidRDefault="006C1BFF">
      <w:pPr>
        <w:pStyle w:val="Pamatteksts"/>
        <w:rPr>
          <w:lang w:val="lv-LV"/>
        </w:rPr>
      </w:pPr>
      <w:r w:rsidRPr="00AF4EC6">
        <w:rPr>
          <w:i/>
          <w:lang w:val="lv-LV"/>
        </w:rPr>
        <w:t>Atrisinājums:</w:t>
      </w:r>
      <w:r w:rsidRPr="00AF4EC6">
        <w:rPr>
          <w:lang w:val="lv-LV"/>
        </w:rPr>
        <w:t xml:space="preserve"> </w:t>
      </w:r>
      <w:commentRangeStart w:id="184"/>
      <w:r w:rsidRPr="00AF4EC6">
        <w:rPr>
          <w:lang w:val="lv-LV"/>
        </w:rPr>
        <w:t xml:space="preserve">Vajadzīgo informāciju par skaitļa </w:t>
      </w:r>
      <m:oMath>
        <m:r>
          <w:rPr>
            <w:rFonts w:ascii="Cambria Math" w:hAnsi="Cambria Math"/>
            <w:lang w:val="lv-LV"/>
          </w:rPr>
          <m:t>n</m:t>
        </m:r>
      </m:oMath>
      <w:r w:rsidRPr="00AF4EC6">
        <w:rPr>
          <w:lang w:val="lv-LV"/>
        </w:rPr>
        <w:t xml:space="preserve"> dalāmību ar </w:t>
      </w:r>
      <m:oMath>
        <m:r>
          <w:rPr>
            <w:rFonts w:ascii="Cambria Math" w:hAnsi="Cambria Math"/>
            <w:lang w:val="lv-LV"/>
          </w:rPr>
          <m:t>2</m:t>
        </m:r>
      </m:oMath>
      <w:r w:rsidRPr="00AF4EC6">
        <w:rPr>
          <w:lang w:val="lv-LV"/>
        </w:rPr>
        <w:t xml:space="preserve">, </w:t>
      </w:r>
      <m:oMath>
        <m:r>
          <w:rPr>
            <w:rFonts w:ascii="Cambria Math" w:hAnsi="Cambria Math"/>
            <w:lang w:val="lv-LV"/>
          </w:rPr>
          <m:t>3</m:t>
        </m:r>
      </m:oMath>
      <w:r w:rsidRPr="00AF4EC6">
        <w:rPr>
          <w:lang w:val="lv-LV"/>
        </w:rPr>
        <w:t xml:space="preserve"> un </w:t>
      </w:r>
      <m:oMath>
        <m:r>
          <w:rPr>
            <w:rFonts w:ascii="Cambria Math" w:hAnsi="Cambria Math"/>
            <w:lang w:val="lv-LV"/>
          </w:rPr>
          <m:t>4</m:t>
        </m:r>
      </m:oMath>
      <w:r w:rsidRPr="00AF4EC6">
        <w:rPr>
          <w:lang w:val="lv-LV"/>
        </w:rPr>
        <w:t xml:space="preserve"> var uzzināt, ja zināms skaitļa </w:t>
      </w:r>
      <m:oMath>
        <m:r>
          <w:rPr>
            <w:rFonts w:ascii="Cambria Math" w:hAnsi="Cambria Math"/>
            <w:lang w:val="lv-LV"/>
          </w:rPr>
          <m:t>n</m:t>
        </m:r>
      </m:oMath>
      <w:r w:rsidRPr="00AF4EC6">
        <w:rPr>
          <w:lang w:val="lv-LV"/>
        </w:rPr>
        <w:t xml:space="preserve"> atlikums, dalot ar visu šo skaitļu mazāko kopīgo dalāmo jeb </w:t>
      </w:r>
      <m:oMath>
        <m:r>
          <w:rPr>
            <w:rFonts w:ascii="Cambria Math" w:hAnsi="Cambria Math"/>
            <w:lang w:val="lv-LV"/>
          </w:rPr>
          <m:t>12</m:t>
        </m:r>
      </m:oMath>
      <w:r w:rsidRPr="00AF4EC6">
        <w:rPr>
          <w:lang w:val="lv-LV"/>
        </w:rPr>
        <w:t xml:space="preserve">. Mums der šādi atlikumi: </w:t>
      </w:r>
      <m:oMath>
        <m:r>
          <w:rPr>
            <w:rFonts w:ascii="Cambria Math" w:hAnsi="Cambria Math"/>
            <w:lang w:val="lv-LV"/>
          </w:rPr>
          <m:t>{2;3;6;9;10}</m:t>
        </m:r>
      </m:oMath>
      <w:r w:rsidRPr="00AF4EC6">
        <w:rPr>
          <w:lang w:val="lv-LV"/>
        </w:rPr>
        <w:t xml:space="preserve">, t.i. no katriem </w:t>
      </w:r>
      <m:oMath>
        <m:r>
          <w:rPr>
            <w:rFonts w:ascii="Cambria Math" w:hAnsi="Cambria Math"/>
            <w:lang w:val="lv-LV"/>
          </w:rPr>
          <m:t>12</m:t>
        </m:r>
      </m:oMath>
      <w:r w:rsidRPr="00AF4EC6">
        <w:rPr>
          <w:lang w:val="lv-LV"/>
        </w:rPr>
        <w:t xml:space="preserve"> pēc kārtas sekojošiem skaitļiem der </w:t>
      </w:r>
      <m:oMath>
        <m:r>
          <w:rPr>
            <w:rFonts w:ascii="Cambria Math" w:hAnsi="Cambria Math"/>
            <w:lang w:val="lv-LV"/>
          </w:rPr>
          <m:t>5</m:t>
        </m:r>
      </m:oMath>
      <w:r w:rsidRPr="00AF4EC6">
        <w:rPr>
          <w:lang w:val="lv-LV"/>
        </w:rPr>
        <w:t xml:space="preserve"> skaitļi. No </w:t>
      </w:r>
      <m:oMath>
        <m:r>
          <w:rPr>
            <w:rFonts w:ascii="Cambria Math" w:hAnsi="Cambria Math"/>
            <w:lang w:val="lv-LV"/>
          </w:rPr>
          <m:t>1</m:t>
        </m:r>
      </m:oMath>
      <w:r w:rsidRPr="00AF4EC6">
        <w:rPr>
          <w:lang w:val="lv-LV"/>
        </w:rPr>
        <w:t xml:space="preserve"> līdz </w:t>
      </w:r>
      <m:oMath>
        <m:r>
          <w:rPr>
            <w:rFonts w:ascii="Cambria Math" w:hAnsi="Cambria Math"/>
            <w:lang w:val="lv-LV"/>
          </w:rPr>
          <m:t>96</m:t>
        </m:r>
      </m:oMath>
      <w:r w:rsidRPr="00AF4EC6">
        <w:rPr>
          <w:lang w:val="lv-LV"/>
        </w:rPr>
        <w:t xml:space="preserve"> ir astoņi intervāli ar divpadsmit pēc kārtas sekojošiem skaitļiem. Tātad mums der </w:t>
      </w:r>
      <m:oMath>
        <m:r>
          <w:rPr>
            <w:rFonts w:ascii="Cambria Math" w:hAnsi="Cambria Math"/>
            <w:lang w:val="lv-LV"/>
          </w:rPr>
          <m:t>8⋅5</m:t>
        </m:r>
      </m:oMath>
      <w:r w:rsidRPr="00AF4EC6">
        <w:rPr>
          <w:lang w:val="lv-LV"/>
        </w:rPr>
        <w:t xml:space="preserve">. Vēl der arī skaitļi </w:t>
      </w:r>
      <m:oMath>
        <m:r>
          <w:rPr>
            <w:rFonts w:ascii="Cambria Math" w:hAnsi="Cambria Math"/>
            <w:lang w:val="lv-LV"/>
          </w:rPr>
          <m:t>98</m:t>
        </m:r>
      </m:oMath>
      <w:r w:rsidRPr="00AF4EC6">
        <w:rPr>
          <w:lang w:val="lv-LV"/>
        </w:rPr>
        <w:t xml:space="preserve"> un </w:t>
      </w:r>
      <m:oMath>
        <m:r>
          <w:rPr>
            <w:rFonts w:ascii="Cambria Math" w:hAnsi="Cambria Math"/>
            <w:lang w:val="lv-LV"/>
          </w:rPr>
          <m:t>99</m:t>
        </m:r>
      </m:oMath>
      <w:r w:rsidRPr="00AF4EC6">
        <w:rPr>
          <w:lang w:val="lv-LV"/>
        </w:rPr>
        <w:t xml:space="preserve">. Tātad pavisam šādu skaitļu ir </w:t>
      </w:r>
      <m:oMath>
        <m:r>
          <w:rPr>
            <w:rFonts w:ascii="Cambria Math" w:hAnsi="Cambria Math"/>
            <w:lang w:val="lv-LV"/>
          </w:rPr>
          <m:t>42</m:t>
        </m:r>
      </m:oMath>
      <w:r w:rsidRPr="00AF4EC6">
        <w:rPr>
          <w:lang w:val="lv-LV"/>
        </w:rPr>
        <w:t>.</w:t>
      </w:r>
      <w:commentRangeEnd w:id="184"/>
      <w:r w:rsidR="006C1D36">
        <w:rPr>
          <w:rStyle w:val="Komentraatsauce"/>
        </w:rPr>
        <w:commentReference w:id="184"/>
      </w:r>
    </w:p>
    <w:p w14:paraId="5BFFD15A" w14:textId="77777777" w:rsidR="009F44D3" w:rsidRPr="00AF4EC6" w:rsidRDefault="006C1BFF">
      <w:pPr>
        <w:pStyle w:val="Virsraksts1"/>
        <w:rPr>
          <w:lang w:val="lv-LV"/>
        </w:rPr>
      </w:pPr>
      <w:bookmarkStart w:id="185" w:name="speles-un-algoritmiski-procesi-co.games."/>
      <w:bookmarkEnd w:id="185"/>
      <w:commentRangeStart w:id="186"/>
      <w:r w:rsidRPr="00AF4EC6">
        <w:rPr>
          <w:lang w:val="lv-LV"/>
        </w:rPr>
        <w:t>S</w:t>
      </w:r>
      <w:commentRangeEnd w:id="186"/>
      <w:r w:rsidR="00C6437F">
        <w:rPr>
          <w:rStyle w:val="Komentraatsauce"/>
          <w:rFonts w:asciiTheme="minorHAnsi" w:eastAsiaTheme="minorHAnsi" w:hAnsiTheme="minorHAnsi" w:cstheme="minorBidi"/>
          <w:b w:val="0"/>
          <w:bCs w:val="0"/>
          <w:color w:val="auto"/>
        </w:rPr>
        <w:commentReference w:id="186"/>
      </w:r>
      <w:r w:rsidRPr="00AF4EC6">
        <w:rPr>
          <w:lang w:val="lv-LV"/>
        </w:rPr>
        <w:t>pēles un algoritmiski procesi (</w:t>
      </w:r>
      <w:r w:rsidRPr="00AF4EC6">
        <w:rPr>
          <w:rStyle w:val="VerbatimChar"/>
          <w:lang w:val="lv-LV"/>
        </w:rPr>
        <w:t>co.games.strategy</w:t>
      </w:r>
      <w:r w:rsidRPr="00AF4EC6">
        <w:rPr>
          <w:lang w:val="lv-LV"/>
        </w:rPr>
        <w:t>)</w:t>
      </w:r>
    </w:p>
    <w:p w14:paraId="000F4689" w14:textId="77777777" w:rsidR="009F44D3" w:rsidRPr="00AF4EC6" w:rsidRDefault="006C1BFF">
      <w:pPr>
        <w:pStyle w:val="FirstParagraph"/>
        <w:rPr>
          <w:lang w:val="lv-LV"/>
        </w:rPr>
      </w:pPr>
      <w:r w:rsidRPr="00AF4EC6">
        <w:rPr>
          <w:b/>
          <w:lang w:val="lv-LV"/>
        </w:rPr>
        <w:t>Q-6-1.</w:t>
      </w:r>
      <w:r w:rsidRPr="00AF4EC6">
        <w:rPr>
          <w:lang w:val="lv-LV"/>
        </w:rPr>
        <w:t xml:space="preserve"> Spēles sākumā uz tāfeles uzrakstīts naturāls skaitlis. Divi spēlētāji pārmaiņus izdara gājienus: Ar 1 gājienu atļauts no skaitļa atņemt </w:t>
      </w:r>
      <m:oMath>
        <m:r>
          <w:rPr>
            <w:rFonts w:ascii="Cambria Math" w:hAnsi="Cambria Math"/>
            <w:lang w:val="lv-LV"/>
          </w:rPr>
          <m:t>1</m:t>
        </m:r>
      </m:oMath>
      <w:r w:rsidRPr="00AF4EC6">
        <w:rPr>
          <w:lang w:val="lv-LV"/>
        </w:rPr>
        <w:t xml:space="preserve">, </w:t>
      </w:r>
      <m:oMath>
        <m:r>
          <w:rPr>
            <w:rFonts w:ascii="Cambria Math" w:hAnsi="Cambria Math"/>
            <w:lang w:val="lv-LV"/>
          </w:rPr>
          <m:t>2</m:t>
        </m:r>
      </m:oMath>
      <w:r w:rsidRPr="00AF4EC6">
        <w:rPr>
          <w:lang w:val="lv-LV"/>
        </w:rPr>
        <w:t xml:space="preserve"> vai </w:t>
      </w:r>
      <m:oMath>
        <m:r>
          <w:rPr>
            <w:rFonts w:ascii="Cambria Math" w:hAnsi="Cambria Math"/>
            <w:lang w:val="lv-LV"/>
          </w:rPr>
          <m:t>3</m:t>
        </m:r>
      </m:oMath>
      <w:r w:rsidRPr="00AF4EC6">
        <w:rPr>
          <w:lang w:val="lv-LV"/>
        </w:rPr>
        <w:t xml:space="preserve"> (pēc atņemšanas skaitlim jābūt pozitīvam vai nullei). Uzvar tas spēlētājs, pēc kura gājiena rodas nulle. Atzīmēt tos sākumskaitļus, pie kuriem uzvar 2.spēlētājs (ja abi spēlē pareizi).</w:t>
      </w:r>
    </w:p>
    <w:p w14:paraId="6511AB44" w14:textId="77777777" w:rsidR="009F44D3" w:rsidRPr="00AF4EC6" w:rsidRDefault="006C1BFF">
      <w:pPr>
        <w:pStyle w:val="Pamatteksts"/>
        <w:rPr>
          <w:lang w:val="lv-LV"/>
        </w:rPr>
      </w:pPr>
      <w:r w:rsidRPr="00AF4EC6">
        <w:rPr>
          <w:b/>
          <w:i/>
          <w:lang w:val="lv-LV"/>
        </w:rPr>
        <w:t>Atbilde:</w:t>
      </w:r>
      <w:r w:rsidRPr="00AF4EC6">
        <w:rPr>
          <w:lang w:val="lv-LV"/>
        </w:rPr>
        <w:t xml:space="preserve"> Katrai </w:t>
      </w:r>
      <m:oMath>
        <m:r>
          <w:rPr>
            <w:rFonts w:ascii="Cambria Math" w:hAnsi="Cambria Math"/>
            <w:lang w:val="lv-LV"/>
          </w:rPr>
          <m:t>n</m:t>
        </m:r>
      </m:oMath>
      <w:r w:rsidRPr="00AF4EC6">
        <w:rPr>
          <w:lang w:val="lv-LV"/>
        </w:rPr>
        <w:t xml:space="preserve"> vērtībai ierakstīt, kurš spēlētājs uzvar (ja abi spēlē pareizi) - t.i. ciparus "1" vai "2".</w:t>
      </w:r>
    </w:p>
    <w:p w14:paraId="71E44411" w14:textId="77777777" w:rsidR="009F44D3" w:rsidRPr="00AF4EC6" w:rsidRDefault="006C1BFF">
      <w:pPr>
        <w:pStyle w:val="Figure"/>
        <w:rPr>
          <w:lang w:val="lv-LV"/>
        </w:rPr>
      </w:pPr>
      <w:r w:rsidRPr="00AF4EC6">
        <w:rPr>
          <w:noProof/>
          <w:lang w:val="lv-LV" w:eastAsia="lv-LV"/>
        </w:rPr>
        <w:drawing>
          <wp:inline distT="0" distB="0" distL="0" distR="0" wp14:anchorId="52C6E988" wp14:editId="33F9DA41">
            <wp:extent cx="3204242" cy="36883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nt-exam-2017-03-29-Q-6-1.png"/>
                    <pic:cNvPicPr>
                      <a:picLocks noChangeAspect="1" noChangeArrowheads="1"/>
                    </pic:cNvPicPr>
                  </pic:nvPicPr>
                  <pic:blipFill>
                    <a:blip r:embed="rId24"/>
                    <a:stretch>
                      <a:fillRect/>
                    </a:stretch>
                  </pic:blipFill>
                  <pic:spPr bwMode="auto">
                    <a:xfrm>
                      <a:off x="0" y="0"/>
                      <a:ext cx="3204242" cy="368833"/>
                    </a:xfrm>
                    <a:prstGeom prst="rect">
                      <a:avLst/>
                    </a:prstGeom>
                    <a:noFill/>
                    <a:ln w="9525">
                      <a:noFill/>
                      <a:headEnd/>
                      <a:tailEnd/>
                    </a:ln>
                  </pic:spPr>
                </pic:pic>
              </a:graphicData>
            </a:graphic>
          </wp:inline>
        </w:drawing>
      </w:r>
    </w:p>
    <w:p w14:paraId="5D142B06" w14:textId="77777777" w:rsidR="009F44D3" w:rsidRPr="00AF4EC6" w:rsidRDefault="006C1BFF">
      <w:pPr>
        <w:pStyle w:val="FirstParagraph"/>
        <w:rPr>
          <w:lang w:val="lv-LV"/>
        </w:rPr>
      </w:pPr>
      <w:r w:rsidRPr="00AF4EC6">
        <w:rPr>
          <w:i/>
          <w:lang w:val="lv-LV"/>
        </w:rPr>
        <w:t>Atrisinājums:</w:t>
      </w:r>
      <w:r w:rsidRPr="00AF4EC6">
        <w:rPr>
          <w:lang w:val="lv-LV"/>
        </w:rPr>
        <w:t xml:space="preserve"> Ja sākumā uzrakstīts skaitlis, kurš dalās ar </w:t>
      </w:r>
      <m:oMath>
        <m:r>
          <w:rPr>
            <w:rFonts w:ascii="Cambria Math" w:hAnsi="Cambria Math"/>
            <w:lang w:val="lv-LV"/>
          </w:rPr>
          <m:t>4</m:t>
        </m:r>
      </m:oMath>
      <w:r w:rsidRPr="00AF4EC6">
        <w:rPr>
          <w:lang w:val="lv-LV"/>
        </w:rPr>
        <w:t xml:space="preserve">, tad uzvar 2.spēlētājs. Visos citos gadījumos uzvar 1.spēlētājs (un uzvarošā stratēģija ir - ikreiz atņemt tādu skaitli, lai rezultāts dalītos ar </w:t>
      </w:r>
      <m:oMath>
        <m:r>
          <w:rPr>
            <w:rFonts w:ascii="Cambria Math" w:hAnsi="Cambria Math"/>
            <w:lang w:val="lv-LV"/>
          </w:rPr>
          <m:t>4</m:t>
        </m:r>
      </m:oMath>
      <w:r w:rsidRPr="00AF4EC6">
        <w:rPr>
          <w:lang w:val="lv-LV"/>
        </w:rPr>
        <w:t xml:space="preserve">). Ņemot vērā atļautos gājienus, viens no spēlētājiem vienmēr būs spiests pārveidot skaitli, kurš dalās ar </w:t>
      </w:r>
      <m:oMath>
        <m:r>
          <w:rPr>
            <w:rFonts w:ascii="Cambria Math" w:hAnsi="Cambria Math"/>
            <w:lang w:val="lv-LV"/>
          </w:rPr>
          <m:t>4</m:t>
        </m:r>
      </m:oMath>
      <w:r w:rsidRPr="00AF4EC6">
        <w:rPr>
          <w:lang w:val="lv-LV"/>
        </w:rPr>
        <w:t xml:space="preserve"> par tādu skaitli, kurš nedalās ar </w:t>
      </w:r>
      <m:oMath>
        <m:r>
          <w:rPr>
            <w:rFonts w:ascii="Cambria Math" w:hAnsi="Cambria Math"/>
            <w:lang w:val="lv-LV"/>
          </w:rPr>
          <m:t>4</m:t>
        </m:r>
      </m:oMath>
      <w:r w:rsidRPr="00AF4EC6">
        <w:rPr>
          <w:lang w:val="lv-LV"/>
        </w:rPr>
        <w:t xml:space="preserve">; savukārt viņa pretinieks atkal varēs atjaunot dalāmību ar </w:t>
      </w:r>
      <m:oMath>
        <m:r>
          <w:rPr>
            <w:rFonts w:ascii="Cambria Math" w:hAnsi="Cambria Math"/>
            <w:lang w:val="lv-LV"/>
          </w:rPr>
          <m:t>4</m:t>
        </m:r>
      </m:oMath>
      <w:r w:rsidRPr="00AF4EC6">
        <w:rPr>
          <w:lang w:val="lv-LV"/>
        </w:rPr>
        <w:t xml:space="preserve">. Un galarezultātā viņš varēs sasniegt mazāko atļauto skaitli, kurš dalās ar </w:t>
      </w:r>
      <m:oMath>
        <m:r>
          <w:rPr>
            <w:rFonts w:ascii="Cambria Math" w:hAnsi="Cambria Math"/>
            <w:lang w:val="lv-LV"/>
          </w:rPr>
          <m:t>4</m:t>
        </m:r>
      </m:oMath>
      <w:r w:rsidRPr="00AF4EC6">
        <w:rPr>
          <w:lang w:val="lv-LV"/>
        </w:rPr>
        <w:t xml:space="preserve"> (t.i. nulli).</w:t>
      </w:r>
    </w:p>
    <w:p w14:paraId="69C35FEA" w14:textId="77777777" w:rsidR="009F44D3" w:rsidRPr="00AF4EC6" w:rsidRDefault="006C1BFF">
      <w:pPr>
        <w:pStyle w:val="Pamatteksts"/>
        <w:rPr>
          <w:lang w:val="lv-LV"/>
        </w:rPr>
      </w:pPr>
      <w:r w:rsidRPr="00AF4EC6">
        <w:rPr>
          <w:b/>
          <w:lang w:val="lv-LV"/>
        </w:rPr>
        <w:t>Q-6-2.</w:t>
      </w:r>
      <w:r w:rsidRPr="00AF4EC6">
        <w:rPr>
          <w:lang w:val="lv-LV"/>
        </w:rPr>
        <w:t xml:space="preserve"> Andris iedomājas naturālu </w:t>
      </w:r>
      <m:oMath>
        <m:r>
          <w:rPr>
            <w:rFonts w:ascii="Cambria Math" w:hAnsi="Cambria Math"/>
            <w:lang w:val="lv-LV"/>
          </w:rPr>
          <m:t>n</m:t>
        </m:r>
      </m:oMath>
      <w:r w:rsidRPr="00AF4EC6">
        <w:rPr>
          <w:lang w:val="lv-LV"/>
        </w:rPr>
        <w:t xml:space="preserve">; izrēķina reizinājumus </w:t>
      </w:r>
      <m:oMath>
        <m:r>
          <w:rPr>
            <w:rFonts w:ascii="Cambria Math" w:hAnsi="Cambria Math"/>
            <w:lang w:val="lv-LV"/>
          </w:rPr>
          <m:t>3n</m:t>
        </m:r>
      </m:oMath>
      <w:r w:rsidRPr="00AF4EC6">
        <w:rPr>
          <w:lang w:val="lv-LV"/>
        </w:rPr>
        <w:t xml:space="preserve">, </w:t>
      </w:r>
      <m:oMath>
        <m:r>
          <w:rPr>
            <w:rFonts w:ascii="Cambria Math" w:hAnsi="Cambria Math"/>
            <w:lang w:val="lv-LV"/>
          </w:rPr>
          <m:t>5n</m:t>
        </m:r>
      </m:oMath>
      <w:r w:rsidRPr="00AF4EC6">
        <w:rPr>
          <w:lang w:val="lv-LV"/>
        </w:rPr>
        <w:t xml:space="preserve">, </w:t>
      </w:r>
      <m:oMath>
        <m:r>
          <w:rPr>
            <w:rFonts w:ascii="Cambria Math" w:hAnsi="Cambria Math"/>
            <w:lang w:val="lv-LV"/>
          </w:rPr>
          <m:t>7n</m:t>
        </m:r>
      </m:oMath>
      <w:r w:rsidRPr="00AF4EC6">
        <w:rPr>
          <w:lang w:val="lv-LV"/>
        </w:rPr>
        <w:t xml:space="preserve">, </w:t>
      </w:r>
      <m:oMath>
        <m:r>
          <w:rPr>
            <w:rFonts w:ascii="Cambria Math" w:hAnsi="Cambria Math"/>
            <w:lang w:val="lv-LV"/>
          </w:rPr>
          <m:t>11n</m:t>
        </m:r>
      </m:oMath>
      <w:r w:rsidRPr="00AF4EC6">
        <w:rPr>
          <w:lang w:val="lv-LV"/>
        </w:rPr>
        <w:t xml:space="preserve"> un </w:t>
      </w:r>
      <m:oMath>
        <m:r>
          <w:rPr>
            <w:rFonts w:ascii="Cambria Math" w:hAnsi="Cambria Math"/>
            <w:lang w:val="lv-LV"/>
          </w:rPr>
          <m:t>13n</m:t>
        </m:r>
      </m:oMath>
      <w:r w:rsidRPr="00AF4EC6">
        <w:rPr>
          <w:lang w:val="lv-LV"/>
        </w:rPr>
        <w:t xml:space="preserve">, patvaļīgi izvēlas vienu no šiem pieciem reizinājumiem un nosauc to Jurim. Vai Juris var viennozīmīgi pateikt, kuru skaitli </w:t>
      </w:r>
      <m:oMath>
        <m:r>
          <w:rPr>
            <w:rFonts w:ascii="Cambria Math" w:hAnsi="Cambria Math"/>
            <w:lang w:val="lv-LV"/>
          </w:rPr>
          <m:t>n</m:t>
        </m:r>
      </m:oMath>
      <w:r w:rsidRPr="00AF4EC6">
        <w:rPr>
          <w:lang w:val="lv-LV"/>
        </w:rPr>
        <w:t xml:space="preserve"> Andris iedomājās, ja Andra nosauktais skaitlis ir </w:t>
      </w:r>
      <m:oMath>
        <m:r>
          <w:rPr>
            <w:rFonts w:ascii="Cambria Math" w:hAnsi="Cambria Math"/>
            <w:lang w:val="lv-LV"/>
          </w:rPr>
          <m:t>105</m:t>
        </m:r>
      </m:oMath>
      <w:r w:rsidRPr="00AF4EC6">
        <w:rPr>
          <w:lang w:val="lv-LV"/>
        </w:rPr>
        <w:t xml:space="preserve">? </w:t>
      </w:r>
      <m:oMath>
        <m:r>
          <w:rPr>
            <w:rFonts w:ascii="Cambria Math" w:hAnsi="Cambria Math"/>
            <w:lang w:val="lv-LV"/>
          </w:rPr>
          <m:t>111</m:t>
        </m:r>
      </m:oMath>
      <w:r w:rsidRPr="00AF4EC6">
        <w:rPr>
          <w:lang w:val="lv-LV"/>
        </w:rPr>
        <w:t>?</w:t>
      </w:r>
    </w:p>
    <w:p w14:paraId="074392F1" w14:textId="77777777" w:rsidR="009F44D3" w:rsidRPr="00AF4EC6" w:rsidRDefault="006C1BFF">
      <w:pPr>
        <w:pStyle w:val="Pamatteksts"/>
        <w:rPr>
          <w:lang w:val="lv-LV"/>
        </w:rPr>
      </w:pPr>
      <w:r w:rsidRPr="00AF4EC6">
        <w:rPr>
          <w:b/>
          <w:i/>
          <w:lang w:val="lv-LV"/>
        </w:rPr>
        <w:t>Atbilde:</w:t>
      </w:r>
      <w:r w:rsidRPr="00AF4EC6">
        <w:rPr>
          <w:lang w:val="lv-LV"/>
        </w:rPr>
        <w:br/>
      </w:r>
      <w:r w:rsidRPr="00AF4EC6">
        <w:rPr>
          <w:i/>
          <w:lang w:val="lv-LV"/>
        </w:rPr>
        <w:t>I daļa.</w:t>
      </w:r>
      <w:r w:rsidRPr="00AF4EC6">
        <w:rPr>
          <w:lang w:val="lv-LV"/>
        </w:rPr>
        <w:t xml:space="preserve"> Ja nosaukts </w:t>
      </w:r>
      <m:oMath>
        <m:r>
          <w:rPr>
            <w:rFonts w:ascii="Cambria Math" w:hAnsi="Cambria Math"/>
            <w:lang w:val="lv-LV"/>
          </w:rPr>
          <m:t>105</m:t>
        </m:r>
      </m:oMath>
      <w:r w:rsidRPr="00AF4EC6">
        <w:rPr>
          <w:lang w:val="lv-LV"/>
        </w:rPr>
        <w:t xml:space="preserve">, tad atbilde ir (izvēlēties no "Jā" un "Nē"): ______ ("Jā" gadījumā </w:t>
      </w:r>
      <m:oMath>
        <m:r>
          <w:rPr>
            <w:rFonts w:ascii="Cambria Math" w:hAnsi="Cambria Math"/>
            <w:lang w:val="lv-LV"/>
          </w:rPr>
          <m:t>n=</m:t>
        </m:r>
      </m:oMath>
      <w:r w:rsidRPr="00AF4EC6">
        <w:rPr>
          <w:lang w:val="lv-LV"/>
        </w:rPr>
        <w:t xml:space="preserve"> ______)</w:t>
      </w:r>
      <w:r w:rsidRPr="00AF4EC6">
        <w:rPr>
          <w:lang w:val="lv-LV"/>
        </w:rPr>
        <w:br/>
      </w:r>
      <w:r w:rsidRPr="00AF4EC6">
        <w:rPr>
          <w:i/>
          <w:lang w:val="lv-LV"/>
        </w:rPr>
        <w:t>II daļa.</w:t>
      </w:r>
      <w:r w:rsidRPr="00AF4EC6">
        <w:rPr>
          <w:lang w:val="lv-LV"/>
        </w:rPr>
        <w:t xml:space="preserve"> Ja nosaukts </w:t>
      </w:r>
      <m:oMath>
        <m:r>
          <w:rPr>
            <w:rFonts w:ascii="Cambria Math" w:hAnsi="Cambria Math"/>
            <w:lang w:val="lv-LV"/>
          </w:rPr>
          <m:t>111</m:t>
        </m:r>
      </m:oMath>
      <w:r w:rsidRPr="00AF4EC6">
        <w:rPr>
          <w:lang w:val="lv-LV"/>
        </w:rPr>
        <w:t xml:space="preserve">, tad atbilde ir (izvēlēties no "Jā" un "Nē"): ______ ("Jā" gadījumā </w:t>
      </w:r>
      <m:oMath>
        <m:r>
          <w:rPr>
            <w:rFonts w:ascii="Cambria Math" w:hAnsi="Cambria Math"/>
            <w:lang w:val="lv-LV"/>
          </w:rPr>
          <m:t>n=</m:t>
        </m:r>
      </m:oMath>
      <w:r w:rsidRPr="00AF4EC6">
        <w:rPr>
          <w:lang w:val="lv-LV"/>
        </w:rPr>
        <w:t xml:space="preserve"> ______)</w:t>
      </w:r>
    </w:p>
    <w:p w14:paraId="4668CF7D" w14:textId="77777777" w:rsidR="009F44D3" w:rsidRPr="00AF4EC6" w:rsidRDefault="006C1BFF">
      <w:pPr>
        <w:pStyle w:val="Pamatteksts"/>
        <w:rPr>
          <w:lang w:val="lv-LV"/>
        </w:rPr>
      </w:pPr>
      <w:r w:rsidRPr="00AF4EC6">
        <w:rPr>
          <w:i/>
          <w:lang w:val="lv-LV"/>
        </w:rPr>
        <w:t>Atrisinājums.</w:t>
      </w:r>
      <w:r w:rsidRPr="00AF4EC6">
        <w:rPr>
          <w:lang w:val="lv-LV"/>
        </w:rPr>
        <w:t xml:space="preserve"> Skaitlis </w:t>
      </w:r>
      <m:oMath>
        <m:r>
          <w:rPr>
            <w:rFonts w:ascii="Cambria Math" w:hAnsi="Cambria Math"/>
            <w:lang w:val="lv-LV"/>
          </w:rPr>
          <m:t>105</m:t>
        </m:r>
      </m:oMath>
      <w:r w:rsidRPr="00AF4EC6">
        <w:rPr>
          <w:lang w:val="lv-LV"/>
        </w:rPr>
        <w:t xml:space="preserve"> dalās gan ar </w:t>
      </w:r>
      <m:oMath>
        <m:r>
          <w:rPr>
            <w:rFonts w:ascii="Cambria Math" w:hAnsi="Cambria Math"/>
            <w:lang w:val="lv-LV"/>
          </w:rPr>
          <m:t>3</m:t>
        </m:r>
      </m:oMath>
      <w:r w:rsidRPr="00AF4EC6">
        <w:rPr>
          <w:lang w:val="lv-LV"/>
        </w:rPr>
        <w:t xml:space="preserve">, gan ar </w:t>
      </w:r>
      <m:oMath>
        <m:r>
          <w:rPr>
            <w:rFonts w:ascii="Cambria Math" w:hAnsi="Cambria Math"/>
            <w:lang w:val="lv-LV"/>
          </w:rPr>
          <m:t>5</m:t>
        </m:r>
      </m:oMath>
      <w:r w:rsidRPr="00AF4EC6">
        <w:rPr>
          <w:lang w:val="lv-LV"/>
        </w:rPr>
        <w:t xml:space="preserve">, gan ar </w:t>
      </w:r>
      <m:oMath>
        <m:r>
          <w:rPr>
            <w:rFonts w:ascii="Cambria Math" w:hAnsi="Cambria Math"/>
            <w:lang w:val="lv-LV"/>
          </w:rPr>
          <m:t>7</m:t>
        </m:r>
      </m:oMath>
      <w:r w:rsidRPr="00AF4EC6">
        <w:rPr>
          <w:lang w:val="lv-LV"/>
        </w:rPr>
        <w:t xml:space="preserve">. Tādēļ </w:t>
      </w:r>
      <m:oMath>
        <m:r>
          <w:rPr>
            <w:rFonts w:ascii="Cambria Math" w:hAnsi="Cambria Math"/>
            <w:lang w:val="lv-LV"/>
          </w:rPr>
          <m:t>n</m:t>
        </m:r>
      </m:oMath>
      <w:r w:rsidRPr="00AF4EC6">
        <w:rPr>
          <w:lang w:val="lv-LV"/>
        </w:rPr>
        <w:t xml:space="preserve"> var pieņemt attiecīgi vērtības </w:t>
      </w:r>
      <m:oMath>
        <m:r>
          <w:rPr>
            <w:rFonts w:ascii="Cambria Math" w:hAnsi="Cambria Math"/>
            <w:lang w:val="lv-LV"/>
          </w:rPr>
          <m:t>35</m:t>
        </m:r>
      </m:oMath>
      <w:r w:rsidRPr="00AF4EC6">
        <w:rPr>
          <w:lang w:val="lv-LV"/>
        </w:rPr>
        <w:t xml:space="preserve">, </w:t>
      </w:r>
      <m:oMath>
        <m:r>
          <w:rPr>
            <w:rFonts w:ascii="Cambria Math" w:hAnsi="Cambria Math"/>
            <w:lang w:val="lv-LV"/>
          </w:rPr>
          <m:t>21</m:t>
        </m:r>
      </m:oMath>
      <w:r w:rsidRPr="00AF4EC6">
        <w:rPr>
          <w:lang w:val="lv-LV"/>
        </w:rPr>
        <w:t xml:space="preserve"> vai </w:t>
      </w:r>
      <m:oMath>
        <m:r>
          <w:rPr>
            <w:rFonts w:ascii="Cambria Math" w:hAnsi="Cambria Math"/>
            <w:lang w:val="lv-LV"/>
          </w:rPr>
          <m:t>15</m:t>
        </m:r>
      </m:oMath>
      <w:r w:rsidRPr="00AF4EC6">
        <w:rPr>
          <w:lang w:val="lv-LV"/>
        </w:rPr>
        <w:t xml:space="preserve">, t.i. </w:t>
      </w:r>
      <m:oMath>
        <m:r>
          <w:rPr>
            <w:rFonts w:ascii="Cambria Math" w:hAnsi="Cambria Math"/>
            <w:lang w:val="lv-LV"/>
          </w:rPr>
          <m:t>n</m:t>
        </m:r>
      </m:oMath>
      <w:r w:rsidRPr="00AF4EC6">
        <w:rPr>
          <w:lang w:val="lv-LV"/>
        </w:rPr>
        <w:t xml:space="preserve"> nevar viennozīmīgi noteikt.</w:t>
      </w:r>
    </w:p>
    <w:p w14:paraId="3DECC122" w14:textId="77777777" w:rsidR="009F44D3" w:rsidRPr="00AF4EC6" w:rsidRDefault="006C1BFF">
      <w:pPr>
        <w:pStyle w:val="Pamatteksts"/>
        <w:rPr>
          <w:lang w:val="lv-LV"/>
        </w:rPr>
      </w:pPr>
      <w:r w:rsidRPr="00AF4EC6">
        <w:rPr>
          <w:lang w:val="lv-LV"/>
        </w:rPr>
        <w:t xml:space="preserve">Savukārt </w:t>
      </w:r>
      <m:oMath>
        <m:r>
          <w:rPr>
            <w:rFonts w:ascii="Cambria Math" w:hAnsi="Cambria Math"/>
            <w:lang w:val="lv-LV"/>
          </w:rPr>
          <m:t>111</m:t>
        </m:r>
      </m:oMath>
      <w:r w:rsidRPr="00AF4EC6">
        <w:rPr>
          <w:lang w:val="lv-LV"/>
        </w:rPr>
        <w:t xml:space="preserve"> dalās tikai ar vienu no reizinātājiem no kopas </w:t>
      </w:r>
      <m:oMath>
        <m:r>
          <w:rPr>
            <w:rFonts w:ascii="Cambria Math" w:hAnsi="Cambria Math"/>
            <w:lang w:val="lv-LV"/>
          </w:rPr>
          <m:t>{3,5,7,11,13}</m:t>
        </m:r>
      </m:oMath>
      <w:r w:rsidRPr="00AF4EC6">
        <w:rPr>
          <w:lang w:val="lv-LV"/>
        </w:rPr>
        <w:t xml:space="preserve">, t.i. ar </w:t>
      </w:r>
      <m:oMath>
        <m:r>
          <w:rPr>
            <w:rFonts w:ascii="Cambria Math" w:hAnsi="Cambria Math"/>
            <w:lang w:val="lv-LV"/>
          </w:rPr>
          <m:t>3</m:t>
        </m:r>
      </m:oMath>
      <w:r w:rsidRPr="00AF4EC6">
        <w:rPr>
          <w:lang w:val="lv-LV"/>
        </w:rPr>
        <w:t xml:space="preserve">. Un </w:t>
      </w:r>
      <m:oMath>
        <m:r>
          <w:rPr>
            <w:rFonts w:ascii="Cambria Math" w:hAnsi="Cambria Math"/>
            <w:lang w:val="lv-LV"/>
          </w:rPr>
          <m:t>n=37</m:t>
        </m:r>
      </m:oMath>
      <w:r w:rsidRPr="00AF4EC6">
        <w:rPr>
          <w:lang w:val="lv-LV"/>
        </w:rPr>
        <w:t>.</w:t>
      </w:r>
    </w:p>
    <w:p w14:paraId="3EB9FD35" w14:textId="77777777" w:rsidR="009F44D3" w:rsidRPr="00AF4EC6" w:rsidRDefault="006C1BFF">
      <w:pPr>
        <w:pStyle w:val="Pamatteksts"/>
        <w:rPr>
          <w:lang w:val="lv-LV"/>
        </w:rPr>
      </w:pPr>
      <w:r w:rsidRPr="00AF4EC6">
        <w:rPr>
          <w:b/>
          <w:lang w:val="lv-LV"/>
        </w:rPr>
        <w:lastRenderedPageBreak/>
        <w:t>Q-6-3.</w:t>
      </w:r>
      <w:r w:rsidRPr="00AF4EC6">
        <w:rPr>
          <w:lang w:val="lv-LV"/>
        </w:rPr>
        <w:t xml:space="preserve"> Varis dzīvo punktā </w:t>
      </w:r>
      <m:oMath>
        <m:r>
          <w:rPr>
            <w:rFonts w:ascii="Cambria Math" w:hAnsi="Cambria Math"/>
            <w:lang w:val="lv-LV"/>
          </w:rPr>
          <m:t>A</m:t>
        </m:r>
      </m:oMath>
      <w:r w:rsidRPr="00AF4EC6">
        <w:rPr>
          <w:lang w:val="lv-LV"/>
        </w:rPr>
        <w:t xml:space="preserve"> un viņam ir </w:t>
      </w:r>
      <m:oMath>
        <m:r>
          <w:rPr>
            <w:rFonts w:ascii="Cambria Math" w:hAnsi="Cambria Math"/>
            <w:lang w:val="lv-LV"/>
          </w:rPr>
          <m:t>n</m:t>
        </m:r>
      </m:oMath>
      <w:r w:rsidRPr="00AF4EC6">
        <w:rPr>
          <w:lang w:val="lv-LV"/>
        </w:rPr>
        <w:t xml:space="preserve"> eiras. Viņš var šķērsot tiltu no </w:t>
      </w:r>
      <m:oMath>
        <m:r>
          <w:rPr>
            <w:rFonts w:ascii="Cambria Math" w:hAnsi="Cambria Math"/>
            <w:lang w:val="lv-LV"/>
          </w:rPr>
          <m:t>A</m:t>
        </m:r>
      </m:oMath>
      <w:r w:rsidRPr="00AF4EC6">
        <w:rPr>
          <w:lang w:val="lv-LV"/>
        </w:rPr>
        <w:t xml:space="preserve"> uz </w:t>
      </w:r>
      <m:oMath>
        <m:r>
          <w:rPr>
            <w:rFonts w:ascii="Cambria Math" w:hAnsi="Cambria Math"/>
            <w:lang w:val="lv-LV"/>
          </w:rPr>
          <m:t>B</m:t>
        </m:r>
      </m:oMath>
      <w:r w:rsidRPr="00AF4EC6">
        <w:rPr>
          <w:lang w:val="lv-LV"/>
        </w:rPr>
        <w:t xml:space="preserve"> un atpakaļ. Ejot no </w:t>
      </w:r>
      <m:oMath>
        <m:r>
          <w:rPr>
            <w:rFonts w:ascii="Cambria Math" w:hAnsi="Cambria Math"/>
            <w:lang w:val="lv-LV"/>
          </w:rPr>
          <m:t>A</m:t>
        </m:r>
      </m:oMath>
      <w:r w:rsidRPr="00AF4EC6">
        <w:rPr>
          <w:lang w:val="lv-LV"/>
        </w:rPr>
        <w:t xml:space="preserve"> uz </w:t>
      </w:r>
      <m:oMath>
        <m:r>
          <w:rPr>
            <w:rFonts w:ascii="Cambria Math" w:hAnsi="Cambria Math"/>
            <w:lang w:val="lv-LV"/>
          </w:rPr>
          <m:t>B</m:t>
        </m:r>
      </m:oMath>
      <w:r w:rsidRPr="00AF4EC6">
        <w:rPr>
          <w:lang w:val="lv-LV"/>
        </w:rPr>
        <w:t xml:space="preserve"> Velns divkāršo Varim piederošo naudas daudzumu, ejot no </w:t>
      </w:r>
      <m:oMath>
        <m:r>
          <w:rPr>
            <w:rFonts w:ascii="Cambria Math" w:hAnsi="Cambria Math"/>
            <w:lang w:val="lv-LV"/>
          </w:rPr>
          <m:t>B</m:t>
        </m:r>
      </m:oMath>
      <w:r w:rsidRPr="00AF4EC6">
        <w:rPr>
          <w:lang w:val="lv-LV"/>
        </w:rPr>
        <w:t xml:space="preserve"> uz </w:t>
      </w:r>
      <m:oMath>
        <m:r>
          <w:rPr>
            <w:rFonts w:ascii="Cambria Math" w:hAnsi="Cambria Math"/>
            <w:lang w:val="lv-LV"/>
          </w:rPr>
          <m:t>A</m:t>
        </m:r>
      </m:oMath>
      <w:r w:rsidRPr="00AF4EC6">
        <w:rPr>
          <w:lang w:val="lv-LV"/>
        </w:rPr>
        <w:t xml:space="preserve"> Varis maksā Velnam 8 eiras. Kas notiek Varim pietiekami daudzas reizes staigājot pa tiltu turp un atpakaļ, ja </w:t>
      </w:r>
      <m:oMath>
        <m:r>
          <w:rPr>
            <w:rFonts w:ascii="Cambria Math" w:hAnsi="Cambria Math"/>
            <w:lang w:val="lv-LV"/>
          </w:rPr>
          <m:t>n=7</m:t>
        </m:r>
      </m:oMath>
      <w:r w:rsidRPr="00AF4EC6">
        <w:rPr>
          <w:lang w:val="lv-LV"/>
        </w:rPr>
        <w:t xml:space="preserve">? Ja </w:t>
      </w:r>
      <m:oMath>
        <m:r>
          <w:rPr>
            <w:rFonts w:ascii="Cambria Math" w:hAnsi="Cambria Math"/>
            <w:lang w:val="lv-LV"/>
          </w:rPr>
          <m:t>n=8</m:t>
        </m:r>
      </m:oMath>
      <w:r w:rsidRPr="00AF4EC6">
        <w:rPr>
          <w:lang w:val="lv-LV"/>
        </w:rPr>
        <w:t>?</w:t>
      </w:r>
    </w:p>
    <w:p w14:paraId="0033BB84" w14:textId="77777777" w:rsidR="009F44D3" w:rsidRPr="00AF4EC6" w:rsidRDefault="006C1BFF">
      <w:pPr>
        <w:pStyle w:val="FigurewithCaption"/>
        <w:rPr>
          <w:lang w:val="lv-LV"/>
        </w:rPr>
      </w:pPr>
      <w:r w:rsidRPr="00AF4EC6">
        <w:rPr>
          <w:noProof/>
          <w:lang w:val="lv-LV" w:eastAsia="lv-LV"/>
        </w:rPr>
        <w:drawing>
          <wp:inline distT="0" distB="0" distL="0" distR="0" wp14:anchorId="1336ACE8" wp14:editId="33940A16">
            <wp:extent cx="3980329" cy="2082373"/>
            <wp:effectExtent l="0" t="0" r="0" b="0"/>
            <wp:docPr id="16" name="Picture" descr="Attēls: Tilts starp A un B"/>
            <wp:cNvGraphicFramePr/>
            <a:graphic xmlns:a="http://schemas.openxmlformats.org/drawingml/2006/main">
              <a:graphicData uri="http://schemas.openxmlformats.org/drawingml/2006/picture">
                <pic:pic xmlns:pic="http://schemas.openxmlformats.org/drawingml/2006/picture">
                  <pic:nvPicPr>
                    <pic:cNvPr id="0" name="Picture" descr="nt-exam-2017-03-29-Q-6-3.png"/>
                    <pic:cNvPicPr>
                      <a:picLocks noChangeAspect="1" noChangeArrowheads="1"/>
                    </pic:cNvPicPr>
                  </pic:nvPicPr>
                  <pic:blipFill>
                    <a:blip r:embed="rId25"/>
                    <a:stretch>
                      <a:fillRect/>
                    </a:stretch>
                  </pic:blipFill>
                  <pic:spPr bwMode="auto">
                    <a:xfrm>
                      <a:off x="0" y="0"/>
                      <a:ext cx="3980329" cy="2082373"/>
                    </a:xfrm>
                    <a:prstGeom prst="rect">
                      <a:avLst/>
                    </a:prstGeom>
                    <a:noFill/>
                    <a:ln w="9525">
                      <a:noFill/>
                      <a:headEnd/>
                      <a:tailEnd/>
                    </a:ln>
                  </pic:spPr>
                </pic:pic>
              </a:graphicData>
            </a:graphic>
          </wp:inline>
        </w:drawing>
      </w:r>
    </w:p>
    <w:p w14:paraId="5BAD6196" w14:textId="77777777" w:rsidR="009F44D3" w:rsidRPr="00AF4EC6" w:rsidRDefault="006C1BFF">
      <w:pPr>
        <w:pStyle w:val="ImageCaption"/>
        <w:rPr>
          <w:lang w:val="lv-LV"/>
        </w:rPr>
      </w:pPr>
      <w:r w:rsidRPr="00AF4EC6">
        <w:rPr>
          <w:lang w:val="lv-LV"/>
        </w:rPr>
        <w:t>Attēls: Tilts starp A un B</w:t>
      </w:r>
    </w:p>
    <w:p w14:paraId="25859EE6" w14:textId="77777777" w:rsidR="009F44D3" w:rsidRPr="00AF4EC6" w:rsidRDefault="006C1BFF">
      <w:pPr>
        <w:pStyle w:val="Pamatteksts"/>
        <w:rPr>
          <w:lang w:val="lv-LV"/>
        </w:rPr>
      </w:pPr>
      <w:r w:rsidRPr="00AF4EC6">
        <w:rPr>
          <w:b/>
          <w:i/>
          <w:lang w:val="lv-LV"/>
        </w:rPr>
        <w:t>Atbilde:</w:t>
      </w:r>
      <w:r w:rsidRPr="00AF4EC6">
        <w:rPr>
          <w:lang w:val="lv-LV"/>
        </w:rPr>
        <w:br/>
      </w:r>
      <w:r w:rsidRPr="00AF4EC6">
        <w:rPr>
          <w:i/>
          <w:lang w:val="lv-LV"/>
        </w:rPr>
        <w:t>I daļa.</w:t>
      </w:r>
      <w:r w:rsidRPr="00AF4EC6">
        <w:rPr>
          <w:lang w:val="lv-LV"/>
        </w:rPr>
        <w:t xml:space="preserve"> Atzīmēt, kas notiek ar Vara naudu, ja </w:t>
      </w:r>
      <m:oMath>
        <m:r>
          <w:rPr>
            <w:rFonts w:ascii="Cambria Math" w:hAnsi="Cambria Math"/>
            <w:lang w:val="lv-LV"/>
          </w:rPr>
          <m:t>n=7</m:t>
        </m:r>
      </m:oMath>
      <w:r w:rsidRPr="00AF4EC6">
        <w:rPr>
          <w:lang w:val="lv-LV"/>
        </w:rPr>
        <w:t>:</w:t>
      </w:r>
    </w:p>
    <w:p w14:paraId="122D9288"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m:rPr>
                        <m:sty m:val="p"/>
                      </m:rPr>
                      <w:rPr>
                        <w:rFonts w:ascii="Cambria Math" w:hAnsi="Cambria Math"/>
                        <w:lang w:val="lv-LV"/>
                      </w:rPr>
                      <m:t>Vara naudas daudzums neierobežoti palielinās</m:t>
                    </m:r>
                  </m:e>
                </m:mr>
                <m:mr>
                  <m:e>
                    <m:r>
                      <m:rPr>
                        <m:sty m:val="p"/>
                      </m:rPr>
                      <w:rPr>
                        <w:rFonts w:ascii="Cambria Math" w:hAnsi="Cambria Math"/>
                        <w:lang w:val="lv-LV"/>
                      </w:rPr>
                      <m:t>(B)</m:t>
                    </m:r>
                  </m:e>
                  <m:e>
                    <m:r>
                      <m:rPr>
                        <m:sty m:val="p"/>
                      </m:rPr>
                      <w:rPr>
                        <w:rFonts w:ascii="Cambria Math" w:hAnsi="Cambria Math"/>
                        <w:lang w:val="lv-LV"/>
                      </w:rPr>
                      <m:t>Vara naudas daudzums visu laiku svārstās starp dažām vērtībām</m:t>
                    </m:r>
                  </m:e>
                </m:mr>
                <m:mr>
                  <m:e>
                    <m:r>
                      <m:rPr>
                        <m:sty m:val="p"/>
                      </m:rPr>
                      <w:rPr>
                        <w:rFonts w:ascii="Cambria Math" w:hAnsi="Cambria Math"/>
                        <w:lang w:val="lv-LV"/>
                      </w:rPr>
                      <m:t>(C)</m:t>
                    </m:r>
                  </m:e>
                  <m:e>
                    <m:r>
                      <m:rPr>
                        <m:sty m:val="p"/>
                      </m:rPr>
                      <w:rPr>
                        <w:rFonts w:ascii="Cambria Math" w:hAnsi="Cambria Math"/>
                        <w:lang w:val="lv-LV"/>
                      </w:rPr>
                      <m:t>Varim nauda izbeidzas, viņš kādā brīdī vairs nevar šķērsot tiltu atbilstoši noteikumiem</m:t>
                    </m:r>
                  </m:e>
                </m:mr>
              </m:m>
            </m:e>
          </m:d>
        </m:oMath>
      </m:oMathPara>
    </w:p>
    <w:p w14:paraId="795B2EFD" w14:textId="77777777" w:rsidR="009F44D3" w:rsidRPr="00AF4EC6" w:rsidRDefault="006C1BFF">
      <w:pPr>
        <w:pStyle w:val="FirstParagraph"/>
        <w:rPr>
          <w:lang w:val="lv-LV"/>
        </w:rPr>
      </w:pPr>
      <w:r w:rsidRPr="00AF4EC6">
        <w:rPr>
          <w:i/>
          <w:lang w:val="lv-LV"/>
        </w:rPr>
        <w:t>II daļa.</w:t>
      </w:r>
      <w:r w:rsidRPr="00AF4EC6">
        <w:rPr>
          <w:lang w:val="lv-LV"/>
        </w:rPr>
        <w:t xml:space="preserve"> Atzīmēt, kas notiek ar Vara naudu, ja </w:t>
      </w:r>
      <m:oMath>
        <m:r>
          <w:rPr>
            <w:rFonts w:ascii="Cambria Math" w:hAnsi="Cambria Math"/>
            <w:lang w:val="lv-LV"/>
          </w:rPr>
          <m:t>n=8</m:t>
        </m:r>
      </m:oMath>
      <w:r w:rsidRPr="00AF4EC6">
        <w:rPr>
          <w:lang w:val="lv-LV"/>
        </w:rPr>
        <w:t>:</w:t>
      </w:r>
    </w:p>
    <w:p w14:paraId="3A2699F8"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m:rPr>
                        <m:sty m:val="p"/>
                      </m:rPr>
                      <w:rPr>
                        <w:rFonts w:ascii="Cambria Math" w:hAnsi="Cambria Math"/>
                        <w:lang w:val="lv-LV"/>
                      </w:rPr>
                      <m:t>Vara naudas daudzums neierobežoti palielinās</m:t>
                    </m:r>
                  </m:e>
                </m:mr>
                <m:mr>
                  <m:e>
                    <m:r>
                      <m:rPr>
                        <m:sty m:val="p"/>
                      </m:rPr>
                      <w:rPr>
                        <w:rFonts w:ascii="Cambria Math" w:hAnsi="Cambria Math"/>
                        <w:lang w:val="lv-LV"/>
                      </w:rPr>
                      <m:t>(B)</m:t>
                    </m:r>
                  </m:e>
                  <m:e>
                    <m:r>
                      <m:rPr>
                        <m:sty m:val="p"/>
                      </m:rPr>
                      <w:rPr>
                        <w:rFonts w:ascii="Cambria Math" w:hAnsi="Cambria Math"/>
                        <w:lang w:val="lv-LV"/>
                      </w:rPr>
                      <m:t>Vara naudas daudzums visu laiku svārstās starp dažām vērtībām</m:t>
                    </m:r>
                  </m:e>
                </m:mr>
                <m:mr>
                  <m:e>
                    <m:r>
                      <m:rPr>
                        <m:sty m:val="p"/>
                      </m:rPr>
                      <w:rPr>
                        <w:rFonts w:ascii="Cambria Math" w:hAnsi="Cambria Math"/>
                        <w:lang w:val="lv-LV"/>
                      </w:rPr>
                      <m:t>(C)</m:t>
                    </m:r>
                  </m:e>
                  <m:e>
                    <m:r>
                      <m:rPr>
                        <m:sty m:val="p"/>
                      </m:rPr>
                      <w:rPr>
                        <w:rFonts w:ascii="Cambria Math" w:hAnsi="Cambria Math"/>
                        <w:lang w:val="lv-LV"/>
                      </w:rPr>
                      <m:t>Varim nauda izbeidzas, viņš kādā brīdī vairs nevar šķērsot tiltu atbilstoši noteikumiem</m:t>
                    </m:r>
                  </m:e>
                </m:mr>
              </m:m>
            </m:e>
          </m:d>
        </m:oMath>
      </m:oMathPara>
    </w:p>
    <w:p w14:paraId="75ED94E2" w14:textId="77777777" w:rsidR="009F44D3" w:rsidRPr="00AF4EC6" w:rsidRDefault="006C1BFF">
      <w:pPr>
        <w:pStyle w:val="FirstParagraph"/>
        <w:rPr>
          <w:lang w:val="lv-LV"/>
        </w:rPr>
      </w:pPr>
      <w:r w:rsidRPr="00AF4EC6">
        <w:rPr>
          <w:i/>
          <w:lang w:val="lv-LV"/>
        </w:rPr>
        <w:t>Atrisinājums:</w:t>
      </w:r>
      <w:r w:rsidRPr="00AF4EC6">
        <w:rPr>
          <w:lang w:val="lv-LV"/>
        </w:rPr>
        <w:t xml:space="preserve"> Ja Varim sākumā ir </w:t>
      </w:r>
      <m:oMath>
        <m:r>
          <w:rPr>
            <w:rFonts w:ascii="Cambria Math" w:hAnsi="Cambria Math"/>
            <w:lang w:val="lv-LV"/>
          </w:rPr>
          <m:t>7</m:t>
        </m:r>
      </m:oMath>
      <w:r w:rsidRPr="00AF4EC6">
        <w:rPr>
          <w:lang w:val="lv-LV"/>
        </w:rPr>
        <w:t xml:space="preserve"> eiras, tad iegūstam virkni </w:t>
      </w:r>
      <m:oMath>
        <m:r>
          <w:rPr>
            <w:rFonts w:ascii="Cambria Math" w:hAnsi="Cambria Math"/>
            <w:lang w:val="lv-LV"/>
          </w:rPr>
          <m:t>7;14;6;12;4;8;0</m:t>
        </m:r>
      </m:oMath>
      <w:r w:rsidRPr="00AF4EC6">
        <w:rPr>
          <w:lang w:val="lv-LV"/>
        </w:rPr>
        <w:t xml:space="preserve">. Tālāk turpināt gājienus vairs nevar - Varim jāpaliek tilta pusē </w:t>
      </w:r>
      <m:oMath>
        <m:r>
          <w:rPr>
            <w:rFonts w:ascii="Cambria Math" w:hAnsi="Cambria Math"/>
            <w:lang w:val="lv-LV"/>
          </w:rPr>
          <m:t>A</m:t>
        </m:r>
      </m:oMath>
      <w:r w:rsidRPr="00AF4EC6">
        <w:rPr>
          <w:lang w:val="lv-LV"/>
        </w:rPr>
        <w:t>.</w:t>
      </w:r>
      <w:r w:rsidRPr="00AF4EC6">
        <w:rPr>
          <w:lang w:val="lv-LV"/>
        </w:rPr>
        <w:br/>
        <w:t xml:space="preserve">Ja Varim sākumā ir </w:t>
      </w:r>
      <m:oMath>
        <m:r>
          <w:rPr>
            <w:rFonts w:ascii="Cambria Math" w:hAnsi="Cambria Math"/>
            <w:lang w:val="lv-LV"/>
          </w:rPr>
          <m:t>8</m:t>
        </m:r>
      </m:oMath>
      <w:r w:rsidRPr="00AF4EC6">
        <w:rPr>
          <w:lang w:val="lv-LV"/>
        </w:rPr>
        <w:t xml:space="preserve"> eiras, tad iegūstam virkni </w:t>
      </w:r>
      <m:oMath>
        <m:r>
          <w:rPr>
            <w:rFonts w:ascii="Cambria Math" w:hAnsi="Cambria Math"/>
            <w:lang w:val="lv-LV"/>
          </w:rPr>
          <m:t>16;8;16;8;…</m:t>
        </m:r>
      </m:oMath>
      <w:r w:rsidRPr="00AF4EC6">
        <w:rPr>
          <w:lang w:val="lv-LV"/>
        </w:rPr>
        <w:t>, kas bezgalīgi svārstās starp divām vērtībām.</w:t>
      </w:r>
    </w:p>
    <w:p w14:paraId="3675A17B" w14:textId="77777777" w:rsidR="009F44D3" w:rsidRPr="00AF4EC6" w:rsidRDefault="006C1BFF">
      <w:pPr>
        <w:pStyle w:val="Virsraksts1"/>
        <w:rPr>
          <w:lang w:val="lv-LV"/>
        </w:rPr>
      </w:pPr>
      <w:bookmarkStart w:id="187" w:name="masu-centrs-un-speka-pleci-nt.divisibili"/>
      <w:bookmarkEnd w:id="187"/>
      <w:commentRangeStart w:id="188"/>
      <w:r w:rsidRPr="00AF4EC6">
        <w:rPr>
          <w:lang w:val="lv-LV"/>
        </w:rPr>
        <w:t>M</w:t>
      </w:r>
      <w:commentRangeEnd w:id="188"/>
      <w:r w:rsidR="00C6437F">
        <w:rPr>
          <w:rStyle w:val="Komentraatsauce"/>
          <w:rFonts w:asciiTheme="minorHAnsi" w:eastAsiaTheme="minorHAnsi" w:hAnsiTheme="minorHAnsi" w:cstheme="minorBidi"/>
          <w:b w:val="0"/>
          <w:bCs w:val="0"/>
          <w:color w:val="auto"/>
        </w:rPr>
        <w:commentReference w:id="188"/>
      </w:r>
      <w:r w:rsidRPr="00AF4EC6">
        <w:rPr>
          <w:lang w:val="lv-LV"/>
        </w:rPr>
        <w:t>asu centrs un spēka pleci (</w:t>
      </w:r>
      <w:r w:rsidRPr="00AF4EC6">
        <w:rPr>
          <w:rStyle w:val="VerbatimChar"/>
          <w:lang w:val="lv-LV"/>
        </w:rPr>
        <w:t>nt.divisibility.barycenter</w:t>
      </w:r>
      <w:r w:rsidRPr="00AF4EC6">
        <w:rPr>
          <w:lang w:val="lv-LV"/>
        </w:rPr>
        <w:t>)</w:t>
      </w:r>
    </w:p>
    <w:p w14:paraId="59C0BD6E" w14:textId="77777777" w:rsidR="009F44D3" w:rsidRPr="00AF4EC6" w:rsidRDefault="006C1BFF">
      <w:pPr>
        <w:pStyle w:val="FirstParagraph"/>
        <w:rPr>
          <w:lang w:val="lv-LV"/>
        </w:rPr>
      </w:pPr>
      <w:r w:rsidRPr="00AF4EC6">
        <w:rPr>
          <w:b/>
          <w:lang w:val="lv-LV"/>
        </w:rPr>
        <w:t>Q-7-1.</w:t>
      </w:r>
      <w:r w:rsidRPr="00AF4EC6">
        <w:rPr>
          <w:lang w:val="lv-LV"/>
        </w:rPr>
        <w:t xml:space="preserve"> Skolēnam ir viena atzīme "3" un vairākas atzīmes "9" (citu atzīmju viņam nav). Kāds ir mazākais atzīmju "9" skaits, lai visu skolēna atzīmju aritmētiskais vidējais būtu vismaz "8".</w:t>
      </w:r>
    </w:p>
    <w:p w14:paraId="52300551" w14:textId="77777777" w:rsidR="009F44D3" w:rsidRPr="00AF4EC6" w:rsidRDefault="006C1BFF">
      <w:pPr>
        <w:pStyle w:val="FigurewithCaption"/>
        <w:rPr>
          <w:lang w:val="lv-LV"/>
        </w:rPr>
      </w:pPr>
      <w:r w:rsidRPr="00AF4EC6">
        <w:rPr>
          <w:noProof/>
          <w:lang w:val="lv-LV" w:eastAsia="lv-LV"/>
        </w:rPr>
        <w:lastRenderedPageBreak/>
        <w:drawing>
          <wp:inline distT="0" distB="0" distL="0" distR="0" wp14:anchorId="5153C49C" wp14:editId="15AA6D9D">
            <wp:extent cx="3073613" cy="1613647"/>
            <wp:effectExtent l="0" t="0" r="0" b="0"/>
            <wp:docPr id="17" name="Picture" descr="Attēls: Nesimetriski sviras svari"/>
            <wp:cNvGraphicFramePr/>
            <a:graphic xmlns:a="http://schemas.openxmlformats.org/drawingml/2006/main">
              <a:graphicData uri="http://schemas.openxmlformats.org/drawingml/2006/picture">
                <pic:pic xmlns:pic="http://schemas.openxmlformats.org/drawingml/2006/picture">
                  <pic:nvPicPr>
                    <pic:cNvPr id="0" name="Picture" descr="nt-exam-2017-03-29-Q-7-1.png"/>
                    <pic:cNvPicPr>
                      <a:picLocks noChangeAspect="1" noChangeArrowheads="1"/>
                    </pic:cNvPicPr>
                  </pic:nvPicPr>
                  <pic:blipFill>
                    <a:blip r:embed="rId26"/>
                    <a:stretch>
                      <a:fillRect/>
                    </a:stretch>
                  </pic:blipFill>
                  <pic:spPr bwMode="auto">
                    <a:xfrm>
                      <a:off x="0" y="0"/>
                      <a:ext cx="3073613" cy="1613647"/>
                    </a:xfrm>
                    <a:prstGeom prst="rect">
                      <a:avLst/>
                    </a:prstGeom>
                    <a:noFill/>
                    <a:ln w="9525">
                      <a:noFill/>
                      <a:headEnd/>
                      <a:tailEnd/>
                    </a:ln>
                  </pic:spPr>
                </pic:pic>
              </a:graphicData>
            </a:graphic>
          </wp:inline>
        </w:drawing>
      </w:r>
    </w:p>
    <w:p w14:paraId="1748E4E5" w14:textId="77777777" w:rsidR="009F44D3" w:rsidRPr="00AF4EC6" w:rsidRDefault="006C1BFF">
      <w:pPr>
        <w:pStyle w:val="ImageCaption"/>
        <w:rPr>
          <w:lang w:val="lv-LV"/>
        </w:rPr>
      </w:pPr>
      <w:r w:rsidRPr="00AF4EC6">
        <w:rPr>
          <w:lang w:val="lv-LV"/>
        </w:rPr>
        <w:t>Attēls: Nesimetriski sviras svari</w:t>
      </w:r>
    </w:p>
    <w:p w14:paraId="6281F151" w14:textId="77777777" w:rsidR="009F44D3" w:rsidRPr="00AF4EC6" w:rsidRDefault="006C1BFF">
      <w:pPr>
        <w:pStyle w:val="Pamatteksts"/>
        <w:rPr>
          <w:lang w:val="lv-LV"/>
        </w:rPr>
      </w:pPr>
      <w:r w:rsidRPr="00AF4EC6">
        <w:rPr>
          <w:b/>
          <w:i/>
          <w:lang w:val="lv-LV"/>
        </w:rPr>
        <w:t>Atbilde:</w:t>
      </w:r>
      <w:r w:rsidRPr="00AF4EC6">
        <w:rPr>
          <w:lang w:val="lv-LV"/>
        </w:rPr>
        <w:t xml:space="preserve"> Ierakstīt skaitu: ______</w:t>
      </w:r>
    </w:p>
    <w:p w14:paraId="2E139F3F" w14:textId="77777777" w:rsidR="009F44D3" w:rsidRPr="00AF4EC6" w:rsidRDefault="006C1BFF">
      <w:pPr>
        <w:pStyle w:val="Pamatteksts"/>
        <w:rPr>
          <w:lang w:val="lv-LV"/>
        </w:rPr>
      </w:pPr>
      <w:r w:rsidRPr="00AF4EC6">
        <w:rPr>
          <w:i/>
          <w:lang w:val="lv-LV"/>
        </w:rPr>
        <w:t>Atrisinājums:</w:t>
      </w:r>
      <w:r w:rsidRPr="00AF4EC6">
        <w:rPr>
          <w:lang w:val="lv-LV"/>
        </w:rPr>
        <w:t xml:space="preserve"> Nogrieznis </w:t>
      </w:r>
      <m:oMath>
        <m:r>
          <w:rPr>
            <w:rFonts w:ascii="Cambria Math" w:hAnsi="Cambria Math"/>
            <w:lang w:val="lv-LV"/>
          </w:rPr>
          <m:t>[3,8]</m:t>
        </m:r>
      </m:oMath>
      <w:r w:rsidRPr="00AF4EC6">
        <w:rPr>
          <w:lang w:val="lv-LV"/>
        </w:rPr>
        <w:t xml:space="preserve"> ir piecas reizes garāks kā nogrieznis </w:t>
      </w:r>
      <m:oMath>
        <m:r>
          <w:rPr>
            <w:rFonts w:ascii="Cambria Math" w:hAnsi="Cambria Math"/>
            <w:lang w:val="lv-LV"/>
          </w:rPr>
          <m:t>[8,9]</m:t>
        </m:r>
      </m:oMath>
      <w:r w:rsidRPr="00AF4EC6">
        <w:rPr>
          <w:lang w:val="lv-LV"/>
        </w:rPr>
        <w:t xml:space="preserve">. Tādēļ, lai </w:t>
      </w:r>
      <m:oMath>
        <m:r>
          <w:rPr>
            <w:rFonts w:ascii="Cambria Math" w:hAnsi="Cambria Math"/>
            <w:lang w:val="lv-LV"/>
          </w:rPr>
          <m:t>8</m:t>
        </m:r>
      </m:oMath>
      <w:r w:rsidRPr="00AF4EC6">
        <w:rPr>
          <w:lang w:val="lv-LV"/>
        </w:rPr>
        <w:t xml:space="preserve"> būtu līdzsvara punkts, atzīmēm "9" jābūt piecas reizes vairāk - uz vienu atzīmi "3" vajadzīgas piecas atzīmes "8". Šajā gadījumā tiešām:</w:t>
      </w:r>
    </w:p>
    <w:p w14:paraId="41D1002A" w14:textId="77777777" w:rsidR="009F44D3" w:rsidRPr="00AF4EC6" w:rsidRDefault="00F1670A">
      <w:pPr>
        <w:pStyle w:val="Pamatteksts"/>
        <w:rPr>
          <w:lang w:val="lv-LV"/>
        </w:rPr>
      </w:pPr>
      <m:oMathPara>
        <m:oMathParaPr>
          <m:jc m:val="center"/>
        </m:oMathParaPr>
        <m:oMath>
          <m:f>
            <m:fPr>
              <m:ctrlPr>
                <w:rPr>
                  <w:rFonts w:ascii="Cambria Math" w:hAnsi="Cambria Math"/>
                  <w:lang w:val="lv-LV"/>
                </w:rPr>
              </m:ctrlPr>
            </m:fPr>
            <m:num>
              <m:r>
                <w:rPr>
                  <w:rFonts w:ascii="Cambria Math" w:hAnsi="Cambria Math"/>
                  <w:lang w:val="lv-LV"/>
                </w:rPr>
                <m:t>3+9+9+9+9+9</m:t>
              </m:r>
            </m:num>
            <m:den>
              <m:r>
                <w:rPr>
                  <w:rFonts w:ascii="Cambria Math" w:hAnsi="Cambria Math"/>
                  <w:lang w:val="lv-LV"/>
                </w:rPr>
                <m:t>6</m:t>
              </m:r>
            </m:den>
          </m:f>
          <m:r>
            <w:rPr>
              <w:rFonts w:ascii="Cambria Math" w:hAnsi="Cambria Math"/>
              <w:lang w:val="lv-LV"/>
            </w:rPr>
            <m:t>=</m:t>
          </m:r>
          <m:f>
            <m:fPr>
              <m:ctrlPr>
                <w:rPr>
                  <w:rFonts w:ascii="Cambria Math" w:hAnsi="Cambria Math"/>
                  <w:lang w:val="lv-LV"/>
                </w:rPr>
              </m:ctrlPr>
            </m:fPr>
            <m:num>
              <m:r>
                <w:rPr>
                  <w:rFonts w:ascii="Cambria Math" w:hAnsi="Cambria Math"/>
                  <w:lang w:val="lv-LV"/>
                </w:rPr>
                <m:t>48</m:t>
              </m:r>
            </m:num>
            <m:den>
              <m:r>
                <w:rPr>
                  <w:rFonts w:ascii="Cambria Math" w:hAnsi="Cambria Math"/>
                  <w:lang w:val="lv-LV"/>
                </w:rPr>
                <m:t>6</m:t>
              </m:r>
            </m:den>
          </m:f>
          <m:r>
            <w:rPr>
              <w:rFonts w:ascii="Cambria Math" w:hAnsi="Cambria Math"/>
              <w:lang w:val="lv-LV"/>
            </w:rPr>
            <m:t>=8</m:t>
          </m:r>
        </m:oMath>
      </m:oMathPara>
    </w:p>
    <w:p w14:paraId="0A0021A7" w14:textId="77777777" w:rsidR="009F44D3" w:rsidRPr="00AF4EC6" w:rsidRDefault="006C1BFF">
      <w:pPr>
        <w:pStyle w:val="FirstParagraph"/>
        <w:rPr>
          <w:lang w:val="lv-LV"/>
        </w:rPr>
      </w:pPr>
      <w:r w:rsidRPr="00AF4EC6">
        <w:rPr>
          <w:b/>
          <w:lang w:val="lv-LV"/>
        </w:rPr>
        <w:t>Q-7-2.</w:t>
      </w:r>
      <w:r w:rsidRPr="00AF4EC6">
        <w:rPr>
          <w:lang w:val="lv-LV"/>
        </w:rPr>
        <w:t xml:space="preserve"> Ir trīs apelsīni (viena apelsīna vidējā masa ir </w:t>
      </w:r>
      <m:oMath>
        <m:r>
          <w:rPr>
            <w:rFonts w:ascii="Cambria Math" w:hAnsi="Cambria Math"/>
            <w:lang w:val="lv-LV"/>
          </w:rPr>
          <m:t>150</m:t>
        </m:r>
      </m:oMath>
      <w:r w:rsidRPr="00AF4EC6">
        <w:rPr>
          <w:lang w:val="lv-LV"/>
        </w:rPr>
        <w:t xml:space="preserve"> g) un septiņi greipfrūti (viena greipfrūta vidējā masa ir </w:t>
      </w:r>
      <m:oMath>
        <m:r>
          <w:rPr>
            <w:rFonts w:ascii="Cambria Math" w:hAnsi="Cambria Math"/>
            <w:lang w:val="lv-LV"/>
          </w:rPr>
          <m:t>180</m:t>
        </m:r>
      </m:oMath>
      <w:r w:rsidRPr="00AF4EC6">
        <w:rPr>
          <w:lang w:val="lv-LV"/>
        </w:rPr>
        <w:t xml:space="preserve"> grami). Kāda ir visu desmit objektu vidējā masa? (Atsevišķo apelsīnu un greipfrūtu masas nav zināmas.)</w:t>
      </w:r>
    </w:p>
    <w:p w14:paraId="4217C7B4" w14:textId="77777777" w:rsidR="009F44D3" w:rsidRPr="00AF4EC6" w:rsidRDefault="006C1BFF">
      <w:pPr>
        <w:pStyle w:val="Pamatteksts"/>
        <w:rPr>
          <w:lang w:val="lv-LV"/>
        </w:rPr>
      </w:pPr>
      <w:r w:rsidRPr="00AF4EC6">
        <w:rPr>
          <w:b/>
          <w:i/>
          <w:lang w:val="lv-LV"/>
        </w:rPr>
        <w:t>Atbilde:</w:t>
      </w:r>
      <w:r w:rsidRPr="00AF4EC6">
        <w:rPr>
          <w:lang w:val="lv-LV"/>
        </w:rPr>
        <w:t xml:space="preserve"> Ierakstīt vidējo masu gramos: ______</w:t>
      </w:r>
    </w:p>
    <w:p w14:paraId="25551B89" w14:textId="77777777" w:rsidR="009F44D3" w:rsidRPr="00AF4EC6" w:rsidRDefault="006C1BFF">
      <w:pPr>
        <w:pStyle w:val="Pamatteksts"/>
        <w:rPr>
          <w:lang w:val="lv-LV"/>
        </w:rPr>
      </w:pPr>
      <w:r w:rsidRPr="00AF4EC6">
        <w:rPr>
          <w:i/>
          <w:lang w:val="lv-LV"/>
        </w:rPr>
        <w:t>Atrisinājums:</w:t>
      </w:r>
      <w:r w:rsidRPr="00AF4EC6">
        <w:rPr>
          <w:lang w:val="lv-LV"/>
        </w:rPr>
        <w:t xml:space="preserve"> Lai nebūtu pārāk lieli skaitļi, no katra augļa masas gramos atņemsim </w:t>
      </w:r>
      <m:oMath>
        <m:r>
          <w:rPr>
            <w:rFonts w:ascii="Cambria Math" w:hAnsi="Cambria Math"/>
            <w:lang w:val="lv-LV"/>
          </w:rPr>
          <m:t>150</m:t>
        </m:r>
      </m:oMath>
      <w:r w:rsidRPr="00AF4EC6">
        <w:rPr>
          <w:lang w:val="lv-LV"/>
        </w:rPr>
        <w:t xml:space="preserve">. Šajā gadījumā trim apelsīnu skaitļiem aritmētiskais vidējais ir </w:t>
      </w:r>
      <m:oMath>
        <m:r>
          <w:rPr>
            <w:rFonts w:ascii="Cambria Math" w:hAnsi="Cambria Math"/>
            <w:lang w:val="lv-LV"/>
          </w:rPr>
          <m:t>0</m:t>
        </m:r>
      </m:oMath>
      <w:r w:rsidRPr="00AF4EC6">
        <w:rPr>
          <w:lang w:val="lv-LV"/>
        </w:rPr>
        <w:t xml:space="preserve">, bet greipfrūtu skaitļu aritmētiskais vidējais ir </w:t>
      </w:r>
      <m:oMath>
        <m:r>
          <w:rPr>
            <w:rFonts w:ascii="Cambria Math" w:hAnsi="Cambria Math"/>
            <w:lang w:val="lv-LV"/>
          </w:rPr>
          <m:t>30</m:t>
        </m:r>
      </m:oMath>
      <w:r w:rsidRPr="00AF4EC6">
        <w:rPr>
          <w:lang w:val="lv-LV"/>
        </w:rPr>
        <w:t xml:space="preserve">. Ja greipfrūtu ir </w:t>
      </w:r>
      <m:oMath>
        <m:r>
          <w:rPr>
            <w:rFonts w:ascii="Cambria Math" w:hAnsi="Cambria Math"/>
            <w:lang w:val="lv-LV"/>
          </w:rPr>
          <m:t>7</m:t>
        </m:r>
      </m:oMath>
      <w:r w:rsidRPr="00AF4EC6">
        <w:rPr>
          <w:lang w:val="lv-LV"/>
        </w:rPr>
        <w:t xml:space="preserve">, tad </w:t>
      </w:r>
      <m:oMath>
        <m:r>
          <w:rPr>
            <w:rFonts w:ascii="Cambria Math" w:hAnsi="Cambria Math"/>
            <w:lang w:val="lv-LV"/>
          </w:rPr>
          <m:t>3⋅0+7⋅30=210</m:t>
        </m:r>
      </m:oMath>
      <w:r w:rsidRPr="00AF4EC6">
        <w:rPr>
          <w:lang w:val="lv-LV"/>
        </w:rPr>
        <w:t xml:space="preserve"> (t.i. apelsīnu vidējo skaitli trīskāršojam, bet greipfrūtu vidējo skaitli septiņkāršojam). Iegūstam, ka vidējais skaitlis ir </w:t>
      </w:r>
      <m:oMath>
        <m:r>
          <w:rPr>
            <w:rFonts w:ascii="Cambria Math" w:hAnsi="Cambria Math"/>
            <w:lang w:val="lv-LV"/>
          </w:rPr>
          <m:t>210/10=21</m:t>
        </m:r>
      </m:oMath>
      <w:r w:rsidRPr="00AF4EC6">
        <w:rPr>
          <w:lang w:val="lv-LV"/>
        </w:rPr>
        <w:t xml:space="preserve">, kas atbilst masai </w:t>
      </w:r>
      <m:oMath>
        <m:r>
          <w:rPr>
            <w:rFonts w:ascii="Cambria Math" w:hAnsi="Cambria Math"/>
            <w:lang w:val="lv-LV"/>
          </w:rPr>
          <m:t>21+150=171</m:t>
        </m:r>
      </m:oMath>
      <w:r w:rsidRPr="00AF4EC6">
        <w:rPr>
          <w:lang w:val="lv-LV"/>
        </w:rPr>
        <w:t xml:space="preserve"> grami.</w:t>
      </w:r>
    </w:p>
    <w:p w14:paraId="4D0E13C3" w14:textId="77777777" w:rsidR="009F44D3" w:rsidRPr="00AF4EC6" w:rsidRDefault="006C1BFF">
      <w:pPr>
        <w:pStyle w:val="Pamatteksts"/>
        <w:rPr>
          <w:lang w:val="lv-LV"/>
        </w:rPr>
      </w:pPr>
      <w:r w:rsidRPr="00AF4EC6">
        <w:rPr>
          <w:b/>
          <w:lang w:val="lv-LV"/>
        </w:rPr>
        <w:t>Q-7-3.</w:t>
      </w:r>
      <w:r w:rsidRPr="00AF4EC6">
        <w:rPr>
          <w:lang w:val="lv-LV"/>
        </w:rPr>
        <w:t xml:space="preserve"> Klasē mācās </w:t>
      </w:r>
      <m:oMath>
        <m:r>
          <w:rPr>
            <w:rFonts w:ascii="Cambria Math" w:hAnsi="Cambria Math"/>
            <w:lang w:val="lv-LV"/>
          </w:rPr>
          <m:t>m</m:t>
        </m:r>
      </m:oMath>
      <w:r w:rsidRPr="00AF4EC6">
        <w:rPr>
          <w:lang w:val="lv-LV"/>
        </w:rPr>
        <w:t xml:space="preserve"> meitenes un </w:t>
      </w:r>
      <m:oMath>
        <m:r>
          <w:rPr>
            <w:rFonts w:ascii="Cambria Math" w:hAnsi="Cambria Math"/>
            <w:lang w:val="lv-LV"/>
          </w:rPr>
          <m:t>z</m:t>
        </m:r>
      </m:oMath>
      <w:r w:rsidRPr="00AF4EC6">
        <w:rPr>
          <w:lang w:val="lv-LV"/>
        </w:rPr>
        <w:t xml:space="preserve"> zēni. Katram no viņiem noteica garumu veselos centimetros. Zēnu vidējais garums bija </w:t>
      </w:r>
      <m:oMath>
        <m:r>
          <w:rPr>
            <w:rFonts w:ascii="Cambria Math" w:hAnsi="Cambria Math"/>
            <w:lang w:val="lv-LV"/>
          </w:rPr>
          <m:t>178</m:t>
        </m:r>
      </m:oMath>
      <w:r w:rsidRPr="00AF4EC6">
        <w:rPr>
          <w:lang w:val="lv-LV"/>
        </w:rPr>
        <w:t xml:space="preserve"> centimetri, bet meiteņu vidējais garums bija </w:t>
      </w:r>
      <m:oMath>
        <m:r>
          <w:rPr>
            <w:rFonts w:ascii="Cambria Math" w:hAnsi="Cambria Math"/>
            <w:lang w:val="lv-LV"/>
          </w:rPr>
          <m:t>172</m:t>
        </m:r>
      </m:oMath>
      <w:r w:rsidRPr="00AF4EC6">
        <w:rPr>
          <w:lang w:val="lv-LV"/>
        </w:rPr>
        <w:t xml:space="preserve"> centimetri. Savukārt visas klases bērnu vidējais garums bija </w:t>
      </w:r>
      <m:oMath>
        <m:r>
          <w:rPr>
            <w:rFonts w:ascii="Cambria Math" w:hAnsi="Cambria Math"/>
            <w:lang w:val="lv-LV"/>
          </w:rPr>
          <m:t>174.5</m:t>
        </m:r>
      </m:oMath>
      <w:r w:rsidRPr="00AF4EC6">
        <w:rPr>
          <w:lang w:val="lv-LV"/>
        </w:rPr>
        <w:t xml:space="preserve"> centimetri. Ar kādu skaitli noteikti dalās zēnu skaits </w:t>
      </w:r>
      <m:oMath>
        <m:r>
          <w:rPr>
            <w:rFonts w:ascii="Cambria Math" w:hAnsi="Cambria Math"/>
            <w:lang w:val="lv-LV"/>
          </w:rPr>
          <m:t>z</m:t>
        </m:r>
      </m:oMath>
      <w:r w:rsidRPr="00AF4EC6">
        <w:rPr>
          <w:lang w:val="lv-LV"/>
        </w:rPr>
        <w:t>?</w:t>
      </w:r>
    </w:p>
    <w:p w14:paraId="3018F423" w14:textId="77777777" w:rsidR="009F44D3" w:rsidRPr="00AF4EC6" w:rsidRDefault="006C1BFF">
      <w:pPr>
        <w:pStyle w:val="Pamatteksts"/>
        <w:rPr>
          <w:lang w:val="lv-LV"/>
        </w:rPr>
      </w:pPr>
      <w:r w:rsidRPr="00AF4EC6">
        <w:rPr>
          <w:b/>
          <w:i/>
          <w:lang w:val="lv-LV"/>
        </w:rPr>
        <w:t>Atbilde:</w:t>
      </w:r>
      <w:r w:rsidRPr="00AF4EC6">
        <w:rPr>
          <w:lang w:val="lv-LV"/>
        </w:rPr>
        <w:t xml:space="preserve"> Ierakstīt skaitli, ar kuru dalās </w:t>
      </w:r>
      <m:oMath>
        <m:r>
          <w:rPr>
            <w:rFonts w:ascii="Cambria Math" w:hAnsi="Cambria Math"/>
            <w:lang w:val="lv-LV"/>
          </w:rPr>
          <m:t>n</m:t>
        </m:r>
      </m:oMath>
      <w:r w:rsidRPr="00AF4EC6">
        <w:rPr>
          <w:lang w:val="lv-LV"/>
        </w:rPr>
        <w:t>: ______</w:t>
      </w:r>
    </w:p>
    <w:p w14:paraId="485AA374" w14:textId="77777777" w:rsidR="009F44D3" w:rsidRPr="00AF4EC6" w:rsidRDefault="006C1BFF">
      <w:pPr>
        <w:pStyle w:val="Pamatteksts"/>
        <w:rPr>
          <w:lang w:val="lv-LV"/>
        </w:rPr>
      </w:pPr>
      <w:r w:rsidRPr="00AF4EC6">
        <w:rPr>
          <w:i/>
          <w:lang w:val="lv-LV"/>
        </w:rPr>
        <w:t>Atrisinājums:</w:t>
      </w:r>
      <w:r w:rsidRPr="00AF4EC6">
        <w:rPr>
          <w:lang w:val="lv-LV"/>
        </w:rPr>
        <w:t xml:space="preserve"> Nogriežņu </w:t>
      </w:r>
      <m:oMath>
        <m:r>
          <w:rPr>
            <w:rFonts w:ascii="Cambria Math" w:hAnsi="Cambria Math"/>
            <w:lang w:val="lv-LV"/>
          </w:rPr>
          <m:t>[172,174.5]</m:t>
        </m:r>
      </m:oMath>
      <w:r w:rsidRPr="00AF4EC6">
        <w:rPr>
          <w:lang w:val="lv-LV"/>
        </w:rPr>
        <w:t xml:space="preserve"> un </w:t>
      </w:r>
      <m:oMath>
        <m:r>
          <w:rPr>
            <w:rFonts w:ascii="Cambria Math" w:hAnsi="Cambria Math"/>
            <w:lang w:val="lv-LV"/>
          </w:rPr>
          <m:t>[174.5,178]</m:t>
        </m:r>
      </m:oMath>
      <w:r w:rsidRPr="00AF4EC6">
        <w:rPr>
          <w:lang w:val="lv-LV"/>
        </w:rPr>
        <w:t xml:space="preserve"> garumu attiecība ir </w:t>
      </w:r>
      <m:oMath>
        <m:f>
          <m:fPr>
            <m:ctrlPr>
              <w:rPr>
                <w:rFonts w:ascii="Cambria Math" w:hAnsi="Cambria Math"/>
                <w:lang w:val="lv-LV"/>
              </w:rPr>
            </m:ctrlPr>
          </m:fPr>
          <m:num>
            <m:r>
              <w:rPr>
                <w:rFonts w:ascii="Cambria Math" w:hAnsi="Cambria Math"/>
                <w:lang w:val="lv-LV"/>
              </w:rPr>
              <m:t>2.5</m:t>
            </m:r>
          </m:num>
          <m:den>
            <m:r>
              <w:rPr>
                <w:rFonts w:ascii="Cambria Math" w:hAnsi="Cambria Math"/>
                <w:lang w:val="lv-LV"/>
              </w:rPr>
              <m:t>3.5</m:t>
            </m:r>
          </m:den>
        </m:f>
        <m:r>
          <w:rPr>
            <w:rFonts w:ascii="Cambria Math" w:hAnsi="Cambria Math"/>
            <w:lang w:val="lv-LV"/>
          </w:rPr>
          <m:t>=</m:t>
        </m:r>
        <m:f>
          <m:fPr>
            <m:ctrlPr>
              <w:rPr>
                <w:rFonts w:ascii="Cambria Math" w:hAnsi="Cambria Math"/>
                <w:lang w:val="lv-LV"/>
              </w:rPr>
            </m:ctrlPr>
          </m:fPr>
          <m:num>
            <m:r>
              <w:rPr>
                <w:rFonts w:ascii="Cambria Math" w:hAnsi="Cambria Math"/>
                <w:lang w:val="lv-LV"/>
              </w:rPr>
              <m:t>5</m:t>
            </m:r>
          </m:num>
          <m:den>
            <m:r>
              <w:rPr>
                <w:rFonts w:ascii="Cambria Math" w:hAnsi="Cambria Math"/>
                <w:lang w:val="lv-LV"/>
              </w:rPr>
              <m:t>7</m:t>
            </m:r>
          </m:den>
        </m:f>
      </m:oMath>
      <w:r w:rsidRPr="00AF4EC6">
        <w:rPr>
          <w:lang w:val="lv-LV"/>
        </w:rPr>
        <w:t xml:space="preserve">. Smaguma centrs ir šādi novietots vienīgi tad, ja meiteņu/zēnu skaita attiecība ir </w:t>
      </w:r>
      <m:oMath>
        <m:r>
          <w:rPr>
            <w:rFonts w:ascii="Cambria Math" w:hAnsi="Cambria Math"/>
            <w:lang w:val="lv-LV"/>
          </w:rPr>
          <m:t>7</m:t>
        </m:r>
      </m:oMath>
      <w:r w:rsidRPr="00AF4EC6">
        <w:rPr>
          <w:lang w:val="lv-LV"/>
        </w:rPr>
        <w:t xml:space="preserve"> pret </w:t>
      </w:r>
      <m:oMath>
        <m:r>
          <w:rPr>
            <w:rFonts w:ascii="Cambria Math" w:hAnsi="Cambria Math"/>
            <w:lang w:val="lv-LV"/>
          </w:rPr>
          <m:t>5</m:t>
        </m:r>
      </m:oMath>
      <w:r w:rsidRPr="00AF4EC6">
        <w:rPr>
          <w:lang w:val="lv-LV"/>
        </w:rPr>
        <w:t xml:space="preserve">. Tā kā tie abi ir savstarpēji pirmskaitļi, tad </w:t>
      </w:r>
      <m:oMath>
        <m:r>
          <w:rPr>
            <w:rFonts w:ascii="Cambria Math" w:hAnsi="Cambria Math"/>
            <w:lang w:val="lv-LV"/>
          </w:rPr>
          <m:t>z</m:t>
        </m:r>
      </m:oMath>
      <w:r w:rsidRPr="00AF4EC6">
        <w:rPr>
          <w:lang w:val="lv-LV"/>
        </w:rPr>
        <w:t xml:space="preserve"> jādalās ar </w:t>
      </w:r>
      <m:oMath>
        <m:r>
          <w:rPr>
            <w:rFonts w:ascii="Cambria Math" w:hAnsi="Cambria Math"/>
            <w:lang w:val="lv-LV"/>
          </w:rPr>
          <m:t>5</m:t>
        </m:r>
      </m:oMath>
      <w:r w:rsidRPr="00AF4EC6">
        <w:rPr>
          <w:lang w:val="lv-LV"/>
        </w:rPr>
        <w:t>.</w:t>
      </w:r>
    </w:p>
    <w:p w14:paraId="583D7095" w14:textId="77777777" w:rsidR="009F44D3" w:rsidRPr="00AF4EC6" w:rsidRDefault="006C1BFF">
      <w:pPr>
        <w:pStyle w:val="Virsraksts1"/>
        <w:rPr>
          <w:lang w:val="lv-LV"/>
        </w:rPr>
      </w:pPr>
      <w:bookmarkStart w:id="189" w:name="pirmskaitlu-un-to-pakapju-daudzkartnu-iz"/>
      <w:bookmarkEnd w:id="189"/>
      <w:r w:rsidRPr="00AF4EC6">
        <w:rPr>
          <w:lang w:val="lv-LV"/>
        </w:rPr>
        <w:t>Pirmskaitļu un to pakāpju daudzkārtņu izvietojums (</w:t>
      </w:r>
      <w:r w:rsidRPr="00AF4EC6">
        <w:rPr>
          <w:rStyle w:val="VerbatimChar"/>
          <w:lang w:val="lv-LV"/>
        </w:rPr>
        <w:t>nt.divisibility.multiples</w:t>
      </w:r>
      <w:r w:rsidRPr="00AF4EC6">
        <w:rPr>
          <w:lang w:val="lv-LV"/>
        </w:rPr>
        <w:t>)</w:t>
      </w:r>
    </w:p>
    <w:p w14:paraId="4814DCFE" w14:textId="77777777" w:rsidR="009F44D3" w:rsidRPr="00AF4EC6" w:rsidRDefault="006C1BFF">
      <w:pPr>
        <w:pStyle w:val="FirstParagraph"/>
        <w:rPr>
          <w:lang w:val="lv-LV"/>
        </w:rPr>
      </w:pPr>
      <w:commentRangeStart w:id="190"/>
      <w:r w:rsidRPr="00AF4EC6">
        <w:rPr>
          <w:b/>
          <w:lang w:val="lv-LV"/>
        </w:rPr>
        <w:t>Q-8-1.</w:t>
      </w:r>
      <w:r w:rsidRPr="00AF4EC6">
        <w:rPr>
          <w:lang w:val="lv-LV"/>
        </w:rPr>
        <w:t xml:space="preserve"> </w:t>
      </w:r>
      <w:commentRangeEnd w:id="190"/>
      <w:r w:rsidR="0001548D">
        <w:rPr>
          <w:rStyle w:val="Komentraatsauce"/>
        </w:rPr>
        <w:commentReference w:id="190"/>
      </w:r>
      <w:r w:rsidRPr="00AF4EC6">
        <w:rPr>
          <w:lang w:val="lv-LV"/>
        </w:rPr>
        <w:t xml:space="preserve">Zināms, ka </w:t>
      </w:r>
      <m:oMath>
        <m:r>
          <w:rPr>
            <w:rFonts w:ascii="Cambria Math" w:hAnsi="Cambria Math"/>
            <w:lang w:val="lv-LV"/>
          </w:rPr>
          <m:t>x(x+2)(x+4)(x+6)</m:t>
        </m:r>
      </m:oMath>
      <w:r w:rsidRPr="00AF4EC6">
        <w:rPr>
          <w:lang w:val="lv-LV"/>
        </w:rPr>
        <w:t xml:space="preserve"> dalās ar </w:t>
      </w:r>
      <m:oMath>
        <m:r>
          <w:rPr>
            <w:rFonts w:ascii="Cambria Math" w:hAnsi="Cambria Math"/>
            <w:lang w:val="lv-LV"/>
          </w:rPr>
          <m:t>n</m:t>
        </m:r>
      </m:oMath>
      <w:r w:rsidRPr="00AF4EC6">
        <w:rPr>
          <w:lang w:val="lv-LV"/>
        </w:rPr>
        <w:t xml:space="preserve">. Vai kāds no reizinātājiem </w:t>
      </w:r>
      <m:oMath>
        <m:r>
          <w:rPr>
            <w:rFonts w:ascii="Cambria Math" w:hAnsi="Cambria Math"/>
            <w:lang w:val="lv-LV"/>
          </w:rPr>
          <m:t>x</m:t>
        </m:r>
      </m:oMath>
      <w:r w:rsidRPr="00AF4EC6">
        <w:rPr>
          <w:lang w:val="lv-LV"/>
        </w:rPr>
        <w:t xml:space="preserve">, </w:t>
      </w:r>
      <m:oMath>
        <m:r>
          <w:rPr>
            <w:rFonts w:ascii="Cambria Math" w:hAnsi="Cambria Math"/>
            <w:lang w:val="lv-LV"/>
          </w:rPr>
          <m:t>x+2</m:t>
        </m:r>
      </m:oMath>
      <w:r w:rsidRPr="00AF4EC6">
        <w:rPr>
          <w:lang w:val="lv-LV"/>
        </w:rPr>
        <w:t xml:space="preserve">, </w:t>
      </w:r>
      <m:oMath>
        <m:r>
          <w:rPr>
            <w:rFonts w:ascii="Cambria Math" w:hAnsi="Cambria Math"/>
            <w:lang w:val="lv-LV"/>
          </w:rPr>
          <m:t>x+4</m:t>
        </m:r>
      </m:oMath>
      <w:r w:rsidRPr="00AF4EC6">
        <w:rPr>
          <w:lang w:val="lv-LV"/>
        </w:rPr>
        <w:t xml:space="preserve">, </w:t>
      </w:r>
      <m:oMath>
        <m:r>
          <w:rPr>
            <w:rFonts w:ascii="Cambria Math" w:hAnsi="Cambria Math"/>
            <w:lang w:val="lv-LV"/>
          </w:rPr>
          <m:t>x+6</m:t>
        </m:r>
      </m:oMath>
      <w:r w:rsidRPr="00AF4EC6">
        <w:rPr>
          <w:lang w:val="lv-LV"/>
        </w:rPr>
        <w:t xml:space="preserve"> noteikti dalās ar </w:t>
      </w:r>
      <m:oMath>
        <m:r>
          <w:rPr>
            <w:rFonts w:ascii="Cambria Math" w:hAnsi="Cambria Math"/>
            <w:lang w:val="lv-LV"/>
          </w:rPr>
          <m:t>n</m:t>
        </m:r>
      </m:oMath>
      <w:r w:rsidRPr="00AF4EC6">
        <w:rPr>
          <w:lang w:val="lv-LV"/>
        </w:rPr>
        <w:t xml:space="preserve">? Aplūkot </w:t>
      </w:r>
      <m:oMath>
        <m:r>
          <w:rPr>
            <w:rFonts w:ascii="Cambria Math" w:hAnsi="Cambria Math"/>
            <w:lang w:val="lv-LV"/>
          </w:rPr>
          <m:t>n</m:t>
        </m:r>
      </m:oMath>
      <w:r w:rsidRPr="00AF4EC6">
        <w:rPr>
          <w:lang w:val="lv-LV"/>
        </w:rPr>
        <w:t xml:space="preserve"> vērtības </w:t>
      </w:r>
      <m:oMath>
        <m:r>
          <w:rPr>
            <w:rFonts w:ascii="Cambria Math" w:hAnsi="Cambria Math"/>
            <w:lang w:val="lv-LV"/>
          </w:rPr>
          <m:t>49</m:t>
        </m:r>
      </m:oMath>
      <w:r w:rsidRPr="00AF4EC6">
        <w:rPr>
          <w:lang w:val="lv-LV"/>
        </w:rPr>
        <w:t xml:space="preserve">, </w:t>
      </w:r>
      <m:oMath>
        <m:r>
          <w:rPr>
            <w:rFonts w:ascii="Cambria Math" w:hAnsi="Cambria Math"/>
            <w:lang w:val="lv-LV"/>
          </w:rPr>
          <m:t>81</m:t>
        </m:r>
      </m:oMath>
      <w:r w:rsidRPr="00AF4EC6">
        <w:rPr>
          <w:lang w:val="lv-LV"/>
        </w:rPr>
        <w:t xml:space="preserve">, </w:t>
      </w:r>
      <m:oMath>
        <m:r>
          <w:rPr>
            <w:rFonts w:ascii="Cambria Math" w:hAnsi="Cambria Math"/>
            <w:lang w:val="lv-LV"/>
          </w:rPr>
          <m:t>125</m:t>
        </m:r>
      </m:oMath>
      <w:r w:rsidRPr="00AF4EC6">
        <w:rPr>
          <w:lang w:val="lv-LV"/>
        </w:rPr>
        <w:t xml:space="preserve">, </w:t>
      </w:r>
      <m:oMath>
        <m:r>
          <w:rPr>
            <w:rFonts w:ascii="Cambria Math" w:hAnsi="Cambria Math"/>
            <w:lang w:val="lv-LV"/>
          </w:rPr>
          <m:t>135</m:t>
        </m:r>
      </m:oMath>
      <w:r w:rsidRPr="00AF4EC6">
        <w:rPr>
          <w:lang w:val="lv-LV"/>
        </w:rPr>
        <w:t xml:space="preserve">, </w:t>
      </w:r>
      <m:oMath>
        <m:r>
          <w:rPr>
            <w:rFonts w:ascii="Cambria Math" w:hAnsi="Cambria Math"/>
            <w:lang w:val="lv-LV"/>
          </w:rPr>
          <m:t>175</m:t>
        </m:r>
      </m:oMath>
      <w:r w:rsidRPr="00AF4EC6">
        <w:rPr>
          <w:lang w:val="lv-LV"/>
        </w:rPr>
        <w:t>.</w:t>
      </w:r>
    </w:p>
    <w:p w14:paraId="636EE672" w14:textId="77777777" w:rsidR="009F44D3" w:rsidRPr="00AF4EC6" w:rsidRDefault="006C1BFF">
      <w:pPr>
        <w:pStyle w:val="Pamatteksts"/>
        <w:rPr>
          <w:lang w:val="lv-LV"/>
        </w:rPr>
      </w:pPr>
      <w:r w:rsidRPr="00AF4EC6">
        <w:rPr>
          <w:b/>
          <w:i/>
          <w:lang w:val="lv-LV"/>
        </w:rPr>
        <w:t>Atbilde:</w:t>
      </w:r>
      <w:r w:rsidRPr="00AF4EC6">
        <w:rPr>
          <w:lang w:val="lv-LV"/>
        </w:rPr>
        <w:t xml:space="preserve"> Dažādām </w:t>
      </w:r>
      <m:oMath>
        <m:r>
          <w:rPr>
            <w:rFonts w:ascii="Cambria Math" w:hAnsi="Cambria Math"/>
            <w:lang w:val="lv-LV"/>
          </w:rPr>
          <m:t>n</m:t>
        </m:r>
      </m:oMath>
      <w:r w:rsidRPr="00AF4EC6">
        <w:rPr>
          <w:lang w:val="lv-LV"/>
        </w:rPr>
        <w:t xml:space="preserve"> vērtībām ierakstīt rūtiņās "Jā" vai "Nē":</w:t>
      </w:r>
    </w:p>
    <w:p w14:paraId="308B8C04" w14:textId="77777777" w:rsidR="009F44D3" w:rsidRPr="00AF4EC6" w:rsidRDefault="006C1BFF">
      <w:pPr>
        <w:pStyle w:val="Figure"/>
        <w:rPr>
          <w:lang w:val="lv-LV"/>
        </w:rPr>
      </w:pPr>
      <w:r w:rsidRPr="00AF4EC6">
        <w:rPr>
          <w:noProof/>
          <w:lang w:val="lv-LV" w:eastAsia="lv-LV"/>
        </w:rPr>
        <w:lastRenderedPageBreak/>
        <w:drawing>
          <wp:inline distT="0" distB="0" distL="0" distR="0" wp14:anchorId="463BEAD0" wp14:editId="03AC120C">
            <wp:extent cx="2166897" cy="36883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nt-exam-2017-03-29-Q-8-1.png"/>
                    <pic:cNvPicPr>
                      <a:picLocks noChangeAspect="1" noChangeArrowheads="1"/>
                    </pic:cNvPicPr>
                  </pic:nvPicPr>
                  <pic:blipFill>
                    <a:blip r:embed="rId27"/>
                    <a:stretch>
                      <a:fillRect/>
                    </a:stretch>
                  </pic:blipFill>
                  <pic:spPr bwMode="auto">
                    <a:xfrm>
                      <a:off x="0" y="0"/>
                      <a:ext cx="2166897" cy="368833"/>
                    </a:xfrm>
                    <a:prstGeom prst="rect">
                      <a:avLst/>
                    </a:prstGeom>
                    <a:noFill/>
                    <a:ln w="9525">
                      <a:noFill/>
                      <a:headEnd/>
                      <a:tailEnd/>
                    </a:ln>
                  </pic:spPr>
                </pic:pic>
              </a:graphicData>
            </a:graphic>
          </wp:inline>
        </w:drawing>
      </w:r>
    </w:p>
    <w:p w14:paraId="74873ECE" w14:textId="1BAF2846" w:rsidR="009F44D3" w:rsidRPr="00AF4EC6" w:rsidRDefault="006C1BFF">
      <w:pPr>
        <w:pStyle w:val="FirstParagraph"/>
        <w:rPr>
          <w:lang w:val="lv-LV"/>
        </w:rPr>
      </w:pPr>
      <w:r w:rsidRPr="00AF4EC6">
        <w:rPr>
          <w:i/>
          <w:lang w:val="lv-LV"/>
        </w:rPr>
        <w:t>Atrisinājums:</w:t>
      </w:r>
      <w:r w:rsidRPr="00AF4EC6">
        <w:rPr>
          <w:lang w:val="lv-LV"/>
        </w:rPr>
        <w:t xml:space="preserve"> </w:t>
      </w:r>
      <w:ins w:id="191" w:author="Agnese Šuste" w:date="2017-03-25T20:59:00Z">
        <w:r w:rsidR="00C6437F">
          <w:rPr>
            <w:lang w:val="lv-LV"/>
          </w:rPr>
          <w:t>Ja</w:t>
        </w:r>
      </w:ins>
      <w:del w:id="192" w:author="Agnese Šuste" w:date="2017-03-25T20:59:00Z">
        <w:r w:rsidRPr="00AF4EC6" w:rsidDel="00C6437F">
          <w:rPr>
            <w:lang w:val="lv-LV"/>
          </w:rPr>
          <w:delText>Pie</w:delText>
        </w:r>
      </w:del>
      <w:r w:rsidRPr="00AF4EC6">
        <w:rPr>
          <w:lang w:val="lv-LV"/>
        </w:rPr>
        <w:t xml:space="preserve"> </w:t>
      </w:r>
      <m:oMath>
        <m:r>
          <w:rPr>
            <w:rFonts w:ascii="Cambria Math" w:hAnsi="Cambria Math"/>
            <w:lang w:val="lv-LV"/>
          </w:rPr>
          <m:t>n=49</m:t>
        </m:r>
        <m:r>
          <w:ins w:id="193" w:author="Agnese Šuste" w:date="2017-03-25T20:59:00Z">
            <w:rPr>
              <w:rFonts w:ascii="Cambria Math" w:eastAsiaTheme="minorEastAsia" w:hAnsi="Cambria Math"/>
              <w:lang w:val="lv-LV"/>
            </w:rPr>
            <m:t xml:space="preserve"> </m:t>
          </w:ins>
        </m:r>
      </m:oMath>
      <w:ins w:id="194" w:author="Agnese Šuste" w:date="2017-03-25T20:59:00Z">
        <w:r w:rsidR="00C6437F">
          <w:rPr>
            <w:rFonts w:eastAsiaTheme="minorEastAsia"/>
            <w:lang w:val="lv-LV"/>
          </w:rPr>
          <w:t xml:space="preserve">un </w:t>
        </w:r>
      </w:ins>
      <w:del w:id="195" w:author="Agnese Šuste" w:date="2017-03-25T20:59:00Z">
        <w:r w:rsidRPr="00AF4EC6" w:rsidDel="00C6437F">
          <w:rPr>
            <w:lang w:val="lv-LV"/>
          </w:rPr>
          <w:delText xml:space="preserve">; </w:delText>
        </w:r>
      </w:del>
      <m:oMath>
        <m:r>
          <w:rPr>
            <w:rFonts w:ascii="Cambria Math" w:hAnsi="Cambria Math"/>
            <w:lang w:val="lv-LV"/>
          </w:rPr>
          <m:t>n=125</m:t>
        </m:r>
      </m:oMath>
      <w:ins w:id="196" w:author="Agnese Šuste" w:date="2017-03-25T21:00:00Z">
        <w:r w:rsidR="00C6437F">
          <w:rPr>
            <w:rFonts w:eastAsiaTheme="minorEastAsia"/>
            <w:lang w:val="lv-LV"/>
          </w:rPr>
          <w:t>, tad</w:t>
        </w:r>
      </w:ins>
      <w:r w:rsidRPr="00AF4EC6">
        <w:rPr>
          <w:lang w:val="lv-LV"/>
        </w:rPr>
        <w:t xml:space="preserve"> atbilde</w:t>
      </w:r>
      <w:ins w:id="197" w:author="Agnese Šuste" w:date="2017-03-25T21:00:00Z">
        <w:r w:rsidR="00C6437F">
          <w:rPr>
            <w:lang w:val="lv-LV"/>
          </w:rPr>
          <w:t xml:space="preserve"> ir</w:t>
        </w:r>
      </w:ins>
      <w:r w:rsidRPr="00AF4EC6">
        <w:rPr>
          <w:lang w:val="lv-LV"/>
        </w:rPr>
        <w:t xml:space="preserve"> "Jā", visur citur atbilde "Nē". Ja reizinājums dalās ar </w:t>
      </w:r>
      <m:oMath>
        <m:r>
          <w:rPr>
            <w:rFonts w:ascii="Cambria Math" w:hAnsi="Cambria Math"/>
            <w:lang w:val="lv-LV"/>
          </w:rPr>
          <m:t>49</m:t>
        </m:r>
      </m:oMath>
      <w:r w:rsidRPr="00AF4EC6">
        <w:rPr>
          <w:lang w:val="lv-LV"/>
        </w:rPr>
        <w:t xml:space="preserve"> vai </w:t>
      </w:r>
      <m:oMath>
        <m:r>
          <w:rPr>
            <w:rFonts w:ascii="Cambria Math" w:hAnsi="Cambria Math"/>
            <w:lang w:val="lv-LV"/>
          </w:rPr>
          <m:t>125</m:t>
        </m:r>
      </m:oMath>
      <w:r w:rsidRPr="00AF4EC6">
        <w:rPr>
          <w:lang w:val="lv-LV"/>
        </w:rPr>
        <w:t xml:space="preserve"> (t.i.</w:t>
      </w:r>
      <w:ins w:id="198" w:author="Agnese Šuste" w:date="2017-03-25T20:59:00Z">
        <w:r w:rsidR="00C6437F">
          <w:rPr>
            <w:lang w:val="lv-LV"/>
          </w:rPr>
          <w:t>,</w:t>
        </w:r>
      </w:ins>
      <w:r w:rsidRPr="00AF4EC6">
        <w:rPr>
          <w:lang w:val="lv-LV"/>
        </w:rPr>
        <w:t xml:space="preserve"> pirmskaitļu pakāpēm), tad kāds no reizinātājiem dalās ar </w:t>
      </w:r>
      <m:oMath>
        <m:r>
          <w:rPr>
            <w:rFonts w:ascii="Cambria Math" w:hAnsi="Cambria Math"/>
            <w:lang w:val="lv-LV"/>
          </w:rPr>
          <m:t>7</m:t>
        </m:r>
      </m:oMath>
      <w:r w:rsidRPr="00AF4EC6">
        <w:rPr>
          <w:lang w:val="lv-LV"/>
        </w:rPr>
        <w:t xml:space="preserve"> (vai attiecīgi ar </w:t>
      </w:r>
      <m:oMath>
        <m:r>
          <w:rPr>
            <w:rFonts w:ascii="Cambria Math" w:hAnsi="Cambria Math"/>
            <w:lang w:val="lv-LV"/>
          </w:rPr>
          <m:t>5</m:t>
        </m:r>
      </m:oMath>
      <w:r w:rsidRPr="00AF4EC6">
        <w:rPr>
          <w:lang w:val="lv-LV"/>
        </w:rPr>
        <w:t xml:space="preserve">). Bet tādā gadījumā neviens cits no reizinātājiem ar </w:t>
      </w:r>
      <m:oMath>
        <m:r>
          <w:rPr>
            <w:rFonts w:ascii="Cambria Math" w:hAnsi="Cambria Math"/>
            <w:lang w:val="lv-LV"/>
          </w:rPr>
          <m:t>7</m:t>
        </m:r>
      </m:oMath>
      <w:r w:rsidRPr="00AF4EC6">
        <w:rPr>
          <w:lang w:val="lv-LV"/>
        </w:rPr>
        <w:t xml:space="preserve"> (attiecīgi ar </w:t>
      </w:r>
      <m:oMath>
        <m:r>
          <w:rPr>
            <w:rFonts w:ascii="Cambria Math" w:hAnsi="Cambria Math"/>
            <w:lang w:val="lv-LV"/>
          </w:rPr>
          <m:t>5</m:t>
        </m:r>
      </m:oMath>
      <w:r w:rsidRPr="00AF4EC6">
        <w:rPr>
          <w:lang w:val="lv-LV"/>
        </w:rPr>
        <w:t xml:space="preserve">) dalīties nevar, jo reizinātāju starpības ir </w:t>
      </w:r>
      <m:oMath>
        <m:r>
          <w:rPr>
            <w:rFonts w:ascii="Cambria Math" w:hAnsi="Cambria Math"/>
            <w:lang w:val="lv-LV"/>
          </w:rPr>
          <m:t>2,4,6</m:t>
        </m:r>
      </m:oMath>
      <w:r w:rsidRPr="00AF4EC6">
        <w:rPr>
          <w:lang w:val="lv-LV"/>
        </w:rPr>
        <w:t xml:space="preserve"> (nedalās ar </w:t>
      </w:r>
      <m:oMath>
        <m:r>
          <w:rPr>
            <w:rFonts w:ascii="Cambria Math" w:hAnsi="Cambria Math"/>
            <w:lang w:val="lv-LV"/>
          </w:rPr>
          <m:t>7</m:t>
        </m:r>
      </m:oMath>
      <w:r w:rsidRPr="00AF4EC6">
        <w:rPr>
          <w:lang w:val="lv-LV"/>
        </w:rPr>
        <w:t xml:space="preserve"> vai </w:t>
      </w:r>
      <m:oMath>
        <m:r>
          <w:rPr>
            <w:rFonts w:ascii="Cambria Math" w:hAnsi="Cambria Math"/>
            <w:lang w:val="lv-LV"/>
          </w:rPr>
          <m:t>5</m:t>
        </m:r>
      </m:oMath>
      <w:r w:rsidRPr="00AF4EC6">
        <w:rPr>
          <w:lang w:val="lv-LV"/>
        </w:rPr>
        <w:t>). Tas nozīmē, ka tam pašam reizinātājam ir jādalās ar augstāku pirmskaitļa pakāpi (</w:t>
      </w:r>
      <m:oMath>
        <m:r>
          <w:rPr>
            <w:rFonts w:ascii="Cambria Math" w:hAnsi="Cambria Math"/>
            <w:lang w:val="lv-LV"/>
          </w:rPr>
          <m:t>49</m:t>
        </m:r>
      </m:oMath>
      <w:r w:rsidRPr="00AF4EC6">
        <w:rPr>
          <w:lang w:val="lv-LV"/>
        </w:rPr>
        <w:t xml:space="preserve"> vai </w:t>
      </w:r>
      <m:oMath>
        <m:r>
          <w:rPr>
            <w:rFonts w:ascii="Cambria Math" w:hAnsi="Cambria Math"/>
            <w:lang w:val="lv-LV"/>
          </w:rPr>
          <m:t>125</m:t>
        </m:r>
      </m:oMath>
      <w:r w:rsidRPr="00AF4EC6">
        <w:rPr>
          <w:lang w:val="lv-LV"/>
        </w:rPr>
        <w:t>).</w:t>
      </w:r>
    </w:p>
    <w:p w14:paraId="03815E60" w14:textId="77777777" w:rsidR="009F44D3" w:rsidRPr="00AF4EC6" w:rsidRDefault="006C1BFF">
      <w:pPr>
        <w:pStyle w:val="Pamatteksts"/>
        <w:rPr>
          <w:lang w:val="lv-LV"/>
        </w:rPr>
      </w:pPr>
      <w:r w:rsidRPr="00AF4EC6">
        <w:rPr>
          <w:lang w:val="lv-LV"/>
        </w:rPr>
        <w:t xml:space="preserve">Ja </w:t>
      </w:r>
      <m:oMath>
        <m:r>
          <w:rPr>
            <w:rFonts w:ascii="Cambria Math" w:hAnsi="Cambria Math"/>
            <w:lang w:val="lv-LV"/>
          </w:rPr>
          <m:t>n=135=</m:t>
        </m:r>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3</m:t>
            </m:r>
          </m:sup>
        </m:sSup>
        <m:r>
          <w:rPr>
            <w:rFonts w:ascii="Cambria Math" w:hAnsi="Cambria Math"/>
            <w:lang w:val="lv-LV"/>
          </w:rPr>
          <m:t>⋅5</m:t>
        </m:r>
      </m:oMath>
      <w:r w:rsidRPr="00AF4EC6">
        <w:rPr>
          <w:lang w:val="lv-LV"/>
        </w:rPr>
        <w:t xml:space="preserve">, </w:t>
      </w:r>
      <m:oMath>
        <m:r>
          <w:rPr>
            <w:rFonts w:ascii="Cambria Math" w:hAnsi="Cambria Math"/>
            <w:lang w:val="lv-LV"/>
          </w:rPr>
          <m:t>n=175=</m:t>
        </m:r>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2</m:t>
            </m:r>
          </m:sup>
        </m:sSup>
        <m:r>
          <w:rPr>
            <w:rFonts w:ascii="Cambria Math" w:hAnsi="Cambria Math"/>
            <w:lang w:val="lv-LV"/>
          </w:rPr>
          <m:t>⋅7</m:t>
        </m:r>
      </m:oMath>
      <w:r w:rsidRPr="00AF4EC6">
        <w:rPr>
          <w:lang w:val="lv-LV"/>
        </w:rPr>
        <w:t xml:space="preserve"> (t.i. dalītājs satur dažādu pirmskaitļu pakāpes), tad apgalvojums par dalīšanos nav spēkā, jo var gadīties, ka </w:t>
      </w:r>
      <m:oMath>
        <m:r>
          <w:rPr>
            <w:rFonts w:ascii="Cambria Math" w:hAnsi="Cambria Math"/>
            <w:lang w:val="lv-LV"/>
          </w:rPr>
          <m:t>x</m:t>
        </m:r>
      </m:oMath>
      <w:r w:rsidRPr="00AF4EC6">
        <w:rPr>
          <w:lang w:val="lv-LV"/>
        </w:rPr>
        <w:t xml:space="preserve"> dalās ar viena pirmskaitļa attiecīgo pakāpi, bet </w:t>
      </w:r>
      <m:oMath>
        <m:r>
          <w:rPr>
            <w:rFonts w:ascii="Cambria Math" w:hAnsi="Cambria Math"/>
            <w:lang w:val="lv-LV"/>
          </w:rPr>
          <m:t>x+2</m:t>
        </m:r>
      </m:oMath>
      <w:r w:rsidRPr="00AF4EC6">
        <w:rPr>
          <w:lang w:val="lv-LV"/>
        </w:rPr>
        <w:t xml:space="preserve"> - ar cita pirmskaitļa pakāpi.</w:t>
      </w:r>
    </w:p>
    <w:p w14:paraId="150E2DF8" w14:textId="77777777" w:rsidR="009F44D3" w:rsidRPr="00AF4EC6" w:rsidRDefault="006C1BFF">
      <w:pPr>
        <w:pStyle w:val="Pamatteksts"/>
        <w:rPr>
          <w:lang w:val="lv-LV"/>
        </w:rPr>
      </w:pPr>
      <w:r w:rsidRPr="00AF4EC6">
        <w:rPr>
          <w:lang w:val="lv-LV"/>
        </w:rPr>
        <w:t xml:space="preserve">Arī pie </w:t>
      </w:r>
      <m:oMath>
        <m:r>
          <w:rPr>
            <w:rFonts w:ascii="Cambria Math" w:hAnsi="Cambria Math"/>
            <w:lang w:val="lv-LV"/>
          </w:rPr>
          <m:t>n=81</m:t>
        </m:r>
      </m:oMath>
      <w:r w:rsidRPr="00AF4EC6">
        <w:rPr>
          <w:lang w:val="lv-LV"/>
        </w:rPr>
        <w:t xml:space="preserve"> apgalvojums nav spēkā, jo var gadīties, ka </w:t>
      </w:r>
      <m:oMath>
        <m:r>
          <w:rPr>
            <w:rFonts w:ascii="Cambria Math" w:hAnsi="Cambria Math"/>
            <w:lang w:val="lv-LV"/>
          </w:rPr>
          <m:t>x</m:t>
        </m:r>
      </m:oMath>
      <w:r w:rsidRPr="00AF4EC6">
        <w:rPr>
          <w:lang w:val="lv-LV"/>
        </w:rPr>
        <w:t xml:space="preserve"> dalās ar </w:t>
      </w:r>
      <m:oMath>
        <m:r>
          <w:rPr>
            <w:rFonts w:ascii="Cambria Math" w:hAnsi="Cambria Math"/>
            <w:lang w:val="lv-LV"/>
          </w:rPr>
          <m:t>27</m:t>
        </m:r>
      </m:oMath>
      <w:r w:rsidRPr="00AF4EC6">
        <w:rPr>
          <w:lang w:val="lv-LV"/>
        </w:rPr>
        <w:t xml:space="preserve">, bet </w:t>
      </w:r>
      <m:oMath>
        <m:r>
          <w:rPr>
            <w:rFonts w:ascii="Cambria Math" w:hAnsi="Cambria Math"/>
            <w:lang w:val="lv-LV"/>
          </w:rPr>
          <m:t>x+6</m:t>
        </m:r>
      </m:oMath>
      <w:r w:rsidRPr="00AF4EC6">
        <w:rPr>
          <w:lang w:val="lv-LV"/>
        </w:rPr>
        <w:t xml:space="preserve"> dalās ar </w:t>
      </w:r>
      <m:oMath>
        <m:r>
          <w:rPr>
            <w:rFonts w:ascii="Cambria Math" w:hAnsi="Cambria Math"/>
            <w:lang w:val="lv-LV"/>
          </w:rPr>
          <m:t>3</m:t>
        </m:r>
      </m:oMath>
      <w:r w:rsidRPr="00AF4EC6">
        <w:rPr>
          <w:lang w:val="lv-LV"/>
        </w:rPr>
        <w:t xml:space="preserve">. Tad reizinājums dalīsies ar </w:t>
      </w:r>
      <m:oMath>
        <m:r>
          <w:rPr>
            <w:rFonts w:ascii="Cambria Math" w:hAnsi="Cambria Math"/>
            <w:lang w:val="lv-LV"/>
          </w:rPr>
          <m:t>81</m:t>
        </m:r>
      </m:oMath>
      <w:r w:rsidRPr="00AF4EC6">
        <w:rPr>
          <w:lang w:val="lv-LV"/>
        </w:rPr>
        <w:t xml:space="preserve">, lai gan neviens no reizinātājiem nedalījās ar </w:t>
      </w:r>
      <m:oMath>
        <m:r>
          <w:rPr>
            <w:rFonts w:ascii="Cambria Math" w:hAnsi="Cambria Math"/>
            <w:lang w:val="lv-LV"/>
          </w:rPr>
          <m:t>81</m:t>
        </m:r>
      </m:oMath>
      <w:r w:rsidRPr="00AF4EC6">
        <w:rPr>
          <w:lang w:val="lv-LV"/>
        </w:rPr>
        <w:t>.</w:t>
      </w:r>
    </w:p>
    <w:p w14:paraId="5C063332" w14:textId="26248DCD" w:rsidR="009F44D3" w:rsidRPr="00AF4EC6" w:rsidRDefault="006C1BFF">
      <w:pPr>
        <w:pStyle w:val="Pamatteksts"/>
        <w:rPr>
          <w:lang w:val="lv-LV"/>
        </w:rPr>
      </w:pPr>
      <w:commentRangeStart w:id="199"/>
      <w:r w:rsidRPr="00AF4EC6">
        <w:rPr>
          <w:b/>
          <w:lang w:val="lv-LV"/>
        </w:rPr>
        <w:t>Q-8-2.</w:t>
      </w:r>
      <w:r w:rsidRPr="00AF4EC6">
        <w:rPr>
          <w:lang w:val="lv-LV"/>
        </w:rPr>
        <w:t xml:space="preserve"> </w:t>
      </w:r>
      <w:commentRangeEnd w:id="199"/>
      <w:r w:rsidR="00E40B3E">
        <w:rPr>
          <w:rStyle w:val="Komentraatsauce"/>
        </w:rPr>
        <w:commentReference w:id="199"/>
      </w:r>
      <w:r w:rsidRPr="00AF4EC6">
        <w:rPr>
          <w:lang w:val="lv-LV"/>
        </w:rPr>
        <w:t xml:space="preserve">Zināms, ka </w:t>
      </w:r>
      <m:oMath>
        <m:r>
          <w:rPr>
            <w:rFonts w:ascii="Cambria Math" w:hAnsi="Cambria Math"/>
            <w:lang w:val="lv-LV"/>
          </w:rPr>
          <m:t>x(x+1)(x+2)(x+3)</m:t>
        </m:r>
      </m:oMath>
      <w:r w:rsidRPr="00AF4EC6">
        <w:rPr>
          <w:lang w:val="lv-LV"/>
        </w:rPr>
        <w:t xml:space="preserve"> dalās ar </w:t>
      </w:r>
      <m:oMath>
        <m:r>
          <w:rPr>
            <w:rFonts w:ascii="Cambria Math" w:hAnsi="Cambria Math"/>
            <w:lang w:val="lv-LV"/>
          </w:rPr>
          <m:t>144</m:t>
        </m:r>
      </m:oMath>
      <w:r w:rsidRPr="00AF4EC6">
        <w:rPr>
          <w:lang w:val="lv-LV"/>
        </w:rPr>
        <w:t xml:space="preserve">. Vai kāds no reizinātājiem noteikti dalās ar </w:t>
      </w:r>
      <m:oMath>
        <m:r>
          <w:rPr>
            <w:rFonts w:ascii="Cambria Math" w:hAnsi="Cambria Math"/>
            <w:lang w:val="lv-LV"/>
          </w:rPr>
          <m:t>8</m:t>
        </m:r>
      </m:oMath>
      <w:r w:rsidRPr="00AF4EC6">
        <w:rPr>
          <w:lang w:val="lv-LV"/>
        </w:rPr>
        <w:t xml:space="preserve">? Vai kāds no reizinātājiem noteikti dalās ar </w:t>
      </w:r>
      <m:oMath>
        <m:r>
          <w:rPr>
            <w:rFonts w:ascii="Cambria Math" w:hAnsi="Cambria Math"/>
            <w:lang w:val="lv-LV"/>
          </w:rPr>
          <m:t>9</m:t>
        </m:r>
      </m:oMath>
      <w:r w:rsidRPr="00AF4EC6">
        <w:rPr>
          <w:lang w:val="lv-LV"/>
        </w:rPr>
        <w:t>?</w:t>
      </w:r>
    </w:p>
    <w:p w14:paraId="74E6F687" w14:textId="77777777" w:rsidR="009F44D3" w:rsidRPr="00AF4EC6" w:rsidRDefault="006C1BFF">
      <w:pPr>
        <w:pStyle w:val="Pamatteksts"/>
        <w:rPr>
          <w:lang w:val="lv-LV"/>
        </w:rPr>
      </w:pPr>
      <w:r w:rsidRPr="00AF4EC6">
        <w:rPr>
          <w:b/>
          <w:i/>
          <w:lang w:val="lv-LV"/>
        </w:rPr>
        <w:t>Atbilde:</w:t>
      </w:r>
      <w:r w:rsidRPr="00AF4EC6">
        <w:rPr>
          <w:lang w:val="lv-LV"/>
        </w:rPr>
        <w:br/>
      </w:r>
      <w:r w:rsidRPr="00AF4EC6">
        <w:rPr>
          <w:i/>
          <w:lang w:val="lv-LV"/>
        </w:rPr>
        <w:t>I daļa:</w:t>
      </w:r>
      <w:r w:rsidRPr="00AF4EC6">
        <w:rPr>
          <w:lang w:val="lv-LV"/>
        </w:rPr>
        <w:t xml:space="preserve"> Vai kāds reizinātājs noteikti dalās ar </w:t>
      </w:r>
      <m:oMath>
        <m:r>
          <w:rPr>
            <w:rFonts w:ascii="Cambria Math" w:hAnsi="Cambria Math"/>
            <w:lang w:val="lv-LV"/>
          </w:rPr>
          <m:t>8</m:t>
        </m:r>
      </m:oMath>
      <w:r w:rsidRPr="00AF4EC6">
        <w:rPr>
          <w:lang w:val="lv-LV"/>
        </w:rPr>
        <w:t xml:space="preserve"> (Jā/Nē): ______</w:t>
      </w:r>
      <w:r w:rsidRPr="00AF4EC6">
        <w:rPr>
          <w:lang w:val="lv-LV"/>
        </w:rPr>
        <w:br/>
      </w:r>
      <w:r w:rsidRPr="00AF4EC6">
        <w:rPr>
          <w:i/>
          <w:lang w:val="lv-LV"/>
        </w:rPr>
        <w:t>II daļa:</w:t>
      </w:r>
      <w:r w:rsidRPr="00AF4EC6">
        <w:rPr>
          <w:lang w:val="lv-LV"/>
        </w:rPr>
        <w:t xml:space="preserve"> Vai kāds reizinātājs noteikti dalās ar </w:t>
      </w:r>
      <m:oMath>
        <m:r>
          <w:rPr>
            <w:rFonts w:ascii="Cambria Math" w:hAnsi="Cambria Math"/>
            <w:lang w:val="lv-LV"/>
          </w:rPr>
          <m:t>9</m:t>
        </m:r>
      </m:oMath>
      <w:r w:rsidRPr="00AF4EC6">
        <w:rPr>
          <w:lang w:val="lv-LV"/>
        </w:rPr>
        <w:t xml:space="preserve"> (Jā/Nē): ______</w:t>
      </w:r>
    </w:p>
    <w:p w14:paraId="373C5F1F" w14:textId="4F2AC6FF" w:rsidR="00E40B3E" w:rsidRDefault="006C1BFF">
      <w:pPr>
        <w:pStyle w:val="Pamatteksts"/>
        <w:rPr>
          <w:ins w:id="200" w:author="Agnese Šuste" w:date="2017-03-25T20:54:00Z"/>
          <w:rFonts w:eastAsiaTheme="minorEastAsia"/>
          <w:lang w:val="lv-LV"/>
        </w:rPr>
      </w:pPr>
      <w:r w:rsidRPr="00AF4EC6">
        <w:rPr>
          <w:i/>
          <w:lang w:val="lv-LV"/>
        </w:rPr>
        <w:t>Atrisinājums:</w:t>
      </w:r>
      <w:r w:rsidRPr="00AF4EC6">
        <w:rPr>
          <w:lang w:val="lv-LV"/>
        </w:rPr>
        <w:t xml:space="preserve"> </w:t>
      </w:r>
      <w:ins w:id="201" w:author="Agnese Šuste" w:date="2017-03-25T20:56:00Z">
        <w:r w:rsidR="00E40B3E">
          <w:rPr>
            <w:lang w:val="lv-LV"/>
          </w:rPr>
          <w:t xml:space="preserve">Ievērojam, ka </w:t>
        </w:r>
        <m:oMath>
          <m:r>
            <w:rPr>
              <w:rFonts w:ascii="Cambria Math" w:hAnsi="Cambria Math"/>
              <w:lang w:val="lv-LV"/>
            </w:rPr>
            <m:t>144=</m:t>
          </m:r>
          <m:sSup>
            <m:sSupPr>
              <m:ctrlPr>
                <w:rPr>
                  <w:rFonts w:ascii="Cambria Math" w:hAnsi="Cambria Math"/>
                  <w:i/>
                  <w:lang w:val="lv-LV"/>
                </w:rPr>
              </m:ctrlPr>
            </m:sSupPr>
            <m:e>
              <m:r>
                <w:rPr>
                  <w:rFonts w:ascii="Cambria Math" w:hAnsi="Cambria Math"/>
                  <w:lang w:val="lv-LV"/>
                </w:rPr>
                <m:t>3</m:t>
              </m:r>
            </m:e>
            <m:sup>
              <m:r>
                <w:rPr>
                  <w:rFonts w:ascii="Cambria Math" w:hAnsi="Cambria Math"/>
                  <w:lang w:val="lv-LV"/>
                </w:rPr>
                <m:t>2</m:t>
              </m:r>
            </m:sup>
          </m:sSup>
          <m:r>
            <w:rPr>
              <w:rFonts w:ascii="Cambria Math" w:hAnsi="Cambria Math"/>
              <w:lang w:val="lv-LV"/>
            </w:rPr>
            <m:t>∙</m:t>
          </m:r>
          <m:sSup>
            <m:sSupPr>
              <m:ctrlPr>
                <w:rPr>
                  <w:rFonts w:ascii="Cambria Math" w:hAnsi="Cambria Math"/>
                  <w:i/>
                  <w:lang w:val="lv-LV"/>
                </w:rPr>
              </m:ctrlPr>
            </m:sSupPr>
            <m:e>
              <m:r>
                <w:rPr>
                  <w:rFonts w:ascii="Cambria Math" w:hAnsi="Cambria Math"/>
                  <w:lang w:val="lv-LV"/>
                </w:rPr>
                <m:t>2</m:t>
              </m:r>
            </m:e>
            <m:sup>
              <m:r>
                <w:rPr>
                  <w:rFonts w:ascii="Cambria Math" w:hAnsi="Cambria Math"/>
                  <w:lang w:val="lv-LV"/>
                </w:rPr>
                <m:t>4</m:t>
              </m:r>
            </m:sup>
          </m:sSup>
        </m:oMath>
      </w:ins>
    </w:p>
    <w:p w14:paraId="14B17C99" w14:textId="5DC11B24" w:rsidR="00E40B3E" w:rsidRDefault="00E40B3E">
      <w:pPr>
        <w:pStyle w:val="Pamatteksts"/>
        <w:rPr>
          <w:ins w:id="202" w:author="Agnese Šuste" w:date="2017-03-25T20:54:00Z"/>
          <w:i/>
          <w:lang w:val="lv-LV"/>
        </w:rPr>
      </w:pPr>
      <w:ins w:id="203" w:author="Agnese Šuste" w:date="2017-03-25T20:54:00Z">
        <w:r w:rsidRPr="00AF4EC6">
          <w:rPr>
            <w:i/>
            <w:lang w:val="lv-LV"/>
          </w:rPr>
          <w:t>I daļa</w:t>
        </w:r>
        <w:r>
          <w:rPr>
            <w:i/>
            <w:lang w:val="lv-LV"/>
          </w:rPr>
          <w:t xml:space="preserve">: </w:t>
        </w:r>
      </w:ins>
      <w:del w:id="204" w:author="Agnese Šuste" w:date="2017-03-25T20:54:00Z">
        <w:r w:rsidRPr="00AF4EC6" w:rsidDel="00E40B3E">
          <w:rPr>
            <w:lang w:val="lv-LV"/>
          </w:rPr>
          <w:delText>Savukārt n</w:delText>
        </w:r>
      </w:del>
      <w:ins w:id="205" w:author="Agnese Šuste" w:date="2017-03-25T20:57:00Z">
        <w:r w:rsidR="001E4959">
          <w:rPr>
            <w:lang w:val="lv-LV"/>
          </w:rPr>
          <w:t xml:space="preserve">Jā, kāds no reizinātājiem noteikti dalās ar 8. </w:t>
        </w:r>
      </w:ins>
      <w:ins w:id="206" w:author="Agnese Šuste" w:date="2017-03-25T20:54:00Z">
        <w:r>
          <w:rPr>
            <w:lang w:val="lv-LV"/>
          </w:rPr>
          <w:t>N</w:t>
        </w:r>
      </w:ins>
      <w:r w:rsidRPr="00AF4EC6">
        <w:rPr>
          <w:lang w:val="lv-LV"/>
        </w:rPr>
        <w:t xml:space="preserve">o skaitļiem </w:t>
      </w:r>
      <m:oMath>
        <m:r>
          <w:rPr>
            <w:rFonts w:ascii="Cambria Math" w:hAnsi="Cambria Math"/>
            <w:lang w:val="lv-LV"/>
          </w:rPr>
          <m:t>x,x+1,x+2,x+3</m:t>
        </m:r>
      </m:oMath>
      <w:r w:rsidRPr="00AF4EC6">
        <w:rPr>
          <w:lang w:val="lv-LV"/>
        </w:rPr>
        <w:t xml:space="preserve"> ir tieši divi pāru skaitļi, bet ne vairāk kā viens no tiem dalās ar </w:t>
      </w:r>
      <m:oMath>
        <m:r>
          <w:rPr>
            <w:rFonts w:ascii="Cambria Math" w:hAnsi="Cambria Math"/>
            <w:lang w:val="lv-LV"/>
          </w:rPr>
          <m:t>4</m:t>
        </m:r>
      </m:oMath>
      <w:r w:rsidRPr="00AF4EC6">
        <w:rPr>
          <w:lang w:val="lv-LV"/>
        </w:rPr>
        <w:t xml:space="preserve">. Tātad viens no pāru skaitļiem satur pirmreizinātāju </w:t>
      </w:r>
      <m:oMath>
        <m:r>
          <w:rPr>
            <w:rFonts w:ascii="Cambria Math" w:hAnsi="Cambria Math"/>
            <w:lang w:val="lv-LV"/>
          </w:rPr>
          <m:t>2</m:t>
        </m:r>
      </m:oMath>
      <w:r w:rsidRPr="00AF4EC6">
        <w:rPr>
          <w:lang w:val="lv-LV"/>
        </w:rPr>
        <w:t xml:space="preserve"> pirmajā pakāpē. Tas nozīmē, ka otrajam pāru skaitlim jāsatur pirmreizinātājs </w:t>
      </w:r>
      <m:oMath>
        <m:r>
          <w:rPr>
            <w:rFonts w:ascii="Cambria Math" w:hAnsi="Cambria Math"/>
            <w:lang w:val="lv-LV"/>
          </w:rPr>
          <m:t>2</m:t>
        </m:r>
      </m:oMath>
      <w:r w:rsidRPr="00AF4EC6">
        <w:rPr>
          <w:lang w:val="lv-LV"/>
        </w:rPr>
        <w:t xml:space="preserve"> trešajā pakāpē, lai </w:t>
      </w:r>
      <m:oMath>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1</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3</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4</m:t>
            </m:r>
          </m:sup>
        </m:sSup>
      </m:oMath>
      <w:r w:rsidRPr="00AF4EC6">
        <w:rPr>
          <w:lang w:val="lv-LV"/>
        </w:rPr>
        <w:t xml:space="preserve"> un rezultāts dalītos ar </w:t>
      </w:r>
      <m:oMath>
        <m:r>
          <w:rPr>
            <w:rFonts w:ascii="Cambria Math" w:hAnsi="Cambria Math"/>
            <w:lang w:val="lv-LV"/>
          </w:rPr>
          <m:t>16</m:t>
        </m:r>
      </m:oMath>
      <w:r w:rsidRPr="00AF4EC6">
        <w:rPr>
          <w:lang w:val="lv-LV"/>
        </w:rPr>
        <w:t xml:space="preserve">. Secinām, ka viens no reizinātājiem tiešām dalās ar </w:t>
      </w:r>
      <m:oMath>
        <m:r>
          <w:rPr>
            <w:rFonts w:ascii="Cambria Math" w:hAnsi="Cambria Math"/>
            <w:lang w:val="lv-LV"/>
          </w:rPr>
          <m:t>8</m:t>
        </m:r>
      </m:oMath>
      <w:r w:rsidRPr="00AF4EC6">
        <w:rPr>
          <w:lang w:val="lv-LV"/>
        </w:rPr>
        <w:t>.</w:t>
      </w:r>
    </w:p>
    <w:p w14:paraId="5B8C926D" w14:textId="792FDAED" w:rsidR="009F44D3" w:rsidRPr="00AF4EC6" w:rsidRDefault="00E40B3E">
      <w:pPr>
        <w:pStyle w:val="Pamatteksts"/>
        <w:rPr>
          <w:lang w:val="lv-LV"/>
        </w:rPr>
      </w:pPr>
      <w:ins w:id="207" w:author="Agnese Šuste" w:date="2017-03-25T20:55:00Z">
        <w:r w:rsidRPr="00AF4EC6">
          <w:rPr>
            <w:i/>
            <w:lang w:val="lv-LV"/>
          </w:rPr>
          <w:t>II daļa:</w:t>
        </w:r>
        <w:r>
          <w:rPr>
            <w:i/>
            <w:lang w:val="lv-LV"/>
          </w:rPr>
          <w:t xml:space="preserve"> </w:t>
        </w:r>
      </w:ins>
      <m:oMath>
        <m:r>
          <w:del w:id="208" w:author="Agnese Šuste" w:date="2017-03-25T20:56:00Z">
            <w:rPr>
              <w:rFonts w:ascii="Cambria Math" w:hAnsi="Cambria Math"/>
              <w:lang w:val="lv-LV"/>
            </w:rPr>
            <m:t>144</m:t>
          </w:del>
        </m:r>
      </m:oMath>
      <w:del w:id="209" w:author="Agnese Šuste" w:date="2017-03-25T20:56:00Z">
        <w:r w:rsidR="006C1BFF" w:rsidRPr="00AF4EC6" w:rsidDel="00E40B3E">
          <w:rPr>
            <w:lang w:val="lv-LV"/>
          </w:rPr>
          <w:delText xml:space="preserve"> dalās gan ar </w:delText>
        </w:r>
        <m:oMath>
          <m:r>
            <w:rPr>
              <w:rFonts w:ascii="Cambria Math" w:hAnsi="Cambria Math"/>
              <w:lang w:val="lv-LV"/>
            </w:rPr>
            <m:t>9</m:t>
          </m:r>
        </m:oMath>
        <w:r w:rsidR="006C1BFF" w:rsidRPr="00AF4EC6" w:rsidDel="00E40B3E">
          <w:rPr>
            <w:lang w:val="lv-LV"/>
          </w:rPr>
          <w:delText xml:space="preserve">, gan ar </w:delText>
        </w:r>
        <m:oMath>
          <m:r>
            <w:rPr>
              <w:rFonts w:ascii="Cambria Math" w:hAnsi="Cambria Math"/>
              <w:lang w:val="lv-LV"/>
            </w:rPr>
            <m:t>16</m:t>
          </m:r>
        </m:oMath>
        <w:r w:rsidR="006C1BFF" w:rsidRPr="00AF4EC6" w:rsidDel="00E40B3E">
          <w:rPr>
            <w:lang w:val="lv-LV"/>
          </w:rPr>
          <w:delText xml:space="preserve">. </w:delText>
        </w:r>
      </w:del>
      <w:ins w:id="210" w:author="Agnese Šuste" w:date="2017-03-25T20:57:00Z">
        <w:r w:rsidR="001E4959">
          <w:rPr>
            <w:lang w:val="lv-LV"/>
          </w:rPr>
          <w:t xml:space="preserve">Nē, ne noteikti. </w:t>
        </w:r>
      </w:ins>
      <w:r w:rsidR="006C1BFF" w:rsidRPr="00AF4EC6">
        <w:rPr>
          <w:lang w:val="lv-LV"/>
        </w:rPr>
        <w:t xml:space="preserve">Ja </w:t>
      </w:r>
      <m:oMath>
        <m:r>
          <w:rPr>
            <w:rFonts w:ascii="Cambria Math" w:hAnsi="Cambria Math"/>
            <w:lang w:val="lv-LV"/>
          </w:rPr>
          <m:t>x</m:t>
        </m:r>
      </m:oMath>
      <w:r w:rsidR="006C1BFF" w:rsidRPr="00AF4EC6">
        <w:rPr>
          <w:lang w:val="lv-LV"/>
        </w:rPr>
        <w:t xml:space="preserve"> un </w:t>
      </w:r>
      <m:oMath>
        <m:r>
          <w:rPr>
            <w:rFonts w:ascii="Cambria Math" w:hAnsi="Cambria Math"/>
            <w:lang w:val="lv-LV"/>
          </w:rPr>
          <m:t>x+3</m:t>
        </m:r>
      </m:oMath>
      <w:r w:rsidR="006C1BFF" w:rsidRPr="00AF4EC6">
        <w:rPr>
          <w:lang w:val="lv-LV"/>
        </w:rPr>
        <w:t xml:space="preserve"> abi dalās ar </w:t>
      </w:r>
      <m:oMath>
        <m:r>
          <w:rPr>
            <w:rFonts w:ascii="Cambria Math" w:hAnsi="Cambria Math"/>
            <w:lang w:val="lv-LV"/>
          </w:rPr>
          <m:t>3</m:t>
        </m:r>
      </m:oMath>
      <w:r w:rsidR="006C1BFF" w:rsidRPr="00AF4EC6">
        <w:rPr>
          <w:lang w:val="lv-LV"/>
        </w:rPr>
        <w:t xml:space="preserve">, tad to reizinājums dalās ar </w:t>
      </w:r>
      <m:oMath>
        <m:r>
          <w:rPr>
            <w:rFonts w:ascii="Cambria Math" w:hAnsi="Cambria Math"/>
            <w:lang w:val="lv-LV"/>
          </w:rPr>
          <m:t>9</m:t>
        </m:r>
      </m:oMath>
      <w:r w:rsidR="006C1BFF" w:rsidRPr="00AF4EC6">
        <w:rPr>
          <w:lang w:val="lv-LV"/>
        </w:rPr>
        <w:t xml:space="preserve"> (kaut arī neviens no reizinātājiem nedalās ar </w:t>
      </w:r>
      <m:oMath>
        <m:r>
          <w:rPr>
            <w:rFonts w:ascii="Cambria Math" w:hAnsi="Cambria Math"/>
            <w:lang w:val="lv-LV"/>
          </w:rPr>
          <m:t>9</m:t>
        </m:r>
      </m:oMath>
      <w:r w:rsidR="006C1BFF" w:rsidRPr="00AF4EC6">
        <w:rPr>
          <w:lang w:val="lv-LV"/>
        </w:rPr>
        <w:t>).</w:t>
      </w:r>
      <w:r w:rsidR="006C1BFF" w:rsidRPr="00AF4EC6">
        <w:rPr>
          <w:lang w:val="lv-LV"/>
        </w:rPr>
        <w:br/>
      </w:r>
    </w:p>
    <w:p w14:paraId="3ADA4354" w14:textId="77777777" w:rsidR="009F44D3" w:rsidRPr="00AF4EC6" w:rsidRDefault="006C1BFF">
      <w:pPr>
        <w:pStyle w:val="Pamatteksts"/>
        <w:rPr>
          <w:lang w:val="lv-LV"/>
        </w:rPr>
      </w:pPr>
      <w:commentRangeStart w:id="211"/>
      <w:r w:rsidRPr="00AF4EC6">
        <w:rPr>
          <w:b/>
          <w:lang w:val="lv-LV"/>
        </w:rPr>
        <w:t>Q-8-3.</w:t>
      </w:r>
      <w:commentRangeEnd w:id="211"/>
      <w:r w:rsidR="00C6437F">
        <w:rPr>
          <w:rStyle w:val="Komentraatsauce"/>
        </w:rPr>
        <w:commentReference w:id="211"/>
      </w:r>
      <w:r w:rsidRPr="00AF4EC6">
        <w:rPr>
          <w:lang w:val="lv-LV"/>
        </w:rPr>
        <w:t xml:space="preserve"> Dots </w:t>
      </w:r>
      <m:oMath>
        <m:r>
          <w:rPr>
            <w:rFonts w:ascii="Cambria Math" w:hAnsi="Cambria Math"/>
            <w:lang w:val="lv-LV"/>
          </w:rPr>
          <m:t>10</m:t>
        </m:r>
      </m:oMath>
      <w:r w:rsidRPr="00AF4EC6">
        <w:rPr>
          <w:lang w:val="lv-LV"/>
        </w:rPr>
        <w:t xml:space="preserve"> pēc kārtas ņemtu skaitļu reizinājums: </w:t>
      </w:r>
      <m:oMath>
        <m:r>
          <w:rPr>
            <w:rFonts w:ascii="Cambria Math" w:hAnsi="Cambria Math"/>
            <w:lang w:val="lv-LV"/>
          </w:rPr>
          <m:t>P=x(x+1)…(x+9)</m:t>
        </m:r>
      </m:oMath>
      <w:r w:rsidRPr="00AF4EC6">
        <w:rPr>
          <w:lang w:val="lv-LV"/>
        </w:rPr>
        <w:t xml:space="preserve">. Vai šis reizinājums noteikti dalās ar </w:t>
      </w:r>
      <m:oMath>
        <m:r>
          <w:rPr>
            <w:rFonts w:ascii="Cambria Math" w:hAnsi="Cambria Math"/>
            <w:lang w:val="lv-LV"/>
          </w:rPr>
          <m:t>7</m:t>
        </m:r>
      </m:oMath>
      <w:r w:rsidRPr="00AF4EC6">
        <w:rPr>
          <w:lang w:val="lv-LV"/>
        </w:rPr>
        <w:t xml:space="preserve">, </w:t>
      </w:r>
      <m:oMath>
        <m:r>
          <w:rPr>
            <w:rFonts w:ascii="Cambria Math" w:hAnsi="Cambria Math"/>
            <w:lang w:val="lv-LV"/>
          </w:rPr>
          <m:t>9</m:t>
        </m:r>
      </m:oMath>
      <w:r w:rsidRPr="00AF4EC6">
        <w:rPr>
          <w:lang w:val="lv-LV"/>
        </w:rPr>
        <w:t xml:space="preserve">, </w:t>
      </w:r>
      <m:oMath>
        <m:r>
          <w:rPr>
            <w:rFonts w:ascii="Cambria Math" w:hAnsi="Cambria Math"/>
            <w:lang w:val="lv-LV"/>
          </w:rPr>
          <m:t>11</m:t>
        </m:r>
      </m:oMath>
      <w:r w:rsidRPr="00AF4EC6">
        <w:rPr>
          <w:lang w:val="lv-LV"/>
        </w:rPr>
        <w:t xml:space="preserve">, </w:t>
      </w:r>
      <m:oMath>
        <m:r>
          <w:rPr>
            <w:rFonts w:ascii="Cambria Math" w:hAnsi="Cambria Math"/>
            <w:lang w:val="lv-LV"/>
          </w:rPr>
          <m:t>15</m:t>
        </m:r>
      </m:oMath>
      <w:r w:rsidRPr="00AF4EC6">
        <w:rPr>
          <w:lang w:val="lv-LV"/>
        </w:rPr>
        <w:t xml:space="preserve">, </w:t>
      </w:r>
      <m:oMath>
        <m:r>
          <w:rPr>
            <w:rFonts w:ascii="Cambria Math" w:hAnsi="Cambria Math"/>
            <w:lang w:val="lv-LV"/>
          </w:rPr>
          <m:t>17</m:t>
        </m:r>
      </m:oMath>
      <w:r w:rsidRPr="00AF4EC6">
        <w:rPr>
          <w:lang w:val="lv-LV"/>
        </w:rPr>
        <w:t xml:space="preserve">, </w:t>
      </w:r>
      <m:oMath>
        <m:r>
          <w:rPr>
            <w:rFonts w:ascii="Cambria Math" w:hAnsi="Cambria Math"/>
            <w:lang w:val="lv-LV"/>
          </w:rPr>
          <m:t>19</m:t>
        </m:r>
      </m:oMath>
      <w:r w:rsidRPr="00AF4EC6">
        <w:rPr>
          <w:lang w:val="lv-LV"/>
        </w:rPr>
        <w:t xml:space="preserve">, </w:t>
      </w:r>
      <m:oMath>
        <m:r>
          <w:rPr>
            <w:rFonts w:ascii="Cambria Math" w:hAnsi="Cambria Math"/>
            <w:lang w:val="lv-LV"/>
          </w:rPr>
          <m:t>21</m:t>
        </m:r>
      </m:oMath>
      <w:r w:rsidRPr="00AF4EC6">
        <w:rPr>
          <w:lang w:val="lv-LV"/>
        </w:rPr>
        <w:t xml:space="preserve">, </w:t>
      </w:r>
      <m:oMath>
        <m:r>
          <w:rPr>
            <w:rFonts w:ascii="Cambria Math" w:hAnsi="Cambria Math"/>
            <w:lang w:val="lv-LV"/>
          </w:rPr>
          <m:t>25</m:t>
        </m:r>
      </m:oMath>
      <w:r w:rsidRPr="00AF4EC6">
        <w:rPr>
          <w:lang w:val="lv-LV"/>
        </w:rPr>
        <w:t xml:space="preserve">, </w:t>
      </w:r>
      <m:oMath>
        <m:r>
          <w:rPr>
            <w:rFonts w:ascii="Cambria Math" w:hAnsi="Cambria Math"/>
            <w:lang w:val="lv-LV"/>
          </w:rPr>
          <m:t>49</m:t>
        </m:r>
      </m:oMath>
      <w:r w:rsidRPr="00AF4EC6">
        <w:rPr>
          <w:lang w:val="lv-LV"/>
        </w:rPr>
        <w:t xml:space="preserve">, </w:t>
      </w:r>
      <m:oMath>
        <m:r>
          <w:rPr>
            <w:rFonts w:ascii="Cambria Math" w:hAnsi="Cambria Math"/>
            <w:lang w:val="lv-LV"/>
          </w:rPr>
          <m:t>81</m:t>
        </m:r>
      </m:oMath>
      <w:r w:rsidRPr="00AF4EC6">
        <w:rPr>
          <w:lang w:val="lv-LV"/>
        </w:rPr>
        <w:t>?</w:t>
      </w:r>
    </w:p>
    <w:p w14:paraId="6255BE49" w14:textId="77777777" w:rsidR="009F44D3" w:rsidRPr="00AF4EC6" w:rsidRDefault="006C1BFF">
      <w:pPr>
        <w:pStyle w:val="Pamatteksts"/>
        <w:rPr>
          <w:lang w:val="lv-LV"/>
        </w:rPr>
      </w:pPr>
      <w:r w:rsidRPr="00AF4EC6">
        <w:rPr>
          <w:b/>
          <w:i/>
          <w:lang w:val="lv-LV"/>
        </w:rPr>
        <w:t>Atbilde:</w:t>
      </w:r>
      <w:r w:rsidRPr="00AF4EC6">
        <w:rPr>
          <w:lang w:val="lv-LV"/>
        </w:rPr>
        <w:t xml:space="preserve"> Katram no skaitļiem tabuliņā ierakstiet Jā/Nē:</w:t>
      </w:r>
    </w:p>
    <w:p w14:paraId="0E71EF62" w14:textId="77777777" w:rsidR="009F44D3" w:rsidRPr="00AF4EC6" w:rsidRDefault="006C1BFF">
      <w:pPr>
        <w:pStyle w:val="Figure"/>
        <w:rPr>
          <w:lang w:val="lv-LV"/>
        </w:rPr>
      </w:pPr>
      <w:r w:rsidRPr="00AF4EC6">
        <w:rPr>
          <w:noProof/>
          <w:lang w:val="lv-LV" w:eastAsia="lv-LV"/>
        </w:rPr>
        <w:drawing>
          <wp:inline distT="0" distB="0" distL="0" distR="0" wp14:anchorId="7B3CF9B9" wp14:editId="6D452437">
            <wp:extent cx="2758568" cy="36883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nt-exam-2017-03-29-Q-8-3.png"/>
                    <pic:cNvPicPr>
                      <a:picLocks noChangeAspect="1" noChangeArrowheads="1"/>
                    </pic:cNvPicPr>
                  </pic:nvPicPr>
                  <pic:blipFill>
                    <a:blip r:embed="rId28"/>
                    <a:stretch>
                      <a:fillRect/>
                    </a:stretch>
                  </pic:blipFill>
                  <pic:spPr bwMode="auto">
                    <a:xfrm>
                      <a:off x="0" y="0"/>
                      <a:ext cx="2758568" cy="368833"/>
                    </a:xfrm>
                    <a:prstGeom prst="rect">
                      <a:avLst/>
                    </a:prstGeom>
                    <a:noFill/>
                    <a:ln w="9525">
                      <a:noFill/>
                      <a:headEnd/>
                      <a:tailEnd/>
                    </a:ln>
                  </pic:spPr>
                </pic:pic>
              </a:graphicData>
            </a:graphic>
          </wp:inline>
        </w:drawing>
      </w:r>
    </w:p>
    <w:p w14:paraId="43F9358E" w14:textId="77777777" w:rsidR="009F44D3" w:rsidRPr="00AF4EC6" w:rsidRDefault="006C1BFF">
      <w:pPr>
        <w:pStyle w:val="FirstParagraph"/>
        <w:rPr>
          <w:lang w:val="lv-LV"/>
        </w:rPr>
      </w:pPr>
      <w:r w:rsidRPr="00AF4EC6">
        <w:rPr>
          <w:i/>
          <w:lang w:val="lv-LV"/>
        </w:rPr>
        <w:t>Atrisinājums:</w:t>
      </w:r>
      <w:r w:rsidRPr="00AF4EC6">
        <w:rPr>
          <w:lang w:val="lv-LV"/>
        </w:rPr>
        <w:t xml:space="preserve"> Ar </w:t>
      </w:r>
      <m:oMath>
        <m:r>
          <w:rPr>
            <w:rFonts w:ascii="Cambria Math" w:hAnsi="Cambria Math"/>
            <w:lang w:val="lv-LV"/>
          </w:rPr>
          <m:t>7</m:t>
        </m:r>
      </m:oMath>
      <w:r w:rsidRPr="00AF4EC6">
        <w:rPr>
          <w:lang w:val="lv-LV"/>
        </w:rPr>
        <w:t xml:space="preserve"> un </w:t>
      </w:r>
      <m:oMath>
        <m:r>
          <w:rPr>
            <w:rFonts w:ascii="Cambria Math" w:hAnsi="Cambria Math"/>
            <w:lang w:val="lv-LV"/>
          </w:rPr>
          <m:t>9</m:t>
        </m:r>
      </m:oMath>
      <w:r w:rsidRPr="00AF4EC6">
        <w:rPr>
          <w:lang w:val="lv-LV"/>
        </w:rPr>
        <w:t xml:space="preserve"> dalās tādēļ, ka vismaz kāds no </w:t>
      </w:r>
      <m:oMath>
        <m:r>
          <w:rPr>
            <w:rFonts w:ascii="Cambria Math" w:hAnsi="Cambria Math"/>
            <w:lang w:val="lv-LV"/>
          </w:rPr>
          <m:t>x,…,x+9</m:t>
        </m:r>
      </m:oMath>
      <w:r w:rsidRPr="00AF4EC6">
        <w:rPr>
          <w:lang w:val="lv-LV"/>
        </w:rPr>
        <w:t xml:space="preserve"> ir </w:t>
      </w:r>
      <m:oMath>
        <m:r>
          <w:rPr>
            <w:rFonts w:ascii="Cambria Math" w:hAnsi="Cambria Math"/>
            <w:lang w:val="lv-LV"/>
          </w:rPr>
          <m:t>7</m:t>
        </m:r>
      </m:oMath>
      <w:r w:rsidRPr="00AF4EC6">
        <w:rPr>
          <w:lang w:val="lv-LV"/>
        </w:rPr>
        <w:t xml:space="preserve"> vai </w:t>
      </w:r>
      <m:oMath>
        <m:r>
          <w:rPr>
            <w:rFonts w:ascii="Cambria Math" w:hAnsi="Cambria Math"/>
            <w:lang w:val="lv-LV"/>
          </w:rPr>
          <m:t>9</m:t>
        </m:r>
      </m:oMath>
      <w:r w:rsidRPr="00AF4EC6">
        <w:rPr>
          <w:lang w:val="lv-LV"/>
        </w:rPr>
        <w:t xml:space="preserve"> </w:t>
      </w:r>
      <w:commentRangeStart w:id="212"/>
      <w:r w:rsidRPr="00AF4EC6">
        <w:rPr>
          <w:lang w:val="lv-LV"/>
        </w:rPr>
        <w:t>daudzkārtnis</w:t>
      </w:r>
      <w:commentRangeEnd w:id="212"/>
      <w:r w:rsidR="00C6437F">
        <w:rPr>
          <w:rStyle w:val="Komentraatsauce"/>
        </w:rPr>
        <w:commentReference w:id="212"/>
      </w:r>
      <w:r w:rsidRPr="00AF4EC6">
        <w:rPr>
          <w:lang w:val="lv-LV"/>
        </w:rPr>
        <w:t>.</w:t>
      </w:r>
      <w:r w:rsidRPr="00AF4EC6">
        <w:rPr>
          <w:lang w:val="lv-LV"/>
        </w:rPr>
        <w:br/>
        <w:t xml:space="preserve">Ar </w:t>
      </w:r>
      <m:oMath>
        <m:r>
          <w:rPr>
            <w:rFonts w:ascii="Cambria Math" w:hAnsi="Cambria Math"/>
            <w:lang w:val="lv-LV"/>
          </w:rPr>
          <m:t>15</m:t>
        </m:r>
      </m:oMath>
      <w:r w:rsidRPr="00AF4EC6">
        <w:rPr>
          <w:lang w:val="lv-LV"/>
        </w:rPr>
        <w:t xml:space="preserve">, </w:t>
      </w:r>
      <m:oMath>
        <m:r>
          <w:rPr>
            <w:rFonts w:ascii="Cambria Math" w:hAnsi="Cambria Math"/>
            <w:lang w:val="lv-LV"/>
          </w:rPr>
          <m:t>21</m:t>
        </m:r>
      </m:oMath>
      <w:r w:rsidRPr="00AF4EC6">
        <w:rPr>
          <w:lang w:val="lv-LV"/>
        </w:rPr>
        <w:t xml:space="preserve"> dalās tādēļ, ka vismaz kāds no </w:t>
      </w:r>
      <m:oMath>
        <m:r>
          <w:rPr>
            <w:rFonts w:ascii="Cambria Math" w:hAnsi="Cambria Math"/>
            <w:lang w:val="lv-LV"/>
          </w:rPr>
          <m:t>x,…,x+9</m:t>
        </m:r>
      </m:oMath>
      <w:r w:rsidRPr="00AF4EC6">
        <w:rPr>
          <w:lang w:val="lv-LV"/>
        </w:rPr>
        <w:t xml:space="preserve"> ir </w:t>
      </w:r>
      <m:oMath>
        <m:r>
          <w:rPr>
            <w:rFonts w:ascii="Cambria Math" w:hAnsi="Cambria Math"/>
            <w:lang w:val="lv-LV"/>
          </w:rPr>
          <m:t>3</m:t>
        </m:r>
      </m:oMath>
      <w:r w:rsidRPr="00AF4EC6">
        <w:rPr>
          <w:lang w:val="lv-LV"/>
        </w:rPr>
        <w:t xml:space="preserve"> daudzkārtnis, un kāds (varbūt cits) no tās pašas virknītes </w:t>
      </w:r>
      <m:oMath>
        <m:r>
          <w:rPr>
            <w:rFonts w:ascii="Cambria Math" w:hAnsi="Cambria Math"/>
            <w:lang w:val="lv-LV"/>
          </w:rPr>
          <m:t>x,…,x+9</m:t>
        </m:r>
      </m:oMath>
      <w:r w:rsidRPr="00AF4EC6">
        <w:rPr>
          <w:lang w:val="lv-LV"/>
        </w:rPr>
        <w:t xml:space="preserve"> ir arī </w:t>
      </w:r>
      <m:oMath>
        <m:r>
          <w:rPr>
            <w:rFonts w:ascii="Cambria Math" w:hAnsi="Cambria Math"/>
            <w:lang w:val="lv-LV"/>
          </w:rPr>
          <m:t>5</m:t>
        </m:r>
      </m:oMath>
      <w:r w:rsidRPr="00AF4EC6">
        <w:rPr>
          <w:lang w:val="lv-LV"/>
        </w:rPr>
        <w:t xml:space="preserve"> (attiecīgi </w:t>
      </w:r>
      <m:oMath>
        <m:r>
          <w:rPr>
            <w:rFonts w:ascii="Cambria Math" w:hAnsi="Cambria Math"/>
            <w:lang w:val="lv-LV"/>
          </w:rPr>
          <m:t>7</m:t>
        </m:r>
      </m:oMath>
      <w:r w:rsidRPr="00AF4EC6">
        <w:rPr>
          <w:lang w:val="lv-LV"/>
        </w:rPr>
        <w:t>) daudzkārtnis.</w:t>
      </w:r>
      <w:r w:rsidRPr="00AF4EC6">
        <w:rPr>
          <w:lang w:val="lv-LV"/>
        </w:rPr>
        <w:br/>
        <w:t xml:space="preserve">Ar </w:t>
      </w:r>
      <m:oMath>
        <m:r>
          <w:rPr>
            <w:rFonts w:ascii="Cambria Math" w:hAnsi="Cambria Math"/>
            <w:lang w:val="lv-LV"/>
          </w:rPr>
          <m:t>25</m:t>
        </m:r>
      </m:oMath>
      <w:r w:rsidRPr="00AF4EC6">
        <w:rPr>
          <w:lang w:val="lv-LV"/>
        </w:rPr>
        <w:t xml:space="preserve"> dalās tādēļ, ka virknītē </w:t>
      </w:r>
      <m:oMath>
        <m:r>
          <w:rPr>
            <w:rFonts w:ascii="Cambria Math" w:hAnsi="Cambria Math"/>
            <w:lang w:val="lv-LV"/>
          </w:rPr>
          <m:t>x,…,x+9</m:t>
        </m:r>
      </m:oMath>
      <w:r w:rsidRPr="00AF4EC6">
        <w:rPr>
          <w:lang w:val="lv-LV"/>
        </w:rPr>
        <w:t xml:space="preserve"> ir vismaz divi skaitļa </w:t>
      </w:r>
      <m:oMath>
        <m:r>
          <w:rPr>
            <w:rFonts w:ascii="Cambria Math" w:hAnsi="Cambria Math"/>
            <w:lang w:val="lv-LV"/>
          </w:rPr>
          <m:t>5</m:t>
        </m:r>
      </m:oMath>
      <w:r w:rsidRPr="00AF4EC6">
        <w:rPr>
          <w:lang w:val="lv-LV"/>
        </w:rPr>
        <w:t xml:space="preserve"> daudzkārtņi.</w:t>
      </w:r>
      <w:r w:rsidRPr="00AF4EC6">
        <w:rPr>
          <w:lang w:val="lv-LV"/>
        </w:rPr>
        <w:br/>
        <w:t xml:space="preserve">Ar </w:t>
      </w:r>
      <m:oMath>
        <m:r>
          <w:rPr>
            <w:rFonts w:ascii="Cambria Math" w:hAnsi="Cambria Math"/>
            <w:lang w:val="lv-LV"/>
          </w:rPr>
          <m:t>81</m:t>
        </m:r>
      </m:oMath>
      <w:r w:rsidRPr="00AF4EC6">
        <w:rPr>
          <w:lang w:val="lv-LV"/>
        </w:rPr>
        <w:t xml:space="preserve"> dalās tādēļ, ka virknītē </w:t>
      </w:r>
      <m:oMath>
        <m:r>
          <w:rPr>
            <w:rFonts w:ascii="Cambria Math" w:hAnsi="Cambria Math"/>
            <w:lang w:val="lv-LV"/>
          </w:rPr>
          <m:t>x,…,x+9</m:t>
        </m:r>
      </m:oMath>
      <w:r w:rsidRPr="00AF4EC6">
        <w:rPr>
          <w:lang w:val="lv-LV"/>
        </w:rPr>
        <w:t xml:space="preserve"> ir vismaz viens </w:t>
      </w:r>
      <m:oMath>
        <m:r>
          <w:rPr>
            <w:rFonts w:ascii="Cambria Math" w:hAnsi="Cambria Math"/>
            <w:lang w:val="lv-LV"/>
          </w:rPr>
          <m:t>9</m:t>
        </m:r>
      </m:oMath>
      <w:r w:rsidRPr="00AF4EC6">
        <w:rPr>
          <w:lang w:val="lv-LV"/>
        </w:rPr>
        <w:t xml:space="preserve"> daudzkārtnis, un vēl divi citi skaitļi, kas dalās ar </w:t>
      </w:r>
      <m:oMath>
        <m:r>
          <w:rPr>
            <w:rFonts w:ascii="Cambria Math" w:hAnsi="Cambria Math"/>
            <w:lang w:val="lv-LV"/>
          </w:rPr>
          <m:t>3</m:t>
        </m:r>
      </m:oMath>
      <w:r w:rsidRPr="00AF4EC6">
        <w:rPr>
          <w:lang w:val="lv-LV"/>
        </w:rPr>
        <w:t>.</w:t>
      </w:r>
    </w:p>
    <w:p w14:paraId="4A884FD8" w14:textId="77777777" w:rsidR="009F44D3" w:rsidRPr="00AF4EC6" w:rsidRDefault="006C1BFF">
      <w:pPr>
        <w:pStyle w:val="Pamatteksts"/>
        <w:rPr>
          <w:lang w:val="lv-LV"/>
        </w:rPr>
      </w:pPr>
      <w:r w:rsidRPr="00AF4EC6">
        <w:rPr>
          <w:lang w:val="lv-LV"/>
        </w:rPr>
        <w:t xml:space="preserve">Ar </w:t>
      </w:r>
      <m:oMath>
        <m:r>
          <w:rPr>
            <w:rFonts w:ascii="Cambria Math" w:hAnsi="Cambria Math"/>
            <w:lang w:val="lv-LV"/>
          </w:rPr>
          <m:t>11</m:t>
        </m:r>
      </m:oMath>
      <w:r w:rsidRPr="00AF4EC6">
        <w:rPr>
          <w:lang w:val="lv-LV"/>
        </w:rPr>
        <w:t xml:space="preserve">, </w:t>
      </w:r>
      <m:oMath>
        <m:r>
          <w:rPr>
            <w:rFonts w:ascii="Cambria Math" w:hAnsi="Cambria Math"/>
            <w:lang w:val="lv-LV"/>
          </w:rPr>
          <m:t>17</m:t>
        </m:r>
      </m:oMath>
      <w:r w:rsidRPr="00AF4EC6">
        <w:rPr>
          <w:lang w:val="lv-LV"/>
        </w:rPr>
        <w:t xml:space="preserve">, </w:t>
      </w:r>
      <m:oMath>
        <m:r>
          <w:rPr>
            <w:rFonts w:ascii="Cambria Math" w:hAnsi="Cambria Math"/>
            <w:lang w:val="lv-LV"/>
          </w:rPr>
          <m:t>19</m:t>
        </m:r>
      </m:oMath>
      <w:r w:rsidRPr="00AF4EC6">
        <w:rPr>
          <w:lang w:val="lv-LV"/>
        </w:rPr>
        <w:t xml:space="preserve"> var nedalīties, jo virknīte </w:t>
      </w:r>
      <m:oMath>
        <m:r>
          <w:rPr>
            <w:rFonts w:ascii="Cambria Math" w:hAnsi="Cambria Math"/>
            <w:lang w:val="lv-LV"/>
          </w:rPr>
          <m:t>x,…,x+9</m:t>
        </m:r>
      </m:oMath>
      <w:r w:rsidRPr="00AF4EC6">
        <w:rPr>
          <w:lang w:val="lv-LV"/>
        </w:rPr>
        <w:t xml:space="preserve"> var izvairīties no attiecīgo pirmskaitļu daudzkārtņiem.</w:t>
      </w:r>
      <w:r w:rsidRPr="00AF4EC6">
        <w:rPr>
          <w:lang w:val="lv-LV"/>
        </w:rPr>
        <w:br/>
        <w:t xml:space="preserve">Ar </w:t>
      </w:r>
      <m:oMath>
        <m:r>
          <w:rPr>
            <w:rFonts w:ascii="Cambria Math" w:hAnsi="Cambria Math"/>
            <w:lang w:val="lv-LV"/>
          </w:rPr>
          <m:t>49</m:t>
        </m:r>
      </m:oMath>
      <w:r w:rsidRPr="00AF4EC6">
        <w:rPr>
          <w:lang w:val="lv-LV"/>
        </w:rPr>
        <w:t xml:space="preserve"> var nedalīties, ja virknītē </w:t>
      </w:r>
      <m:oMath>
        <m:r>
          <w:rPr>
            <w:rFonts w:ascii="Cambria Math" w:hAnsi="Cambria Math"/>
            <w:lang w:val="lv-LV"/>
          </w:rPr>
          <m:t>x,…,x+9</m:t>
        </m:r>
      </m:oMath>
      <w:r w:rsidRPr="00AF4EC6">
        <w:rPr>
          <w:lang w:val="lv-LV"/>
        </w:rPr>
        <w:t xml:space="preserve"> ir tikai viens </w:t>
      </w:r>
      <m:oMath>
        <m:r>
          <w:rPr>
            <w:rFonts w:ascii="Cambria Math" w:hAnsi="Cambria Math"/>
            <w:lang w:val="lv-LV"/>
          </w:rPr>
          <m:t>7</m:t>
        </m:r>
      </m:oMath>
      <w:r w:rsidRPr="00AF4EC6">
        <w:rPr>
          <w:lang w:val="lv-LV"/>
        </w:rPr>
        <w:t xml:space="preserve"> daudzkārtnis.</w:t>
      </w:r>
    </w:p>
    <w:p w14:paraId="6A6BE157" w14:textId="77777777" w:rsidR="009F44D3" w:rsidRPr="00AF4EC6" w:rsidRDefault="006C1BFF">
      <w:pPr>
        <w:pStyle w:val="Virsraksts1"/>
        <w:rPr>
          <w:lang w:val="lv-LV"/>
        </w:rPr>
      </w:pPr>
      <w:bookmarkStart w:id="213" w:name="kaut-kas-paliek-nemainigs-nt.remainder.i"/>
      <w:bookmarkEnd w:id="213"/>
      <w:commentRangeStart w:id="214"/>
      <w:r w:rsidRPr="00AF4EC6">
        <w:rPr>
          <w:lang w:val="lv-LV"/>
        </w:rPr>
        <w:lastRenderedPageBreak/>
        <w:t>K</w:t>
      </w:r>
      <w:commentRangeEnd w:id="214"/>
      <w:r w:rsidR="008C5ACE">
        <w:rPr>
          <w:rStyle w:val="Komentraatsauce"/>
          <w:rFonts w:asciiTheme="minorHAnsi" w:eastAsiaTheme="minorHAnsi" w:hAnsiTheme="minorHAnsi" w:cstheme="minorBidi"/>
          <w:b w:val="0"/>
          <w:bCs w:val="0"/>
          <w:color w:val="auto"/>
        </w:rPr>
        <w:commentReference w:id="214"/>
      </w:r>
      <w:r w:rsidRPr="00AF4EC6">
        <w:rPr>
          <w:lang w:val="lv-LV"/>
        </w:rPr>
        <w:t>aut kas paliek nemainīgs (</w:t>
      </w:r>
      <w:r w:rsidRPr="00AF4EC6">
        <w:rPr>
          <w:rStyle w:val="VerbatimChar"/>
          <w:lang w:val="lv-LV"/>
        </w:rPr>
        <w:t>nt.remainder.invariant</w:t>
      </w:r>
      <w:r w:rsidRPr="00AF4EC6">
        <w:rPr>
          <w:lang w:val="lv-LV"/>
        </w:rPr>
        <w:t>)</w:t>
      </w:r>
    </w:p>
    <w:p w14:paraId="47B0B892" w14:textId="77777777" w:rsidR="009F44D3" w:rsidRPr="00AF4EC6" w:rsidRDefault="006C1BFF">
      <w:pPr>
        <w:pStyle w:val="FirstParagraph"/>
        <w:rPr>
          <w:lang w:val="lv-LV"/>
        </w:rPr>
      </w:pPr>
      <w:r w:rsidRPr="00AF4EC6">
        <w:rPr>
          <w:b/>
          <w:lang w:val="lv-LV"/>
        </w:rPr>
        <w:t>Q-9-1.</w:t>
      </w:r>
      <w:r w:rsidRPr="00AF4EC6">
        <w:rPr>
          <w:lang w:val="lv-LV"/>
        </w:rPr>
        <w:t xml:space="preserve"> Vai pa apli var uzrakstīt </w:t>
      </w:r>
      <m:oMath>
        <m:r>
          <w:rPr>
            <w:rFonts w:ascii="Cambria Math" w:hAnsi="Cambria Math"/>
            <w:lang w:val="lv-LV"/>
          </w:rPr>
          <m:t>n</m:t>
        </m:r>
      </m:oMath>
      <w:r w:rsidRPr="00AF4EC6">
        <w:rPr>
          <w:lang w:val="lv-LV"/>
        </w:rPr>
        <w:t xml:space="preserve"> naturālus skaitļus tā, lai jebkuru blakus esošu skaitļu starpība (no lielākā skaitļa atņemot mazāko) būtu </w:t>
      </w:r>
      <m:oMath>
        <m:r>
          <w:rPr>
            <w:rFonts w:ascii="Cambria Math" w:hAnsi="Cambria Math"/>
            <w:lang w:val="lv-LV"/>
          </w:rPr>
          <m:t>6</m:t>
        </m:r>
      </m:oMath>
      <w:r w:rsidRPr="00AF4EC6">
        <w:rPr>
          <w:lang w:val="lv-LV"/>
        </w:rPr>
        <w:t xml:space="preserve">, </w:t>
      </w:r>
      <m:oMath>
        <m:r>
          <w:rPr>
            <w:rFonts w:ascii="Cambria Math" w:hAnsi="Cambria Math"/>
            <w:lang w:val="lv-LV"/>
          </w:rPr>
          <m:t>10</m:t>
        </m:r>
      </m:oMath>
      <w:r w:rsidRPr="00AF4EC6">
        <w:rPr>
          <w:lang w:val="lv-LV"/>
        </w:rPr>
        <w:t xml:space="preserve">, </w:t>
      </w:r>
      <m:oMath>
        <m:r>
          <w:rPr>
            <w:rFonts w:ascii="Cambria Math" w:hAnsi="Cambria Math"/>
            <w:lang w:val="lv-LV"/>
          </w:rPr>
          <m:t>14</m:t>
        </m:r>
      </m:oMath>
      <w:r w:rsidRPr="00AF4EC6">
        <w:rPr>
          <w:lang w:val="lv-LV"/>
        </w:rPr>
        <w:t xml:space="preserve"> vai </w:t>
      </w:r>
      <m:oMath>
        <m:r>
          <w:rPr>
            <w:rFonts w:ascii="Cambria Math" w:hAnsi="Cambria Math"/>
            <w:lang w:val="lv-LV"/>
          </w:rPr>
          <m:t>18</m:t>
        </m:r>
      </m:oMath>
      <w:r w:rsidRPr="00AF4EC6">
        <w:rPr>
          <w:lang w:val="lv-LV"/>
        </w:rPr>
        <w:t xml:space="preserve">? Aplūkot divus gadījumus: </w:t>
      </w:r>
      <m:oMath>
        <m:r>
          <w:rPr>
            <w:rFonts w:ascii="Cambria Math" w:hAnsi="Cambria Math"/>
            <w:lang w:val="lv-LV"/>
          </w:rPr>
          <m:t>n=12</m:t>
        </m:r>
      </m:oMath>
      <w:r w:rsidRPr="00AF4EC6">
        <w:rPr>
          <w:lang w:val="lv-LV"/>
        </w:rPr>
        <w:t xml:space="preserve"> un </w:t>
      </w:r>
      <m:oMath>
        <m:r>
          <w:rPr>
            <w:rFonts w:ascii="Cambria Math" w:hAnsi="Cambria Math"/>
            <w:lang w:val="lv-LV"/>
          </w:rPr>
          <m:t>n=13</m:t>
        </m:r>
      </m:oMath>
      <w:r w:rsidRPr="00AF4EC6">
        <w:rPr>
          <w:lang w:val="lv-LV"/>
        </w:rPr>
        <w:t>.</w:t>
      </w:r>
    </w:p>
    <w:p w14:paraId="61A59D71" w14:textId="77777777" w:rsidR="009F44D3" w:rsidRPr="00AF4EC6" w:rsidRDefault="006C1BFF">
      <w:pPr>
        <w:pStyle w:val="Pamatteksts"/>
        <w:rPr>
          <w:lang w:val="lv-LV"/>
        </w:rPr>
      </w:pPr>
      <w:r w:rsidRPr="00AF4EC6">
        <w:rPr>
          <w:b/>
          <w:i/>
          <w:lang w:val="lv-LV"/>
        </w:rPr>
        <w:t>Atbilde:</w:t>
      </w:r>
      <w:r w:rsidRPr="00AF4EC6">
        <w:rPr>
          <w:lang w:val="lv-LV"/>
        </w:rPr>
        <w:br/>
      </w:r>
      <w:r w:rsidRPr="00AF4EC6">
        <w:rPr>
          <w:i/>
          <w:lang w:val="lv-LV"/>
        </w:rPr>
        <w:t>I daļa.</w:t>
      </w:r>
      <w:r w:rsidRPr="00AF4EC6">
        <w:rPr>
          <w:lang w:val="lv-LV"/>
        </w:rPr>
        <w:t xml:space="preserve"> Ja skaitļu skaits </w:t>
      </w:r>
      <m:oMath>
        <m:r>
          <w:rPr>
            <w:rFonts w:ascii="Cambria Math" w:hAnsi="Cambria Math"/>
            <w:lang w:val="lv-LV"/>
          </w:rPr>
          <m:t>n=12</m:t>
        </m:r>
      </m:oMath>
      <w:r w:rsidRPr="00AF4EC6">
        <w:rPr>
          <w:lang w:val="lv-LV"/>
        </w:rPr>
        <w:t>, tad atbilde ir (izvēlēties no "Jā" un "Nē"): ______</w:t>
      </w:r>
      <w:r w:rsidRPr="00AF4EC6">
        <w:rPr>
          <w:lang w:val="lv-LV"/>
        </w:rPr>
        <w:br/>
      </w:r>
      <w:r w:rsidRPr="00AF4EC6">
        <w:rPr>
          <w:i/>
          <w:lang w:val="lv-LV"/>
        </w:rPr>
        <w:t>II daļa.</w:t>
      </w:r>
      <w:r w:rsidRPr="00AF4EC6">
        <w:rPr>
          <w:lang w:val="lv-LV"/>
        </w:rPr>
        <w:t xml:space="preserve"> Ja skaitļu skaits </w:t>
      </w:r>
      <m:oMath>
        <m:r>
          <w:rPr>
            <w:rFonts w:ascii="Cambria Math" w:hAnsi="Cambria Math"/>
            <w:lang w:val="lv-LV"/>
          </w:rPr>
          <m:t>n=13</m:t>
        </m:r>
      </m:oMath>
      <w:r w:rsidRPr="00AF4EC6">
        <w:rPr>
          <w:lang w:val="lv-LV"/>
        </w:rPr>
        <w:t>, tad atbilde ir (izvēlēties no "Jā" un "Nē"): ______</w:t>
      </w:r>
    </w:p>
    <w:p w14:paraId="2995E12D" w14:textId="77777777" w:rsidR="009F44D3" w:rsidRPr="00AF4EC6" w:rsidRDefault="006C1BFF">
      <w:pPr>
        <w:pStyle w:val="Pamatteksts"/>
        <w:rPr>
          <w:lang w:val="lv-LV"/>
        </w:rPr>
      </w:pPr>
      <w:r w:rsidRPr="00AF4EC6">
        <w:rPr>
          <w:i/>
          <w:lang w:val="lv-LV"/>
        </w:rPr>
        <w:t>Atrisinājums:</w:t>
      </w:r>
      <w:r w:rsidRPr="00AF4EC6">
        <w:rPr>
          <w:lang w:val="lv-LV"/>
        </w:rPr>
        <w:t xml:space="preserve"> Pie </w:t>
      </w:r>
      <m:oMath>
        <m:r>
          <w:rPr>
            <w:rFonts w:ascii="Cambria Math" w:hAnsi="Cambria Math"/>
            <w:lang w:val="lv-LV"/>
          </w:rPr>
          <m:t>n=12</m:t>
        </m:r>
      </m:oMath>
      <w:r w:rsidRPr="00AF4EC6">
        <w:rPr>
          <w:lang w:val="lv-LV"/>
        </w:rPr>
        <w:t xml:space="preserve"> atbilde ir "Jā": pietiek izveidot virkni, kurai pamīšus ir divas vērtības: </w:t>
      </w:r>
      <m:oMath>
        <m:r>
          <w:rPr>
            <w:rFonts w:ascii="Cambria Math" w:hAnsi="Cambria Math"/>
            <w:lang w:val="lv-LV"/>
          </w:rPr>
          <m:t>1;7;1;7;…</m:t>
        </m:r>
      </m:oMath>
      <w:r w:rsidRPr="00AF4EC6">
        <w:rPr>
          <w:lang w:val="lv-LV"/>
        </w:rPr>
        <w:t xml:space="preserve">. Pie </w:t>
      </w:r>
      <m:oMath>
        <m:r>
          <w:rPr>
            <w:rFonts w:ascii="Cambria Math" w:hAnsi="Cambria Math"/>
            <w:lang w:val="lv-LV"/>
          </w:rPr>
          <m:t>n=13</m:t>
        </m:r>
      </m:oMath>
      <w:r w:rsidRPr="00AF4EC6">
        <w:rPr>
          <w:lang w:val="lv-LV"/>
        </w:rPr>
        <w:t xml:space="preserve"> atbilde ir "Nē". Katriem diviem blakusesošiem skaitļiem viņu atlikumi, dalot ar </w:t>
      </w:r>
      <m:oMath>
        <m:r>
          <w:rPr>
            <w:rFonts w:ascii="Cambria Math" w:hAnsi="Cambria Math"/>
            <w:lang w:val="lv-LV"/>
          </w:rPr>
          <m:t>4</m:t>
        </m:r>
      </m:oMath>
      <w:r w:rsidRPr="00AF4EC6">
        <w:rPr>
          <w:lang w:val="lv-LV"/>
        </w:rPr>
        <w:t xml:space="preserve">, atšķiras par </w:t>
      </w:r>
      <m:oMath>
        <m:r>
          <w:rPr>
            <w:rFonts w:ascii="Cambria Math" w:hAnsi="Cambria Math"/>
            <w:lang w:val="lv-LV"/>
          </w:rPr>
          <m:t>2</m:t>
        </m:r>
      </m:oMath>
      <w:r w:rsidRPr="00AF4EC6">
        <w:rPr>
          <w:lang w:val="lv-LV"/>
        </w:rPr>
        <w:t xml:space="preserve">. Veicot nepāra skaitu šādu pāreju no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m:t>
            </m:r>
          </m:sub>
        </m:sSub>
      </m:oMath>
      <w:r w:rsidRPr="00AF4EC6">
        <w:rPr>
          <w:lang w:val="lv-LV"/>
        </w:rPr>
        <w:t xml:space="preserve"> uz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m:t>
            </m:r>
          </m:sub>
        </m:sSub>
      </m:oMath>
      <w:r w:rsidRPr="00AF4EC6">
        <w:rPr>
          <w:lang w:val="lv-LV"/>
        </w:rPr>
        <w:t xml:space="preserve">, no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2</m:t>
            </m:r>
          </m:sub>
        </m:sSub>
      </m:oMath>
      <w:r w:rsidRPr="00AF4EC6">
        <w:rPr>
          <w:lang w:val="lv-LV"/>
        </w:rPr>
        <w:t xml:space="preserve"> uz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3</m:t>
            </m:r>
          </m:sub>
        </m:sSub>
      </m:oMath>
      <w:r w:rsidRPr="00AF4EC6">
        <w:rPr>
          <w:lang w:val="lv-LV"/>
        </w:rPr>
        <w:t xml:space="preserve">, utt., no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13</m:t>
            </m:r>
          </m:sub>
        </m:sSub>
      </m:oMath>
      <w:r w:rsidRPr="00AF4EC6">
        <w:rPr>
          <w:lang w:val="lv-LV"/>
        </w:rPr>
        <w:t xml:space="preserve"> uz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m:t>
            </m:r>
          </m:sub>
        </m:sSub>
      </m:oMath>
      <w:r w:rsidRPr="00AF4EC6">
        <w:rPr>
          <w:lang w:val="lv-LV"/>
        </w:rPr>
        <w:t xml:space="preserve">, iegūsim, ka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m:t>
            </m:r>
          </m:sub>
        </m:sSub>
      </m:oMath>
      <w:r w:rsidRPr="00AF4EC6">
        <w:rPr>
          <w:lang w:val="lv-LV"/>
        </w:rPr>
        <w:t xml:space="preserve"> (apļa sākumā) un </w:t>
      </w:r>
      <m:oMath>
        <m:sSub>
          <m:sSubPr>
            <m:ctrlPr>
              <w:rPr>
                <w:rFonts w:ascii="Cambria Math" w:hAnsi="Cambria Math"/>
                <w:lang w:val="lv-LV"/>
              </w:rPr>
            </m:ctrlPr>
          </m:sSubPr>
          <m:e>
            <m:r>
              <w:rPr>
                <w:rFonts w:ascii="Cambria Math" w:hAnsi="Cambria Math"/>
                <w:lang w:val="lv-LV"/>
              </w:rPr>
              <m:t>a</m:t>
            </m:r>
          </m:e>
          <m:sub>
            <m:r>
              <w:rPr>
                <w:rFonts w:ascii="Cambria Math" w:hAnsi="Cambria Math"/>
                <w:lang w:val="lv-LV"/>
              </w:rPr>
              <m:t>1</m:t>
            </m:r>
          </m:sub>
        </m:sSub>
      </m:oMath>
      <w:r w:rsidRPr="00AF4EC6">
        <w:rPr>
          <w:lang w:val="lv-LV"/>
        </w:rPr>
        <w:t xml:space="preserve"> (apļa beigās) arī dot dažādus atlikumus, dalot ar </w:t>
      </w:r>
      <m:oMath>
        <m:r>
          <w:rPr>
            <w:rFonts w:ascii="Cambria Math" w:hAnsi="Cambria Math"/>
            <w:lang w:val="lv-LV"/>
          </w:rPr>
          <m:t>4</m:t>
        </m:r>
      </m:oMath>
      <w:r w:rsidRPr="00AF4EC6">
        <w:rPr>
          <w:lang w:val="lv-LV"/>
        </w:rPr>
        <w:t>. Pretruna.</w:t>
      </w:r>
    </w:p>
    <w:p w14:paraId="75EC4F1D" w14:textId="77777777" w:rsidR="009F44D3" w:rsidRPr="00AF4EC6" w:rsidRDefault="006C1BFF">
      <w:pPr>
        <w:pStyle w:val="Pamatteksts"/>
        <w:rPr>
          <w:lang w:val="lv-LV"/>
        </w:rPr>
      </w:pPr>
      <w:r w:rsidRPr="00AF4EC6">
        <w:rPr>
          <w:b/>
          <w:lang w:val="lv-LV"/>
        </w:rPr>
        <w:t>Q-9-2.</w:t>
      </w:r>
      <w:r w:rsidRPr="00AF4EC6">
        <w:rPr>
          <w:lang w:val="lv-LV"/>
        </w:rPr>
        <w:t xml:space="preserve"> Vai skaitli </w:t>
      </w:r>
      <m:oMath>
        <m:r>
          <w:rPr>
            <w:rFonts w:ascii="Cambria Math" w:hAnsi="Cambria Math"/>
            <w:lang w:val="lv-LV"/>
          </w:rPr>
          <m:t>1000</m:t>
        </m:r>
      </m:oMath>
      <w:r w:rsidRPr="00AF4EC6">
        <w:rPr>
          <w:lang w:val="lv-LV"/>
        </w:rPr>
        <w:t xml:space="preserve"> var iegūt, saskaitot </w:t>
      </w:r>
      <m:oMath>
        <m:r>
          <w:rPr>
            <w:rFonts w:ascii="Cambria Math" w:hAnsi="Cambria Math"/>
            <w:lang w:val="lv-LV"/>
          </w:rPr>
          <m:t>n</m:t>
        </m:r>
      </m:oMath>
      <w:r w:rsidRPr="00AF4EC6">
        <w:rPr>
          <w:lang w:val="lv-LV"/>
        </w:rPr>
        <w:t xml:space="preserve"> nepāru skaitļu kvadrātus (t.i. skaitļus </w:t>
      </w:r>
      <m:oMath>
        <m:r>
          <w:rPr>
            <w:rFonts w:ascii="Cambria Math" w:hAnsi="Cambria Math"/>
            <w:lang w:val="lv-LV"/>
          </w:rPr>
          <m:t>1,9,25,49,…</m:t>
        </m:r>
      </m:oMath>
      <w:r w:rsidRPr="00AF4EC6">
        <w:rPr>
          <w:lang w:val="lv-LV"/>
        </w:rPr>
        <w:t xml:space="preserve">). Saskaitāmajiem nav noteikti jābūt dažādiem. Aplūkot vērtības </w:t>
      </w:r>
      <m:oMath>
        <m:r>
          <w:rPr>
            <w:rFonts w:ascii="Cambria Math" w:hAnsi="Cambria Math"/>
            <w:lang w:val="lv-LV"/>
          </w:rPr>
          <m:t>n=1,2,3,5,8</m:t>
        </m:r>
      </m:oMath>
      <w:r w:rsidRPr="00AF4EC6">
        <w:rPr>
          <w:lang w:val="lv-LV"/>
        </w:rPr>
        <w:t>?</w:t>
      </w:r>
    </w:p>
    <w:p w14:paraId="05A40E97" w14:textId="77777777" w:rsidR="009F44D3" w:rsidRPr="00AF4EC6" w:rsidRDefault="006C1BFF">
      <w:pPr>
        <w:pStyle w:val="Pamatteksts"/>
        <w:rPr>
          <w:lang w:val="lv-LV"/>
        </w:rPr>
      </w:pPr>
      <w:r w:rsidRPr="00AF4EC6">
        <w:rPr>
          <w:b/>
          <w:i/>
          <w:lang w:val="lv-LV"/>
        </w:rPr>
        <w:t>Atbilde:</w:t>
      </w:r>
      <w:r w:rsidRPr="00AF4EC6">
        <w:rPr>
          <w:lang w:val="lv-LV"/>
        </w:rPr>
        <w:br/>
      </w:r>
      <w:r w:rsidRPr="00AF4EC6">
        <w:rPr>
          <w:i/>
          <w:lang w:val="lv-LV"/>
        </w:rPr>
        <w:t>I daļa.</w:t>
      </w:r>
      <w:r w:rsidRPr="00AF4EC6">
        <w:rPr>
          <w:lang w:val="lv-LV"/>
        </w:rPr>
        <w:t xml:space="preserve"> Ja </w:t>
      </w:r>
      <m:oMath>
        <m:r>
          <w:rPr>
            <w:rFonts w:ascii="Cambria Math" w:hAnsi="Cambria Math"/>
            <w:lang w:val="lv-LV"/>
          </w:rPr>
          <m:t>n=1</m:t>
        </m:r>
      </m:oMath>
      <w:r w:rsidRPr="00AF4EC6">
        <w:rPr>
          <w:lang w:val="lv-LV"/>
        </w:rPr>
        <w:t xml:space="preserve"> (izvēlēties no "Jā" un "Nē"): ______</w:t>
      </w:r>
      <w:r w:rsidRPr="00AF4EC6">
        <w:rPr>
          <w:lang w:val="lv-LV"/>
        </w:rPr>
        <w:br/>
      </w:r>
      <w:r w:rsidRPr="00AF4EC6">
        <w:rPr>
          <w:i/>
          <w:lang w:val="lv-LV"/>
        </w:rPr>
        <w:t>II daļa.</w:t>
      </w:r>
      <w:r w:rsidRPr="00AF4EC6">
        <w:rPr>
          <w:lang w:val="lv-LV"/>
        </w:rPr>
        <w:t xml:space="preserve"> Ja </w:t>
      </w:r>
      <m:oMath>
        <m:r>
          <w:rPr>
            <w:rFonts w:ascii="Cambria Math" w:hAnsi="Cambria Math"/>
            <w:lang w:val="lv-LV"/>
          </w:rPr>
          <m:t>n=2</m:t>
        </m:r>
      </m:oMath>
      <w:r w:rsidRPr="00AF4EC6">
        <w:rPr>
          <w:lang w:val="lv-LV"/>
        </w:rPr>
        <w:t xml:space="preserve"> (izvēlēties no "Jā" un "Nē"): ______</w:t>
      </w:r>
      <w:r w:rsidRPr="00AF4EC6">
        <w:rPr>
          <w:lang w:val="lv-LV"/>
        </w:rPr>
        <w:br/>
      </w:r>
      <w:r w:rsidRPr="00AF4EC6">
        <w:rPr>
          <w:i/>
          <w:lang w:val="lv-LV"/>
        </w:rPr>
        <w:t>III daļa.</w:t>
      </w:r>
      <w:r w:rsidRPr="00AF4EC6">
        <w:rPr>
          <w:lang w:val="lv-LV"/>
        </w:rPr>
        <w:t xml:space="preserve"> Ja </w:t>
      </w:r>
      <m:oMath>
        <m:r>
          <w:rPr>
            <w:rFonts w:ascii="Cambria Math" w:hAnsi="Cambria Math"/>
            <w:lang w:val="lv-LV"/>
          </w:rPr>
          <m:t>n=3</m:t>
        </m:r>
      </m:oMath>
      <w:r w:rsidRPr="00AF4EC6">
        <w:rPr>
          <w:lang w:val="lv-LV"/>
        </w:rPr>
        <w:t xml:space="preserve"> (izvēlēties no "Jā" un "Nē"): ______</w:t>
      </w:r>
      <w:r w:rsidRPr="00AF4EC6">
        <w:rPr>
          <w:lang w:val="lv-LV"/>
        </w:rPr>
        <w:br/>
      </w:r>
      <w:r w:rsidRPr="00AF4EC6">
        <w:rPr>
          <w:i/>
          <w:lang w:val="lv-LV"/>
        </w:rPr>
        <w:t>IV daļa.</w:t>
      </w:r>
      <w:r w:rsidRPr="00AF4EC6">
        <w:rPr>
          <w:lang w:val="lv-LV"/>
        </w:rPr>
        <w:t xml:space="preserve"> Ja </w:t>
      </w:r>
      <m:oMath>
        <m:r>
          <w:rPr>
            <w:rFonts w:ascii="Cambria Math" w:hAnsi="Cambria Math"/>
            <w:lang w:val="lv-LV"/>
          </w:rPr>
          <m:t>n=5</m:t>
        </m:r>
      </m:oMath>
      <w:r w:rsidRPr="00AF4EC6">
        <w:rPr>
          <w:lang w:val="lv-LV"/>
        </w:rPr>
        <w:t xml:space="preserve"> (izvēlēties no "Jā" un "Nē"): ______</w:t>
      </w:r>
      <w:r w:rsidRPr="00AF4EC6">
        <w:rPr>
          <w:lang w:val="lv-LV"/>
        </w:rPr>
        <w:br/>
      </w:r>
      <w:r w:rsidRPr="00AF4EC6">
        <w:rPr>
          <w:i/>
          <w:lang w:val="lv-LV"/>
        </w:rPr>
        <w:t>V daļa.</w:t>
      </w:r>
      <w:r w:rsidRPr="00AF4EC6">
        <w:rPr>
          <w:lang w:val="lv-LV"/>
        </w:rPr>
        <w:t xml:space="preserve"> Ja </w:t>
      </w:r>
      <m:oMath>
        <m:r>
          <w:rPr>
            <w:rFonts w:ascii="Cambria Math" w:hAnsi="Cambria Math"/>
            <w:lang w:val="lv-LV"/>
          </w:rPr>
          <m:t>n=8</m:t>
        </m:r>
      </m:oMath>
      <w:r w:rsidRPr="00AF4EC6">
        <w:rPr>
          <w:lang w:val="lv-LV"/>
        </w:rPr>
        <w:t xml:space="preserve"> (izvēlēties no "Jā" un "Nē"): ______</w:t>
      </w:r>
    </w:p>
    <w:p w14:paraId="01D05E7F" w14:textId="77777777" w:rsidR="009F44D3" w:rsidRPr="00AF4EC6" w:rsidRDefault="006C1BFF">
      <w:pPr>
        <w:pStyle w:val="Pamatteksts"/>
        <w:rPr>
          <w:lang w:val="lv-LV"/>
        </w:rPr>
      </w:pPr>
      <w:r w:rsidRPr="00AF4EC6">
        <w:rPr>
          <w:i/>
          <w:lang w:val="lv-LV"/>
        </w:rPr>
        <w:t>Atrisinājums:</w:t>
      </w:r>
      <w:r w:rsidRPr="00AF4EC6">
        <w:rPr>
          <w:lang w:val="lv-LV"/>
        </w:rPr>
        <w:t xml:space="preserve"> Ikviens nepāru skaitļu kvadrāts dod atlikumu </w:t>
      </w:r>
      <m:oMath>
        <m:r>
          <w:rPr>
            <w:rFonts w:ascii="Cambria Math" w:hAnsi="Cambria Math"/>
            <w:lang w:val="lv-LV"/>
          </w:rPr>
          <m:t>1</m:t>
        </m:r>
      </m:oMath>
      <w:r w:rsidRPr="00AF4EC6">
        <w:rPr>
          <w:lang w:val="lv-LV"/>
        </w:rPr>
        <w:t xml:space="preserve">, dalot ar </w:t>
      </w:r>
      <m:oMath>
        <m:r>
          <w:rPr>
            <w:rFonts w:ascii="Cambria Math" w:hAnsi="Cambria Math"/>
            <w:lang w:val="lv-LV"/>
          </w:rPr>
          <m:t>8</m:t>
        </m:r>
      </m:oMath>
      <w:r w:rsidRPr="00AF4EC6">
        <w:rPr>
          <w:lang w:val="lv-LV"/>
        </w:rPr>
        <w:t xml:space="preserve">. Tā kā </w:t>
      </w:r>
      <m:oMath>
        <m:r>
          <w:rPr>
            <w:rFonts w:ascii="Cambria Math" w:hAnsi="Cambria Math"/>
            <w:lang w:val="lv-LV"/>
          </w:rPr>
          <m:t>0</m:t>
        </m:r>
      </m:oMath>
      <w:r w:rsidRPr="00AF4EC6">
        <w:rPr>
          <w:lang w:val="lv-LV"/>
        </w:rPr>
        <w:t xml:space="preserve"> un </w:t>
      </w:r>
      <m:oMath>
        <m:r>
          <w:rPr>
            <w:rFonts w:ascii="Cambria Math" w:hAnsi="Cambria Math"/>
            <w:lang w:val="lv-LV"/>
          </w:rPr>
          <m:t>1000</m:t>
        </m:r>
      </m:oMath>
      <w:r w:rsidRPr="00AF4EC6">
        <w:rPr>
          <w:lang w:val="lv-LV"/>
        </w:rPr>
        <w:t xml:space="preserve"> dalās ar </w:t>
      </w:r>
      <m:oMath>
        <m:r>
          <w:rPr>
            <w:rFonts w:ascii="Cambria Math" w:hAnsi="Cambria Math"/>
            <w:lang w:val="lv-LV"/>
          </w:rPr>
          <m:t>8</m:t>
        </m:r>
      </m:oMath>
      <w:r w:rsidRPr="00AF4EC6">
        <w:rPr>
          <w:lang w:val="lv-LV"/>
        </w:rPr>
        <w:t xml:space="preserve">, tad saskaitāmo skaitam jādalās ar </w:t>
      </w:r>
      <m:oMath>
        <m:r>
          <w:rPr>
            <w:rFonts w:ascii="Cambria Math" w:hAnsi="Cambria Math"/>
            <w:lang w:val="lv-LV"/>
          </w:rPr>
          <m:t>8</m:t>
        </m:r>
      </m:oMath>
      <w:r w:rsidRPr="00AF4EC6">
        <w:rPr>
          <w:lang w:val="lv-LV"/>
        </w:rPr>
        <w:t xml:space="preserve">. Astoņiem saskaitāmajiem atrisinājums eksistē, piemēram, </w:t>
      </w:r>
      <m:oMath>
        <m:r>
          <w:rPr>
            <w:rFonts w:ascii="Cambria Math" w:hAnsi="Cambria Math"/>
            <w:lang w:val="lv-LV"/>
          </w:rPr>
          <m:t>1000=</m:t>
        </m:r>
        <m:sSup>
          <m:sSupPr>
            <m:ctrlPr>
              <w:rPr>
                <w:rFonts w:ascii="Cambria Math" w:hAnsi="Cambria Math"/>
                <w:lang w:val="lv-LV"/>
              </w:rPr>
            </m:ctrlPr>
          </m:sSupPr>
          <m:e>
            <m:r>
              <w:rPr>
                <w:rFonts w:ascii="Cambria Math" w:hAnsi="Cambria Math"/>
                <w:lang w:val="lv-LV"/>
              </w:rPr>
              <m:t>31</m:t>
            </m:r>
          </m:e>
          <m:sup>
            <m:r>
              <w:rPr>
                <w:rFonts w:ascii="Cambria Math" w:hAnsi="Cambria Math"/>
                <w:lang w:val="lv-LV"/>
              </w:rPr>
              <m:t>2</m:t>
            </m:r>
          </m:sup>
        </m:sSup>
        <m:r>
          <w:rPr>
            <w:rFonts w:ascii="Cambria Math" w:hAnsi="Cambria Math"/>
            <w:lang w:val="lv-LV"/>
          </w:rPr>
          <m:t>+4×</m:t>
        </m:r>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2</m:t>
            </m:r>
          </m:sup>
        </m:sSup>
        <m:r>
          <w:rPr>
            <w:rFonts w:ascii="Cambria Math" w:hAnsi="Cambria Math"/>
            <w:lang w:val="lv-LV"/>
          </w:rPr>
          <m:t>+3×</m:t>
        </m:r>
        <m:sSup>
          <m:sSupPr>
            <m:ctrlPr>
              <w:rPr>
                <w:rFonts w:ascii="Cambria Math" w:hAnsi="Cambria Math"/>
                <w:lang w:val="lv-LV"/>
              </w:rPr>
            </m:ctrlPr>
          </m:sSupPr>
          <m:e>
            <m:r>
              <w:rPr>
                <w:rFonts w:ascii="Cambria Math" w:hAnsi="Cambria Math"/>
                <w:lang w:val="lv-LV"/>
              </w:rPr>
              <m:t>1</m:t>
            </m:r>
          </m:e>
          <m:sup>
            <m:r>
              <w:rPr>
                <w:rFonts w:ascii="Cambria Math" w:hAnsi="Cambria Math"/>
                <w:lang w:val="lv-LV"/>
              </w:rPr>
              <m:t>2</m:t>
            </m:r>
          </m:sup>
        </m:sSup>
      </m:oMath>
      <w:r w:rsidRPr="00AF4EC6">
        <w:rPr>
          <w:lang w:val="lv-LV"/>
        </w:rPr>
        <w:t>.</w:t>
      </w:r>
    </w:p>
    <w:p w14:paraId="31C5E4FC" w14:textId="77777777" w:rsidR="009F44D3" w:rsidRPr="00AF4EC6" w:rsidRDefault="006C1BFF">
      <w:pPr>
        <w:pStyle w:val="Pamatteksts"/>
        <w:rPr>
          <w:lang w:val="lv-LV"/>
        </w:rPr>
      </w:pPr>
      <w:r w:rsidRPr="00AF4EC6">
        <w:rPr>
          <w:b/>
          <w:lang w:val="lv-LV"/>
        </w:rPr>
        <w:t>Q-9-3.</w:t>
      </w:r>
      <w:r w:rsidRPr="00AF4EC6">
        <w:rPr>
          <w:lang w:val="lv-LV"/>
        </w:rPr>
        <w:t xml:space="preserve"> Uz tāfeles pa reizei uzrakstīti visi naturālie skaitļi no </w:t>
      </w:r>
      <m:oMath>
        <m:r>
          <w:rPr>
            <w:rFonts w:ascii="Cambria Math" w:hAnsi="Cambria Math"/>
            <w:lang w:val="lv-LV"/>
          </w:rPr>
          <m:t>1</m:t>
        </m:r>
      </m:oMath>
      <w:r w:rsidRPr="00AF4EC6">
        <w:rPr>
          <w:lang w:val="lv-LV"/>
        </w:rPr>
        <w:t xml:space="preserve"> līdz </w:t>
      </w:r>
      <m:oMath>
        <m:r>
          <w:rPr>
            <w:rFonts w:ascii="Cambria Math" w:hAnsi="Cambria Math"/>
            <w:lang w:val="lv-LV"/>
          </w:rPr>
          <m:t>8</m:t>
        </m:r>
      </m:oMath>
      <w:r w:rsidRPr="00AF4EC6">
        <w:rPr>
          <w:lang w:val="lv-LV"/>
        </w:rPr>
        <w:t xml:space="preserve"> ieskaitot. Ar vienu gājienu var izvēlēties uz tāfeles uzrakstītus skaitļus </w:t>
      </w:r>
      <m:oMath>
        <m:r>
          <w:rPr>
            <w:rFonts w:ascii="Cambria Math" w:hAnsi="Cambria Math"/>
            <w:lang w:val="lv-LV"/>
          </w:rPr>
          <m:t>a</m:t>
        </m:r>
      </m:oMath>
      <w:r w:rsidRPr="00AF4EC6">
        <w:rPr>
          <w:lang w:val="lv-LV"/>
        </w:rPr>
        <w:t xml:space="preserve"> un </w:t>
      </w:r>
      <m:oMath>
        <m:r>
          <w:rPr>
            <w:rFonts w:ascii="Cambria Math" w:hAnsi="Cambria Math"/>
            <w:lang w:val="lv-LV"/>
          </w:rPr>
          <m:t>b</m:t>
        </m:r>
      </m:oMath>
      <w:r w:rsidRPr="00AF4EC6">
        <w:rPr>
          <w:lang w:val="lv-LV"/>
        </w:rPr>
        <w:t xml:space="preserve">, nodzēst tos, un to vietā uzrakstīt </w:t>
      </w:r>
      <m:oMath>
        <m:r>
          <w:rPr>
            <w:rFonts w:ascii="Cambria Math" w:hAnsi="Cambria Math"/>
            <w:lang w:val="lv-LV"/>
          </w:rPr>
          <m:t>|a-b|</m:t>
        </m:r>
      </m:oMath>
      <w:r w:rsidRPr="00AF4EC6">
        <w:rPr>
          <w:lang w:val="lv-LV"/>
        </w:rPr>
        <w:t>. Pēc četriem šādiem gājieniem uz tāfeles būs palikuši četri skaitļi. Cik no tiem var būt nepāru skaitļi?</w:t>
      </w:r>
    </w:p>
    <w:p w14:paraId="0FEE6FE5" w14:textId="77777777" w:rsidR="009F44D3" w:rsidRPr="00AF4EC6" w:rsidRDefault="006C1BFF">
      <w:pPr>
        <w:pStyle w:val="Pamatteksts"/>
        <w:rPr>
          <w:lang w:val="lv-LV"/>
        </w:rPr>
      </w:pPr>
      <w:r w:rsidRPr="00AF4EC6">
        <w:rPr>
          <w:b/>
          <w:i/>
          <w:lang w:val="lv-LV"/>
        </w:rPr>
        <w:t>Atbilde:</w:t>
      </w:r>
      <w:r w:rsidRPr="00AF4EC6">
        <w:rPr>
          <w:lang w:val="lv-LV"/>
        </w:rPr>
        <w:t xml:space="preserve"> Ierakstīt pretī skaitļu skaitam "Jā", ja tas ir iespējams nepāru skaitļu skaits.</w:t>
      </w:r>
    </w:p>
    <w:p w14:paraId="49474E3A" w14:textId="77777777" w:rsidR="009F44D3" w:rsidRPr="00AF4EC6" w:rsidRDefault="006C1BFF">
      <w:pPr>
        <w:pStyle w:val="Figure"/>
        <w:rPr>
          <w:lang w:val="lv-LV"/>
        </w:rPr>
      </w:pPr>
      <w:r w:rsidRPr="00AF4EC6">
        <w:rPr>
          <w:noProof/>
          <w:lang w:val="lv-LV" w:eastAsia="lv-LV"/>
        </w:rPr>
        <w:drawing>
          <wp:inline distT="0" distB="0" distL="0" distR="0" wp14:anchorId="108B557C" wp14:editId="4C5B2121">
            <wp:extent cx="2796988" cy="36883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nt-exam-2017-03-29-Q-9-3.png"/>
                    <pic:cNvPicPr>
                      <a:picLocks noChangeAspect="1" noChangeArrowheads="1"/>
                    </pic:cNvPicPr>
                  </pic:nvPicPr>
                  <pic:blipFill>
                    <a:blip r:embed="rId29"/>
                    <a:stretch>
                      <a:fillRect/>
                    </a:stretch>
                  </pic:blipFill>
                  <pic:spPr bwMode="auto">
                    <a:xfrm>
                      <a:off x="0" y="0"/>
                      <a:ext cx="2796988" cy="368833"/>
                    </a:xfrm>
                    <a:prstGeom prst="rect">
                      <a:avLst/>
                    </a:prstGeom>
                    <a:noFill/>
                    <a:ln w="9525">
                      <a:noFill/>
                      <a:headEnd/>
                      <a:tailEnd/>
                    </a:ln>
                  </pic:spPr>
                </pic:pic>
              </a:graphicData>
            </a:graphic>
          </wp:inline>
        </w:drawing>
      </w:r>
    </w:p>
    <w:p w14:paraId="4F90DD16" w14:textId="77777777" w:rsidR="009F44D3" w:rsidRPr="00AF4EC6" w:rsidRDefault="006C1BFF">
      <w:pPr>
        <w:pStyle w:val="FirstParagraph"/>
        <w:rPr>
          <w:lang w:val="lv-LV"/>
        </w:rPr>
      </w:pPr>
      <w:r w:rsidRPr="00AF4EC6">
        <w:rPr>
          <w:i/>
          <w:lang w:val="lv-LV"/>
        </w:rPr>
        <w:t>Atrisinājums:</w:t>
      </w:r>
      <w:r w:rsidRPr="00AF4EC6">
        <w:rPr>
          <w:lang w:val="lv-LV"/>
        </w:rPr>
        <w:t xml:space="preserve"> Ir iespējami </w:t>
      </w:r>
      <m:oMath>
        <m:r>
          <w:rPr>
            <w:rFonts w:ascii="Cambria Math" w:hAnsi="Cambria Math"/>
            <w:lang w:val="lv-LV"/>
          </w:rPr>
          <m:t>0</m:t>
        </m:r>
      </m:oMath>
      <w:r w:rsidRPr="00AF4EC6">
        <w:rPr>
          <w:lang w:val="lv-LV"/>
        </w:rPr>
        <w:t xml:space="preserve">, </w:t>
      </w:r>
      <m:oMath>
        <m:r>
          <w:rPr>
            <w:rFonts w:ascii="Cambria Math" w:hAnsi="Cambria Math"/>
            <w:lang w:val="lv-LV"/>
          </w:rPr>
          <m:t>2</m:t>
        </m:r>
      </m:oMath>
      <w:r w:rsidRPr="00AF4EC6">
        <w:rPr>
          <w:lang w:val="lv-LV"/>
        </w:rPr>
        <w:t xml:space="preserve"> vai </w:t>
      </w:r>
      <m:oMath>
        <m:r>
          <w:rPr>
            <w:rFonts w:ascii="Cambria Math" w:hAnsi="Cambria Math"/>
            <w:lang w:val="lv-LV"/>
          </w:rPr>
          <m:t>4</m:t>
        </m:r>
      </m:oMath>
      <w:r w:rsidRPr="00AF4EC6">
        <w:rPr>
          <w:lang w:val="lv-LV"/>
        </w:rPr>
        <w:t xml:space="preserve"> nepāru skaitļi. Sākumā ir četri nepāru skaitļi. Pēc katra gājiena nepāru skaitļu skaits var palikt nemainīgs (ja </w:t>
      </w:r>
      <m:oMath>
        <m:r>
          <w:rPr>
            <w:rFonts w:ascii="Cambria Math" w:hAnsi="Cambria Math"/>
            <w:lang w:val="lv-LV"/>
          </w:rPr>
          <m:t>a</m:t>
        </m:r>
      </m:oMath>
      <w:r w:rsidRPr="00AF4EC6">
        <w:rPr>
          <w:lang w:val="lv-LV"/>
        </w:rPr>
        <w:t xml:space="preserve"> un </w:t>
      </w:r>
      <m:oMath>
        <m:r>
          <w:rPr>
            <w:rFonts w:ascii="Cambria Math" w:hAnsi="Cambria Math"/>
            <w:lang w:val="lv-LV"/>
          </w:rPr>
          <m:t>b</m:t>
        </m:r>
      </m:oMath>
      <w:r w:rsidRPr="00AF4EC6">
        <w:rPr>
          <w:lang w:val="lv-LV"/>
        </w:rPr>
        <w:t xml:space="preserve"> ir abi pāru, vai arī viens no tiem ir pāru), vai arī samazināties par divi (ja </w:t>
      </w:r>
      <m:oMath>
        <m:r>
          <w:rPr>
            <w:rFonts w:ascii="Cambria Math" w:hAnsi="Cambria Math"/>
            <w:lang w:val="lv-LV"/>
          </w:rPr>
          <m:t>a</m:t>
        </m:r>
      </m:oMath>
      <w:r w:rsidRPr="00AF4EC6">
        <w:rPr>
          <w:lang w:val="lv-LV"/>
        </w:rPr>
        <w:t xml:space="preserve"> un </w:t>
      </w:r>
      <m:oMath>
        <m:r>
          <w:rPr>
            <w:rFonts w:ascii="Cambria Math" w:hAnsi="Cambria Math"/>
            <w:lang w:val="lv-LV"/>
          </w:rPr>
          <m:t>b</m:t>
        </m:r>
      </m:oMath>
      <w:r w:rsidRPr="00AF4EC6">
        <w:rPr>
          <w:lang w:val="lv-LV"/>
        </w:rPr>
        <w:t xml:space="preserve"> ir abi nepāru). Tādēļ nepāru skaitļu skaita paritāte nemainās.</w:t>
      </w:r>
    </w:p>
    <w:p w14:paraId="037E82EA" w14:textId="77777777" w:rsidR="009F44D3" w:rsidRPr="00AF4EC6" w:rsidRDefault="006C1BFF">
      <w:pPr>
        <w:pStyle w:val="Virsraksts1"/>
        <w:rPr>
          <w:lang w:val="lv-LV"/>
        </w:rPr>
      </w:pPr>
      <w:bookmarkStart w:id="215" w:name="decimalpieraksts-klust-par-izteiksmi-nt."/>
      <w:bookmarkEnd w:id="215"/>
      <w:commentRangeStart w:id="216"/>
      <w:r w:rsidRPr="00AF4EC6">
        <w:rPr>
          <w:lang w:val="lv-LV"/>
        </w:rPr>
        <w:t>D</w:t>
      </w:r>
      <w:commentRangeEnd w:id="216"/>
      <w:r w:rsidR="008C5ACE">
        <w:rPr>
          <w:rStyle w:val="Komentraatsauce"/>
          <w:rFonts w:asciiTheme="minorHAnsi" w:eastAsiaTheme="minorHAnsi" w:hAnsiTheme="minorHAnsi" w:cstheme="minorBidi"/>
          <w:b w:val="0"/>
          <w:bCs w:val="0"/>
          <w:color w:val="auto"/>
        </w:rPr>
        <w:commentReference w:id="216"/>
      </w:r>
      <w:r w:rsidRPr="00AF4EC6">
        <w:rPr>
          <w:lang w:val="lv-LV"/>
        </w:rPr>
        <w:t>ecimālpieraksts kļūst par izteiksmi (</w:t>
      </w:r>
      <w:r w:rsidRPr="00AF4EC6">
        <w:rPr>
          <w:rStyle w:val="VerbatimChar"/>
          <w:lang w:val="lv-LV"/>
        </w:rPr>
        <w:t>nt.decnotation.expressions</w:t>
      </w:r>
      <w:r w:rsidRPr="00AF4EC6">
        <w:rPr>
          <w:lang w:val="lv-LV"/>
        </w:rPr>
        <w:t>)</w:t>
      </w:r>
    </w:p>
    <w:p w14:paraId="27711065" w14:textId="77777777" w:rsidR="009F44D3" w:rsidRPr="00AF4EC6" w:rsidRDefault="006C1BFF">
      <w:pPr>
        <w:pStyle w:val="FirstParagraph"/>
        <w:rPr>
          <w:lang w:val="lv-LV"/>
        </w:rPr>
      </w:pPr>
      <w:r w:rsidRPr="00AF4EC6">
        <w:rPr>
          <w:b/>
          <w:lang w:val="lv-LV"/>
        </w:rPr>
        <w:t>Q-10-1.</w:t>
      </w:r>
      <w:r w:rsidRPr="00AF4EC6">
        <w:rPr>
          <w:lang w:val="lv-LV"/>
        </w:rPr>
        <w:t xml:space="preserve"> Skaitļa </w:t>
      </w:r>
      <m:oMath>
        <m:r>
          <w:rPr>
            <w:rFonts w:ascii="Cambria Math" w:hAnsi="Cambria Math"/>
            <w:lang w:val="lv-LV"/>
          </w:rPr>
          <m:t>n</m:t>
        </m:r>
      </m:oMath>
      <w:r w:rsidRPr="00AF4EC6">
        <w:rPr>
          <w:lang w:val="lv-LV"/>
        </w:rPr>
        <w:t xml:space="preserve"> decimālpierakstu (sākot no labās puses) sagriež gabalos pa </w:t>
      </w:r>
      <m:oMath>
        <m:r>
          <w:rPr>
            <w:rFonts w:ascii="Cambria Math" w:hAnsi="Cambria Math"/>
            <w:lang w:val="lv-LV"/>
          </w:rPr>
          <m:t>3</m:t>
        </m:r>
      </m:oMath>
      <w:r w:rsidRPr="00AF4EC6">
        <w:rPr>
          <w:lang w:val="lv-LV"/>
        </w:rPr>
        <w:t xml:space="preserve"> cipariem katrā gabalā. Ja ciparu skaits nedalās ar </w:t>
      </w:r>
      <m:oMath>
        <m:r>
          <w:rPr>
            <w:rFonts w:ascii="Cambria Math" w:hAnsi="Cambria Math"/>
            <w:lang w:val="lv-LV"/>
          </w:rPr>
          <m:t>3</m:t>
        </m:r>
      </m:oMath>
      <w:r w:rsidRPr="00AF4EC6">
        <w:rPr>
          <w:lang w:val="lv-LV"/>
        </w:rPr>
        <w:t xml:space="preserve">, skaitļa sākumā pieraksta vienu vai divas nulles. Visus 3-ciparu gabalus saskaita un iegūst summu </w:t>
      </w:r>
      <m:oMath>
        <m:r>
          <w:rPr>
            <w:rFonts w:ascii="Cambria Math" w:hAnsi="Cambria Math"/>
            <w:lang w:val="lv-LV"/>
          </w:rPr>
          <m:t>S</m:t>
        </m:r>
      </m:oMath>
      <w:r w:rsidRPr="00AF4EC6">
        <w:rPr>
          <w:lang w:val="lv-LV"/>
        </w:rPr>
        <w:t xml:space="preserve">. (Sk. piemēru attēlā, kur </w:t>
      </w:r>
      <w:r w:rsidRPr="00AF4EC6">
        <w:rPr>
          <w:lang w:val="lv-LV"/>
        </w:rPr>
        <w:lastRenderedPageBreak/>
        <w:t xml:space="preserve">skaitli </w:t>
      </w:r>
      <m:oMath>
        <m:r>
          <w:rPr>
            <w:rFonts w:ascii="Cambria Math" w:hAnsi="Cambria Math"/>
            <w:lang w:val="lv-LV"/>
          </w:rPr>
          <m:t>n=65329605</m:t>
        </m:r>
      </m:oMath>
      <w:r w:rsidRPr="00AF4EC6">
        <w:rPr>
          <w:lang w:val="lv-LV"/>
        </w:rPr>
        <w:t xml:space="preserve"> pārveido par </w:t>
      </w:r>
      <m:oMath>
        <m:r>
          <w:rPr>
            <w:rFonts w:ascii="Cambria Math" w:hAnsi="Cambria Math"/>
            <w:lang w:val="lv-LV"/>
          </w:rPr>
          <m:t>S=605+329+065</m:t>
        </m:r>
      </m:oMath>
      <w:r w:rsidRPr="00AF4EC6">
        <w:rPr>
          <w:lang w:val="lv-LV"/>
        </w:rPr>
        <w:t xml:space="preserve">.) Kuriem </w:t>
      </w:r>
      <m:oMath>
        <m:r>
          <w:rPr>
            <w:rFonts w:ascii="Cambria Math" w:hAnsi="Cambria Math"/>
            <w:lang w:val="lv-LV"/>
          </w:rPr>
          <m:t>p</m:t>
        </m:r>
      </m:oMath>
      <w:r w:rsidRPr="00AF4EC6">
        <w:rPr>
          <w:lang w:val="lv-LV"/>
        </w:rPr>
        <w:t xml:space="preserve"> ir spēkā "dalāmības pazīme": </w:t>
      </w:r>
      <m:oMath>
        <m:r>
          <w:rPr>
            <w:rFonts w:ascii="Cambria Math" w:hAnsi="Cambria Math"/>
            <w:lang w:val="lv-LV"/>
          </w:rPr>
          <m:t>n</m:t>
        </m:r>
      </m:oMath>
      <w:r w:rsidRPr="00AF4EC6">
        <w:rPr>
          <w:lang w:val="lv-LV"/>
        </w:rPr>
        <w:t xml:space="preserve"> dalās ar </w:t>
      </w:r>
      <m:oMath>
        <m:r>
          <w:rPr>
            <w:rFonts w:ascii="Cambria Math" w:hAnsi="Cambria Math"/>
            <w:lang w:val="lv-LV"/>
          </w:rPr>
          <m:t>p</m:t>
        </m:r>
      </m:oMath>
      <w:r w:rsidRPr="00AF4EC6">
        <w:rPr>
          <w:lang w:val="lv-LV"/>
        </w:rPr>
        <w:t xml:space="preserve"> tad un tikai tad, ja summa </w:t>
      </w:r>
      <m:oMath>
        <m:r>
          <w:rPr>
            <w:rFonts w:ascii="Cambria Math" w:hAnsi="Cambria Math"/>
            <w:lang w:val="lv-LV"/>
          </w:rPr>
          <m:t>S</m:t>
        </m:r>
      </m:oMath>
      <w:r w:rsidRPr="00AF4EC6">
        <w:rPr>
          <w:lang w:val="lv-LV"/>
        </w:rPr>
        <w:t xml:space="preserve"> dalās ar </w:t>
      </w:r>
      <m:oMath>
        <m:r>
          <w:rPr>
            <w:rFonts w:ascii="Cambria Math" w:hAnsi="Cambria Math"/>
            <w:lang w:val="lv-LV"/>
          </w:rPr>
          <m:t>p</m:t>
        </m:r>
      </m:oMath>
      <w:r w:rsidRPr="00AF4EC6">
        <w:rPr>
          <w:lang w:val="lv-LV"/>
        </w:rPr>
        <w:t>?</w:t>
      </w:r>
    </w:p>
    <w:p w14:paraId="378EADD0" w14:textId="77777777" w:rsidR="009F44D3" w:rsidRPr="00AF4EC6" w:rsidRDefault="006C1BFF">
      <w:pPr>
        <w:pStyle w:val="FigurewithCaption"/>
        <w:rPr>
          <w:lang w:val="lv-LV"/>
        </w:rPr>
      </w:pPr>
      <w:r w:rsidRPr="00AF4EC6">
        <w:rPr>
          <w:noProof/>
          <w:lang w:val="lv-LV" w:eastAsia="lv-LV"/>
        </w:rPr>
        <w:drawing>
          <wp:inline distT="0" distB="0" distL="0" distR="0" wp14:anchorId="5F12D9D6" wp14:editId="713BC154">
            <wp:extent cx="4272322" cy="1621331"/>
            <wp:effectExtent l="0" t="0" r="0" b="0"/>
            <wp:docPr id="21" name="Picture" descr="Attēls: Skaitļa pārveidošana, izmantojot &quot;dalāmības pazīmi&quot;"/>
            <wp:cNvGraphicFramePr/>
            <a:graphic xmlns:a="http://schemas.openxmlformats.org/drawingml/2006/main">
              <a:graphicData uri="http://schemas.openxmlformats.org/drawingml/2006/picture">
                <pic:pic xmlns:pic="http://schemas.openxmlformats.org/drawingml/2006/picture">
                  <pic:nvPicPr>
                    <pic:cNvPr id="0" name="Picture" descr="nt-exam-2017-03-29-Q-10-1.png"/>
                    <pic:cNvPicPr>
                      <a:picLocks noChangeAspect="1" noChangeArrowheads="1"/>
                    </pic:cNvPicPr>
                  </pic:nvPicPr>
                  <pic:blipFill>
                    <a:blip r:embed="rId30"/>
                    <a:stretch>
                      <a:fillRect/>
                    </a:stretch>
                  </pic:blipFill>
                  <pic:spPr bwMode="auto">
                    <a:xfrm>
                      <a:off x="0" y="0"/>
                      <a:ext cx="4272322" cy="1621331"/>
                    </a:xfrm>
                    <a:prstGeom prst="rect">
                      <a:avLst/>
                    </a:prstGeom>
                    <a:noFill/>
                    <a:ln w="9525">
                      <a:noFill/>
                      <a:headEnd/>
                      <a:tailEnd/>
                    </a:ln>
                  </pic:spPr>
                </pic:pic>
              </a:graphicData>
            </a:graphic>
          </wp:inline>
        </w:drawing>
      </w:r>
    </w:p>
    <w:p w14:paraId="77AEC419" w14:textId="77777777" w:rsidR="009F44D3" w:rsidRPr="00AF4EC6" w:rsidRDefault="006C1BFF">
      <w:pPr>
        <w:pStyle w:val="ImageCaption"/>
        <w:rPr>
          <w:lang w:val="lv-LV"/>
        </w:rPr>
      </w:pPr>
      <w:r w:rsidRPr="00AF4EC6">
        <w:rPr>
          <w:lang w:val="lv-LV"/>
        </w:rPr>
        <w:t>Attēls: Skaitļa pārveidošana, izmantojot "dalāmības pazīmi"</w:t>
      </w:r>
    </w:p>
    <w:p w14:paraId="06A5F47D" w14:textId="77777777" w:rsidR="009F44D3" w:rsidRPr="00AF4EC6" w:rsidRDefault="006C1BFF">
      <w:pPr>
        <w:pStyle w:val="Pamatteksts"/>
        <w:rPr>
          <w:lang w:val="lv-LV"/>
        </w:rPr>
      </w:pPr>
      <w:r w:rsidRPr="00AF4EC6">
        <w:rPr>
          <w:b/>
          <w:i/>
          <w:lang w:val="lv-LV"/>
        </w:rPr>
        <w:t>Atbilde:</w:t>
      </w:r>
      <w:r w:rsidRPr="00AF4EC6">
        <w:rPr>
          <w:lang w:val="lv-LV"/>
        </w:rPr>
        <w:t xml:space="preserve"> Atzīmēt visas atbildes </w:t>
      </w:r>
      <m:oMath>
        <m:r>
          <w:rPr>
            <w:rFonts w:ascii="Cambria Math" w:hAnsi="Cambria Math"/>
            <w:lang w:val="lv-LV"/>
          </w:rPr>
          <m:t>p</m:t>
        </m:r>
      </m:oMath>
      <w:r w:rsidRPr="00AF4EC6">
        <w:rPr>
          <w:lang w:val="lv-LV"/>
        </w:rPr>
        <w:t>, kam der šī "dalāmības pazīme":</w:t>
      </w:r>
    </w:p>
    <w:p w14:paraId="27A10733"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w:rPr>
                        <w:rFonts w:ascii="Cambria Math" w:hAnsi="Cambria Math"/>
                        <w:lang w:val="lv-LV"/>
                      </w:rPr>
                      <m:t>9</m:t>
                    </m:r>
                  </m:e>
                </m:mr>
                <m:mr>
                  <m:e>
                    <m:r>
                      <m:rPr>
                        <m:sty m:val="p"/>
                      </m:rPr>
                      <w:rPr>
                        <w:rFonts w:ascii="Cambria Math" w:hAnsi="Cambria Math"/>
                        <w:lang w:val="lv-LV"/>
                      </w:rPr>
                      <m:t>[B]</m:t>
                    </m:r>
                  </m:e>
                  <m:e>
                    <m:r>
                      <w:rPr>
                        <w:rFonts w:ascii="Cambria Math" w:hAnsi="Cambria Math"/>
                        <w:lang w:val="lv-LV"/>
                      </w:rPr>
                      <m:t>11</m:t>
                    </m:r>
                  </m:e>
                </m:mr>
                <m:mr>
                  <m:e>
                    <m:r>
                      <m:rPr>
                        <m:sty m:val="p"/>
                      </m:rPr>
                      <w:rPr>
                        <w:rFonts w:ascii="Cambria Math" w:hAnsi="Cambria Math"/>
                        <w:lang w:val="lv-LV"/>
                      </w:rPr>
                      <m:t>[C]</m:t>
                    </m:r>
                  </m:e>
                  <m:e>
                    <m:r>
                      <w:rPr>
                        <w:rFonts w:ascii="Cambria Math" w:hAnsi="Cambria Math"/>
                        <w:lang w:val="lv-LV"/>
                      </w:rPr>
                      <m:t>99</m:t>
                    </m:r>
                  </m:e>
                </m:mr>
                <m:mr>
                  <m:e>
                    <m:r>
                      <m:rPr>
                        <m:sty m:val="p"/>
                      </m:rPr>
                      <w:rPr>
                        <w:rFonts w:ascii="Cambria Math" w:hAnsi="Cambria Math"/>
                        <w:lang w:val="lv-LV"/>
                      </w:rPr>
                      <m:t>[D]</m:t>
                    </m:r>
                  </m:e>
                  <m:e>
                    <m:r>
                      <w:rPr>
                        <w:rFonts w:ascii="Cambria Math" w:hAnsi="Cambria Math"/>
                        <w:lang w:val="lv-LV"/>
                      </w:rPr>
                      <m:t>101</m:t>
                    </m:r>
                  </m:e>
                </m:mr>
                <m:mr>
                  <m:e>
                    <m:r>
                      <m:rPr>
                        <m:sty m:val="p"/>
                      </m:rPr>
                      <w:rPr>
                        <w:rFonts w:ascii="Cambria Math" w:hAnsi="Cambria Math"/>
                        <w:lang w:val="lv-LV"/>
                      </w:rPr>
                      <m:t>[E]</m:t>
                    </m:r>
                  </m:e>
                  <m:e>
                    <m:r>
                      <w:rPr>
                        <w:rFonts w:ascii="Cambria Math" w:hAnsi="Cambria Math"/>
                        <w:lang w:val="lv-LV"/>
                      </w:rPr>
                      <m:t>999</m:t>
                    </m:r>
                  </m:e>
                </m:mr>
                <m:mr>
                  <m:e>
                    <m:r>
                      <m:rPr>
                        <m:sty m:val="p"/>
                      </m:rPr>
                      <w:rPr>
                        <w:rFonts w:ascii="Cambria Math" w:hAnsi="Cambria Math"/>
                        <w:lang w:val="lv-LV"/>
                      </w:rPr>
                      <m:t>[F]</m:t>
                    </m:r>
                  </m:e>
                  <m:e>
                    <m:r>
                      <w:rPr>
                        <w:rFonts w:ascii="Cambria Math" w:hAnsi="Cambria Math"/>
                        <w:lang w:val="lv-LV"/>
                      </w:rPr>
                      <m:t>1001</m:t>
                    </m:r>
                  </m:e>
                </m:mr>
              </m:m>
            </m:e>
          </m:d>
        </m:oMath>
      </m:oMathPara>
    </w:p>
    <w:p w14:paraId="679DF44F" w14:textId="77777777" w:rsidR="009F44D3" w:rsidRPr="00AF4EC6" w:rsidRDefault="006C1BFF">
      <w:pPr>
        <w:pStyle w:val="FirstParagraph"/>
        <w:rPr>
          <w:lang w:val="lv-LV"/>
        </w:rPr>
      </w:pPr>
      <w:r w:rsidRPr="00AF4EC6">
        <w:rPr>
          <w:i/>
          <w:lang w:val="lv-LV"/>
        </w:rPr>
        <w:t>Atrisinājums:</w:t>
      </w:r>
      <w:r w:rsidRPr="00AF4EC6">
        <w:rPr>
          <w:lang w:val="lv-LV"/>
        </w:rPr>
        <w:t xml:space="preserve"> Dalāmības pazīme der skaitļiem </w:t>
      </w:r>
      <m:oMath>
        <m:r>
          <w:rPr>
            <w:rFonts w:ascii="Cambria Math" w:hAnsi="Cambria Math"/>
            <w:lang w:val="lv-LV"/>
          </w:rPr>
          <m:t>9</m:t>
        </m:r>
      </m:oMath>
      <w:r w:rsidRPr="00AF4EC6">
        <w:rPr>
          <w:lang w:val="lv-LV"/>
        </w:rPr>
        <w:t xml:space="preserve"> un </w:t>
      </w:r>
      <m:oMath>
        <m:r>
          <w:rPr>
            <w:rFonts w:ascii="Cambria Math" w:hAnsi="Cambria Math"/>
            <w:lang w:val="lv-LV"/>
          </w:rPr>
          <m:t>999</m:t>
        </m:r>
      </m:oMath>
      <w:r w:rsidRPr="00AF4EC6">
        <w:rPr>
          <w:lang w:val="lv-LV"/>
        </w:rPr>
        <w:t xml:space="preserve">. Jo decimālciparu </w:t>
      </w:r>
      <m:oMath>
        <m:r>
          <w:rPr>
            <w:rFonts w:ascii="Cambria Math" w:hAnsi="Cambria Math"/>
            <w:lang w:val="lv-LV"/>
          </w:rPr>
          <m:t>c</m:t>
        </m:r>
      </m:oMath>
      <w:r w:rsidRPr="00AF4EC6">
        <w:rPr>
          <w:lang w:val="lv-LV"/>
        </w:rPr>
        <w:t xml:space="preserve"> pārvietojot par </w:t>
      </w:r>
      <m:oMath>
        <m:r>
          <w:rPr>
            <w:rFonts w:ascii="Cambria Math" w:hAnsi="Cambria Math"/>
            <w:lang w:val="lv-LV"/>
          </w:rPr>
          <m:t>3</m:t>
        </m:r>
      </m:oMath>
      <w:r w:rsidRPr="00AF4EC6">
        <w:rPr>
          <w:lang w:val="lv-LV"/>
        </w:rPr>
        <w:t xml:space="preserve"> pozīcijām, skaitlis samazinās par </w:t>
      </w:r>
      <m:oMath>
        <m:r>
          <w:rPr>
            <w:rFonts w:ascii="Cambria Math" w:hAnsi="Cambria Math"/>
            <w:lang w:val="lv-LV"/>
          </w:rPr>
          <m:t>999c</m:t>
        </m:r>
      </m:oMath>
      <w:r w:rsidRPr="00AF4EC6">
        <w:rPr>
          <w:lang w:val="lv-LV"/>
        </w:rPr>
        <w:t xml:space="preserve"> vai </w:t>
      </w:r>
      <m:oMath>
        <m:r>
          <w:rPr>
            <w:rFonts w:ascii="Cambria Math" w:hAnsi="Cambria Math"/>
            <w:lang w:val="lv-LV"/>
          </w:rPr>
          <m:t>9990c</m:t>
        </m:r>
      </m:oMath>
      <w:r w:rsidRPr="00AF4EC6">
        <w:rPr>
          <w:lang w:val="lv-LV"/>
        </w:rPr>
        <w:t xml:space="preserve"> utt. (līdzīgi var izspriest, kas notiek ja decimālciparu </w:t>
      </w:r>
      <m:oMath>
        <m:r>
          <w:rPr>
            <w:rFonts w:ascii="Cambria Math" w:hAnsi="Cambria Math"/>
            <w:lang w:val="lv-LV"/>
          </w:rPr>
          <m:t>c</m:t>
        </m:r>
      </m:oMath>
      <w:r w:rsidRPr="00AF4EC6">
        <w:rPr>
          <w:lang w:val="lv-LV"/>
        </w:rPr>
        <w:t xml:space="preserve"> pārvieto par </w:t>
      </w:r>
      <m:oMath>
        <m:r>
          <w:rPr>
            <w:rFonts w:ascii="Cambria Math" w:hAnsi="Cambria Math"/>
            <w:lang w:val="lv-LV"/>
          </w:rPr>
          <m:t>6,9,…</m:t>
        </m:r>
      </m:oMath>
      <w:r w:rsidRPr="00AF4EC6">
        <w:rPr>
          <w:lang w:val="lv-LV"/>
        </w:rPr>
        <w:t xml:space="preserve"> pozīcijām).</w:t>
      </w:r>
      <w:r w:rsidRPr="00AF4EC6">
        <w:rPr>
          <w:lang w:val="lv-LV"/>
        </w:rPr>
        <w:br/>
        <w:t xml:space="preserve">Visiem citiem skaitļiem (ja tie nav </w:t>
      </w:r>
      <m:oMath>
        <m:r>
          <w:rPr>
            <w:rFonts w:ascii="Cambria Math" w:hAnsi="Cambria Math"/>
            <w:lang w:val="lv-LV"/>
          </w:rPr>
          <m:t>999</m:t>
        </m:r>
      </m:oMath>
      <w:r w:rsidRPr="00AF4EC6">
        <w:rPr>
          <w:lang w:val="lv-LV"/>
        </w:rPr>
        <w:t xml:space="preserve"> dalītāji) šo dalāmības pazīmi var apgāzt. Teiksim, skaitlis </w:t>
      </w:r>
      <m:oMath>
        <m:r>
          <w:rPr>
            <w:rFonts w:ascii="Cambria Math" w:hAnsi="Cambria Math"/>
            <w:lang w:val="lv-LV"/>
          </w:rPr>
          <m:t>1111</m:t>
        </m:r>
      </m:oMath>
      <w:r w:rsidRPr="00AF4EC6">
        <w:rPr>
          <w:lang w:val="lv-LV"/>
        </w:rPr>
        <w:t xml:space="preserve"> dalās ar </w:t>
      </w:r>
      <m:oMath>
        <m:r>
          <w:rPr>
            <w:rFonts w:ascii="Cambria Math" w:hAnsi="Cambria Math"/>
            <w:lang w:val="lv-LV"/>
          </w:rPr>
          <m:t>11</m:t>
        </m:r>
      </m:oMath>
      <w:r w:rsidRPr="00AF4EC6">
        <w:rPr>
          <w:lang w:val="lv-LV"/>
        </w:rPr>
        <w:t xml:space="preserve">, bet </w:t>
      </w:r>
      <m:oMath>
        <m:r>
          <w:rPr>
            <w:rFonts w:ascii="Cambria Math" w:hAnsi="Cambria Math"/>
            <w:lang w:val="lv-LV"/>
          </w:rPr>
          <m:t>111+1=112</m:t>
        </m:r>
      </m:oMath>
      <w:r w:rsidRPr="00AF4EC6">
        <w:rPr>
          <w:lang w:val="lv-LV"/>
        </w:rPr>
        <w:t xml:space="preserve"> nedalās ar </w:t>
      </w:r>
      <m:oMath>
        <m:r>
          <w:rPr>
            <w:rFonts w:ascii="Cambria Math" w:hAnsi="Cambria Math"/>
            <w:lang w:val="lv-LV"/>
          </w:rPr>
          <m:t>11</m:t>
        </m:r>
      </m:oMath>
      <w:r w:rsidRPr="00AF4EC6">
        <w:rPr>
          <w:lang w:val="lv-LV"/>
        </w:rPr>
        <w:t>, utt.</w:t>
      </w:r>
    </w:p>
    <w:p w14:paraId="31B27129" w14:textId="77777777" w:rsidR="009F44D3" w:rsidRPr="00AF4EC6" w:rsidRDefault="006C1BFF">
      <w:pPr>
        <w:pStyle w:val="Pamatteksts"/>
        <w:rPr>
          <w:lang w:val="lv-LV"/>
        </w:rPr>
      </w:pPr>
      <w:r w:rsidRPr="00AF4EC6">
        <w:rPr>
          <w:b/>
          <w:lang w:val="lv-LV"/>
        </w:rPr>
        <w:t>Q-10-2.</w:t>
      </w:r>
      <w:r w:rsidRPr="00AF4EC6">
        <w:rPr>
          <w:lang w:val="lv-LV"/>
        </w:rPr>
        <w:t xml:space="preserve"> Atrast mazāko četrciparu skaitli, kurš dalās ar </w:t>
      </w:r>
      <m:oMath>
        <m:r>
          <w:rPr>
            <w:rFonts w:ascii="Cambria Math" w:hAnsi="Cambria Math"/>
            <w:lang w:val="lv-LV"/>
          </w:rPr>
          <m:t>11</m:t>
        </m:r>
      </m:oMath>
      <w:r w:rsidRPr="00AF4EC6">
        <w:rPr>
          <w:lang w:val="lv-LV"/>
        </w:rPr>
        <w:t xml:space="preserve"> un kam visi cipari ir dažādi.</w:t>
      </w:r>
    </w:p>
    <w:p w14:paraId="25AC1267" w14:textId="77777777" w:rsidR="009F44D3" w:rsidRPr="00AF4EC6" w:rsidRDefault="006C1BFF">
      <w:pPr>
        <w:pStyle w:val="Pamatteksts"/>
        <w:rPr>
          <w:lang w:val="lv-LV"/>
        </w:rPr>
      </w:pPr>
      <w:r w:rsidRPr="00AF4EC6">
        <w:rPr>
          <w:b/>
          <w:i/>
          <w:lang w:val="lv-LV"/>
        </w:rPr>
        <w:t>Atbilde:</w:t>
      </w:r>
      <w:r w:rsidRPr="00AF4EC6">
        <w:rPr>
          <w:lang w:val="lv-LV"/>
        </w:rPr>
        <w:t xml:space="preserve"> Ierakstīt skaitli: ______</w:t>
      </w:r>
    </w:p>
    <w:p w14:paraId="554AD175" w14:textId="77777777" w:rsidR="009F44D3" w:rsidRPr="00AF4EC6" w:rsidRDefault="006C1BFF">
      <w:pPr>
        <w:pStyle w:val="Pamatteksts"/>
        <w:rPr>
          <w:lang w:val="lv-LV"/>
        </w:rPr>
      </w:pPr>
      <w:r w:rsidRPr="00AF4EC6">
        <w:rPr>
          <w:i/>
          <w:lang w:val="lv-LV"/>
        </w:rPr>
        <w:t>Atrisinājums:</w:t>
      </w:r>
      <w:r w:rsidRPr="00AF4EC6">
        <w:rPr>
          <w:lang w:val="lv-LV"/>
        </w:rPr>
        <w:t xml:space="preserve"> Mazākais četrciparu skaitlis varētu sākties ar cipariem "12" (mazāki cipari skaitļa sākumā nevar būt, lai tas būtu četrciparu). Ja trešais cipars būtu "3", tad pēdējam ciparam būtu jābūt "2" (</w:t>
      </w:r>
      <m:oMath>
        <m:r>
          <w:rPr>
            <w:rFonts w:ascii="Cambria Math" w:hAnsi="Cambria Math"/>
            <w:lang w:val="lv-LV"/>
          </w:rPr>
          <m:t>1232</m:t>
        </m:r>
      </m:oMath>
      <w:r w:rsidRPr="00AF4EC6">
        <w:rPr>
          <w:lang w:val="lv-LV"/>
        </w:rPr>
        <w:t xml:space="preserve"> dalās ar </w:t>
      </w:r>
      <m:oMath>
        <m:r>
          <w:rPr>
            <w:rFonts w:ascii="Cambria Math" w:hAnsi="Cambria Math"/>
            <w:lang w:val="lv-LV"/>
          </w:rPr>
          <m:t>11</m:t>
        </m:r>
      </m:oMath>
      <w:r w:rsidRPr="00AF4EC6">
        <w:rPr>
          <w:lang w:val="lv-LV"/>
        </w:rPr>
        <w:t>), bet tas neatbilst noteikumiem.</w:t>
      </w:r>
      <w:r w:rsidRPr="00AF4EC6">
        <w:rPr>
          <w:lang w:val="lv-LV"/>
        </w:rPr>
        <w:br/>
        <w:t xml:space="preserve">Tādēļ trešais cipars ir "4" un pēdējais cipars ir "3". Skaitlis </w:t>
      </w:r>
      <m:oMath>
        <m:r>
          <w:rPr>
            <w:rFonts w:ascii="Cambria Math" w:hAnsi="Cambria Math"/>
            <w:lang w:val="lv-LV"/>
          </w:rPr>
          <m:t>1243</m:t>
        </m:r>
      </m:oMath>
      <w:r w:rsidRPr="00AF4EC6">
        <w:rPr>
          <w:lang w:val="lv-LV"/>
        </w:rPr>
        <w:t xml:space="preserve"> dalās ar </w:t>
      </w:r>
      <m:oMath>
        <m:r>
          <w:rPr>
            <w:rFonts w:ascii="Cambria Math" w:hAnsi="Cambria Math"/>
            <w:lang w:val="lv-LV"/>
          </w:rPr>
          <m:t>11</m:t>
        </m:r>
      </m:oMath>
      <w:r w:rsidRPr="00AF4EC6">
        <w:rPr>
          <w:lang w:val="lv-LV"/>
        </w:rPr>
        <w:t>.</w:t>
      </w:r>
    </w:p>
    <w:p w14:paraId="32525FC1" w14:textId="77777777" w:rsidR="009F44D3" w:rsidRPr="00AF4EC6" w:rsidRDefault="006C1BFF">
      <w:pPr>
        <w:pStyle w:val="Pamatteksts"/>
        <w:rPr>
          <w:lang w:val="lv-LV"/>
        </w:rPr>
      </w:pPr>
      <w:r w:rsidRPr="00AF4EC6">
        <w:rPr>
          <w:b/>
          <w:lang w:val="lv-LV"/>
        </w:rPr>
        <w:t>Q-10-3.</w:t>
      </w:r>
      <w:r w:rsidRPr="00AF4EC6">
        <w:rPr>
          <w:lang w:val="lv-LV"/>
        </w:rPr>
        <w:t xml:space="preserve"> Zināms, ka </w:t>
      </w:r>
      <m:oMath>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125</m:t>
            </m:r>
          </m:sup>
        </m:sSup>
        <m:r>
          <w:rPr>
            <w:rFonts w:ascii="Cambria Math" w:hAnsi="Cambria Math"/>
            <w:lang w:val="lv-LV"/>
          </w:rPr>
          <m:t>=42535295865117307932921825928971026432</m:t>
        </m:r>
      </m:oMath>
      <w:r w:rsidRPr="00AF4EC6">
        <w:rPr>
          <w:lang w:val="lv-LV"/>
        </w:rPr>
        <w:t>.</w:t>
      </w:r>
      <w:r w:rsidRPr="00AF4EC6">
        <w:rPr>
          <w:lang w:val="lv-LV"/>
        </w:rPr>
        <w:br/>
        <w:t xml:space="preserve">Aplūkojam visas divnieka pakāpes līdz tam: </w:t>
      </w:r>
      <m:oMath>
        <m:r>
          <w:rPr>
            <w:rFonts w:ascii="Cambria Math" w:hAnsi="Cambria Math"/>
            <w:lang w:val="lv-LV"/>
          </w:rPr>
          <m:t>A={</m:t>
        </m:r>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0</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1</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124</m:t>
            </m:r>
          </m:sup>
        </m:sSup>
        <m:r>
          <w:rPr>
            <w:rFonts w:ascii="Cambria Math" w:hAnsi="Cambria Math"/>
            <w:lang w:val="lv-LV"/>
          </w:rPr>
          <m:t>}</m:t>
        </m:r>
      </m:oMath>
      <w:r w:rsidRPr="00AF4EC6">
        <w:rPr>
          <w:lang w:val="lv-LV"/>
        </w:rPr>
        <w:t xml:space="preserve"> Vai vairāk ir tādu divnieka pakāpju, kuru decimālpieraksts sākas ar ciparu "1", vai arī tādu, kuru decimālpieraksts sākas ar cipariem "2" vai "3"?</w:t>
      </w:r>
    </w:p>
    <w:p w14:paraId="1D303852" w14:textId="77777777" w:rsidR="009F44D3" w:rsidRPr="00AF4EC6" w:rsidRDefault="006C1BFF">
      <w:pPr>
        <w:pStyle w:val="Pamatteksts"/>
        <w:rPr>
          <w:lang w:val="lv-LV"/>
        </w:rPr>
      </w:pPr>
      <w:r w:rsidRPr="00AF4EC6">
        <w:rPr>
          <w:b/>
          <w:i/>
          <w:lang w:val="lv-LV"/>
        </w:rPr>
        <w:t>Atbilde:</w:t>
      </w:r>
      <w:r w:rsidRPr="00AF4EC6">
        <w:rPr>
          <w:lang w:val="lv-LV"/>
        </w:rPr>
        <w:t xml:space="preserve"> Atzīmēt patiesu apgalvojumu par </w:t>
      </w:r>
      <m:oMath>
        <m:r>
          <w:rPr>
            <w:rFonts w:ascii="Cambria Math" w:hAnsi="Cambria Math"/>
            <w:lang w:val="lv-LV"/>
          </w:rPr>
          <m:t>125</m:t>
        </m:r>
      </m:oMath>
      <w:r w:rsidRPr="00AF4EC6">
        <w:rPr>
          <w:lang w:val="lv-LV"/>
        </w:rPr>
        <w:t xml:space="preserve"> divnieka pakāpēm kopā </w:t>
      </w:r>
      <m:oMath>
        <m:r>
          <w:rPr>
            <w:rFonts w:ascii="Cambria Math" w:hAnsi="Cambria Math"/>
            <w:lang w:val="lv-LV"/>
          </w:rPr>
          <m:t>A</m:t>
        </m:r>
      </m:oMath>
      <w:r w:rsidRPr="00AF4EC6">
        <w:rPr>
          <w:lang w:val="lv-LV"/>
        </w:rPr>
        <w:t>.</w:t>
      </w:r>
    </w:p>
    <w:p w14:paraId="5DED6705"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m:rPr>
                        <m:sty m:val="p"/>
                      </m:rPr>
                      <w:rPr>
                        <w:rFonts w:ascii="Cambria Math" w:hAnsi="Cambria Math"/>
                        <w:lang w:val="lv-LV"/>
                      </w:rPr>
                      <m:t>Vairāk to, kas sākas ar ciparu "1", nekā to, kas sākas ar "2" vai "3"</m:t>
                    </m:r>
                  </m:e>
                </m:mr>
                <m:mr>
                  <m:e>
                    <m:r>
                      <m:rPr>
                        <m:sty m:val="p"/>
                      </m:rPr>
                      <w:rPr>
                        <w:rFonts w:ascii="Cambria Math" w:hAnsi="Cambria Math"/>
                        <w:lang w:val="lv-LV"/>
                      </w:rPr>
                      <m:t>(B)</m:t>
                    </m:r>
                  </m:e>
                  <m:e>
                    <m:r>
                      <m:rPr>
                        <m:sty m:val="p"/>
                      </m:rPr>
                      <w:rPr>
                        <w:rFonts w:ascii="Cambria Math" w:hAnsi="Cambria Math"/>
                        <w:lang w:val="lv-LV"/>
                      </w:rPr>
                      <m:t>Vairāk to, kas sākas ar "2" vai "3", nekā to, kas sākas ar ciparu "1"</m:t>
                    </m:r>
                  </m:e>
                </m:mr>
                <m:mr>
                  <m:e>
                    <m:r>
                      <m:rPr>
                        <m:sty m:val="p"/>
                      </m:rPr>
                      <w:rPr>
                        <w:rFonts w:ascii="Cambria Math" w:hAnsi="Cambria Math"/>
                        <w:lang w:val="lv-LV"/>
                      </w:rPr>
                      <m:t>(C)</m:t>
                    </m:r>
                  </m:e>
                  <m:e>
                    <m:r>
                      <m:rPr>
                        <m:sty m:val="p"/>
                      </m:rPr>
                      <w:rPr>
                        <w:rFonts w:ascii="Cambria Math" w:hAnsi="Cambria Math"/>
                        <w:lang w:val="lv-LV"/>
                      </w:rPr>
                      <m:t>To, kas sākas ar "1" un to, kas sākas ar "2" vai "3", ir vienāds skaits</m:t>
                    </m:r>
                  </m:e>
                </m:mr>
              </m:m>
            </m:e>
          </m:d>
        </m:oMath>
      </m:oMathPara>
    </w:p>
    <w:p w14:paraId="779624B9" w14:textId="77777777" w:rsidR="009F44D3" w:rsidRPr="00AF4EC6" w:rsidRDefault="006C1BFF">
      <w:pPr>
        <w:pStyle w:val="FirstParagraph"/>
        <w:rPr>
          <w:lang w:val="lv-LV"/>
        </w:rPr>
      </w:pPr>
      <w:r w:rsidRPr="00AF4EC6">
        <w:rPr>
          <w:i/>
          <w:lang w:val="lv-LV"/>
        </w:rPr>
        <w:t>Atrisinājums:</w:t>
      </w:r>
      <w:r w:rsidRPr="00AF4EC6">
        <w:rPr>
          <w:lang w:val="lv-LV"/>
        </w:rPr>
        <w:t xml:space="preserve"> Pakāpes var sadalīt pāros: </w:t>
      </w:r>
      <m:oMath>
        <m:r>
          <w:rPr>
            <w:rFonts w:ascii="Cambria Math" w:hAnsi="Cambria Math"/>
            <w:lang w:val="lv-LV"/>
          </w:rPr>
          <m:t>(1;2)</m:t>
        </m:r>
      </m:oMath>
      <w:r w:rsidRPr="00AF4EC6">
        <w:rPr>
          <w:lang w:val="lv-LV"/>
        </w:rPr>
        <w:t xml:space="preserve">, </w:t>
      </w:r>
      <m:oMath>
        <m:r>
          <w:rPr>
            <w:rFonts w:ascii="Cambria Math" w:hAnsi="Cambria Math"/>
            <w:lang w:val="lv-LV"/>
          </w:rPr>
          <m:t>(16;32)</m:t>
        </m:r>
      </m:oMath>
      <w:r w:rsidRPr="00AF4EC6">
        <w:rPr>
          <w:lang w:val="lv-LV"/>
        </w:rPr>
        <w:t xml:space="preserve">, </w:t>
      </w:r>
      <m:oMath>
        <m:r>
          <w:rPr>
            <w:rFonts w:ascii="Cambria Math" w:hAnsi="Cambria Math"/>
            <w:lang w:val="lv-LV"/>
          </w:rPr>
          <m:t>(128;256)</m:t>
        </m:r>
      </m:oMath>
      <w:r w:rsidRPr="00AF4EC6">
        <w:rPr>
          <w:lang w:val="lv-LV"/>
        </w:rPr>
        <w:t xml:space="preserve">, utt. Katrā pārī ir viena pakāpe, kas sākas ar ciparu "1" (tāda ir jebkuram ciparu skaitam, jo reizinot ar </w:t>
      </w:r>
      <m:oMath>
        <m:r>
          <w:rPr>
            <w:rFonts w:ascii="Cambria Math" w:hAnsi="Cambria Math"/>
            <w:lang w:val="lv-LV"/>
          </w:rPr>
          <m:t>2</m:t>
        </m:r>
      </m:oMath>
      <w:r w:rsidRPr="00AF4EC6">
        <w:rPr>
          <w:lang w:val="lv-LV"/>
        </w:rPr>
        <w:t xml:space="preserve"> nevar uzreiz aizlēkt uz skaitli, kas sākas ar "2" vai lielāku ciparu). Savukārt divreiz </w:t>
      </w:r>
      <w:r w:rsidRPr="00AF4EC6">
        <w:rPr>
          <w:lang w:val="lv-LV"/>
        </w:rPr>
        <w:lastRenderedPageBreak/>
        <w:t>lielāka par šo ir tāda pakāpe, kas sākas ar ciparu "2" vai "3" (tas ir otrais skaitlis katrā pārī). Tātad šo pakāpju ir vienāds skaits.</w:t>
      </w:r>
    </w:p>
    <w:p w14:paraId="560BBB5A" w14:textId="77777777" w:rsidR="009F44D3" w:rsidRPr="00AF4EC6" w:rsidRDefault="006C1BFF">
      <w:pPr>
        <w:pStyle w:val="Pamatteksts"/>
        <w:rPr>
          <w:lang w:val="lv-LV"/>
        </w:rPr>
      </w:pPr>
      <w:r w:rsidRPr="00AF4EC6">
        <w:rPr>
          <w:lang w:val="lv-LV"/>
        </w:rPr>
        <w:t xml:space="preserve">Ņemot vērā, ka </w:t>
      </w:r>
      <m:oMath>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125</m:t>
            </m:r>
          </m:sup>
        </m:sSup>
      </m:oMath>
      <w:r w:rsidRPr="00AF4EC6">
        <w:rPr>
          <w:lang w:val="lv-LV"/>
        </w:rPr>
        <w:t xml:space="preserve"> ir </w:t>
      </w:r>
      <m:oMath>
        <m:r>
          <w:rPr>
            <w:rFonts w:ascii="Cambria Math" w:hAnsi="Cambria Math"/>
            <w:lang w:val="lv-LV"/>
          </w:rPr>
          <m:t>38</m:t>
        </m:r>
      </m:oMath>
      <w:r w:rsidRPr="00AF4EC6">
        <w:rPr>
          <w:lang w:val="lv-LV"/>
        </w:rPr>
        <w:t xml:space="preserve">-ciparu skaitlis, kas sākas ar ciparu "4", pirms tam bija </w:t>
      </w:r>
      <m:oMath>
        <m:r>
          <w:rPr>
            <w:rFonts w:ascii="Cambria Math" w:hAnsi="Cambria Math"/>
            <w:lang w:val="lv-LV"/>
          </w:rPr>
          <m:t>38</m:t>
        </m:r>
      </m:oMath>
      <w:r w:rsidRPr="00AF4EC6">
        <w:rPr>
          <w:lang w:val="lv-LV"/>
        </w:rPr>
        <w:t xml:space="preserve"> pakāpes, kas sākās ar ciparu "1" un </w:t>
      </w:r>
      <m:oMath>
        <m:r>
          <w:rPr>
            <w:rFonts w:ascii="Cambria Math" w:hAnsi="Cambria Math"/>
            <w:lang w:val="lv-LV"/>
          </w:rPr>
          <m:t>38</m:t>
        </m:r>
      </m:oMath>
      <w:r w:rsidRPr="00AF4EC6">
        <w:rPr>
          <w:lang w:val="lv-LV"/>
        </w:rPr>
        <w:t xml:space="preserve"> pakāpes, kas sākās ar cipariem "2" vai "3". (Un kopā </w:t>
      </w:r>
      <m:oMath>
        <m:r>
          <w:rPr>
            <w:rFonts w:ascii="Cambria Math" w:hAnsi="Cambria Math"/>
            <w:lang w:val="lv-LV"/>
          </w:rPr>
          <m:t>A</m:t>
        </m:r>
      </m:oMath>
      <w:r w:rsidRPr="00AF4EC6">
        <w:rPr>
          <w:lang w:val="lv-LV"/>
        </w:rPr>
        <w:t xml:space="preserve"> atliek vēl </w:t>
      </w:r>
      <m:oMath>
        <m:r>
          <w:rPr>
            <w:rFonts w:ascii="Cambria Math" w:hAnsi="Cambria Math"/>
            <w:lang w:val="lv-LV"/>
          </w:rPr>
          <m:t>125-38-38=49</m:t>
        </m:r>
      </m:oMath>
      <w:r w:rsidRPr="00AF4EC6">
        <w:rPr>
          <w:lang w:val="lv-LV"/>
        </w:rPr>
        <w:t xml:space="preserve"> pakāpes, kas sākas ar citiem cipariem.)</w:t>
      </w:r>
    </w:p>
    <w:p w14:paraId="1B1F4623" w14:textId="77777777" w:rsidR="009F44D3" w:rsidRPr="00AF4EC6" w:rsidRDefault="006C1BFF">
      <w:pPr>
        <w:pStyle w:val="Virsraksts1"/>
        <w:rPr>
          <w:lang w:val="lv-LV"/>
        </w:rPr>
      </w:pPr>
      <w:bookmarkStart w:id="217" w:name="atzimet-skaitlus-kas-apmierina-apgalvoju"/>
      <w:bookmarkEnd w:id="217"/>
      <w:commentRangeStart w:id="218"/>
      <w:r w:rsidRPr="00AF4EC6">
        <w:rPr>
          <w:lang w:val="lv-LV"/>
        </w:rPr>
        <w:t>A</w:t>
      </w:r>
      <w:commentRangeEnd w:id="218"/>
      <w:r w:rsidR="008C5ACE">
        <w:rPr>
          <w:rStyle w:val="Komentraatsauce"/>
          <w:rFonts w:asciiTheme="minorHAnsi" w:eastAsiaTheme="minorHAnsi" w:hAnsiTheme="minorHAnsi" w:cstheme="minorBidi"/>
          <w:b w:val="0"/>
          <w:bCs w:val="0"/>
          <w:color w:val="auto"/>
        </w:rPr>
        <w:commentReference w:id="218"/>
      </w:r>
      <w:r w:rsidRPr="00AF4EC6">
        <w:rPr>
          <w:lang w:val="lv-LV"/>
        </w:rPr>
        <w:t>tzīmēt skaitļus, kas apmierina apgalvojumu (</w:t>
      </w:r>
      <w:r w:rsidRPr="00AF4EC6">
        <w:rPr>
          <w:rStyle w:val="VerbatimChar"/>
          <w:lang w:val="lv-LV"/>
        </w:rPr>
        <w:t>nt.primes.small</w:t>
      </w:r>
      <w:r w:rsidRPr="00AF4EC6">
        <w:rPr>
          <w:lang w:val="lv-LV"/>
        </w:rPr>
        <w:t>)</w:t>
      </w:r>
    </w:p>
    <w:p w14:paraId="19D26969" w14:textId="77777777" w:rsidR="009F44D3" w:rsidRPr="00AF4EC6" w:rsidRDefault="006C1BFF">
      <w:pPr>
        <w:pStyle w:val="FirstParagraph"/>
        <w:rPr>
          <w:lang w:val="lv-LV"/>
        </w:rPr>
      </w:pPr>
      <w:r w:rsidRPr="00AF4EC6">
        <w:rPr>
          <w:b/>
          <w:lang w:val="lv-LV"/>
        </w:rPr>
        <w:t>Q-11-1.</w:t>
      </w:r>
      <w:r w:rsidRPr="00AF4EC6">
        <w:rPr>
          <w:lang w:val="lv-LV"/>
        </w:rPr>
        <w:t xml:space="preserve"> Kuriem skaitļiem </w:t>
      </w:r>
      <m:oMath>
        <m:r>
          <w:rPr>
            <w:rFonts w:ascii="Cambria Math" w:hAnsi="Cambria Math"/>
            <w:lang w:val="lv-LV"/>
          </w:rPr>
          <m:t>n</m:t>
        </m:r>
      </m:oMath>
      <w:r w:rsidRPr="00AF4EC6">
        <w:rPr>
          <w:lang w:val="lv-LV"/>
        </w:rPr>
        <w:t xml:space="preserve"> vienmēr ir spēkā apgalvojums: Ja reizinājums </w:t>
      </w:r>
      <m:oMath>
        <m:r>
          <w:rPr>
            <w:rFonts w:ascii="Cambria Math" w:hAnsi="Cambria Math"/>
            <w:lang w:val="lv-LV"/>
          </w:rPr>
          <m:t>ab</m:t>
        </m:r>
      </m:oMath>
      <w:r w:rsidRPr="00AF4EC6">
        <w:rPr>
          <w:lang w:val="lv-LV"/>
        </w:rPr>
        <w:t xml:space="preserve"> dalās ar </w:t>
      </w:r>
      <m:oMath>
        <m:r>
          <w:rPr>
            <w:rFonts w:ascii="Cambria Math" w:hAnsi="Cambria Math"/>
            <w:lang w:val="lv-LV"/>
          </w:rPr>
          <m:t>n</m:t>
        </m:r>
      </m:oMath>
      <w:r w:rsidRPr="00AF4EC6">
        <w:rPr>
          <w:lang w:val="lv-LV"/>
        </w:rPr>
        <w:t xml:space="preserve">, tad </w:t>
      </w:r>
      <m:oMath>
        <m:r>
          <w:rPr>
            <w:rFonts w:ascii="Cambria Math" w:hAnsi="Cambria Math"/>
            <w:lang w:val="lv-LV"/>
          </w:rPr>
          <m:t>a</m:t>
        </m:r>
      </m:oMath>
      <w:r w:rsidRPr="00AF4EC6">
        <w:rPr>
          <w:lang w:val="lv-LV"/>
        </w:rPr>
        <w:t xml:space="preserve"> vai </w:t>
      </w:r>
      <m:oMath>
        <m:r>
          <w:rPr>
            <w:rFonts w:ascii="Cambria Math" w:hAnsi="Cambria Math"/>
            <w:lang w:val="lv-LV"/>
          </w:rPr>
          <m:t>b</m:t>
        </m:r>
      </m:oMath>
      <w:r w:rsidRPr="00AF4EC6">
        <w:rPr>
          <w:lang w:val="lv-LV"/>
        </w:rPr>
        <w:t xml:space="preserve"> (vai tie abi) dalās ar </w:t>
      </w:r>
      <m:oMath>
        <m:r>
          <w:rPr>
            <w:rFonts w:ascii="Cambria Math" w:hAnsi="Cambria Math"/>
            <w:lang w:val="lv-LV"/>
          </w:rPr>
          <m:t>n</m:t>
        </m:r>
      </m:oMath>
      <w:r w:rsidRPr="00AF4EC6">
        <w:rPr>
          <w:lang w:val="lv-LV"/>
        </w:rPr>
        <w:t>.</w:t>
      </w:r>
    </w:p>
    <w:p w14:paraId="38229991" w14:textId="77777777" w:rsidR="009F44D3" w:rsidRPr="00AF4EC6" w:rsidRDefault="006C1BFF">
      <w:pPr>
        <w:pStyle w:val="Pamatteksts"/>
        <w:rPr>
          <w:lang w:val="lv-LV"/>
        </w:rPr>
      </w:pPr>
      <w:r w:rsidRPr="00AF4EC6">
        <w:rPr>
          <w:b/>
          <w:i/>
          <w:lang w:val="lv-LV"/>
        </w:rPr>
        <w:t>Atbilde:</w:t>
      </w:r>
      <w:r w:rsidRPr="00AF4EC6">
        <w:rPr>
          <w:lang w:val="lv-LV"/>
        </w:rPr>
        <w:t xml:space="preserve"> Tabulā esošos nepāru skaitļus atzīmēt ar "Jā" vai "Nē" - atkarībā no tā, vai apgalvojums ir spēkā.</w:t>
      </w:r>
    </w:p>
    <w:p w14:paraId="226A20E6" w14:textId="77777777" w:rsidR="009F44D3" w:rsidRPr="00AF4EC6" w:rsidRDefault="006C1BFF">
      <w:pPr>
        <w:pStyle w:val="Figure"/>
        <w:rPr>
          <w:lang w:val="lv-LV"/>
        </w:rPr>
      </w:pPr>
      <w:r w:rsidRPr="00AF4EC6">
        <w:rPr>
          <w:noProof/>
          <w:lang w:val="lv-LV" w:eastAsia="lv-LV"/>
        </w:rPr>
        <w:drawing>
          <wp:inline distT="0" distB="0" distL="0" distR="0" wp14:anchorId="1C74A483" wp14:editId="41D7E5C5">
            <wp:extent cx="4233902" cy="36883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nt-exam-2017-03-29-Q-11-1.png"/>
                    <pic:cNvPicPr>
                      <a:picLocks noChangeAspect="1" noChangeArrowheads="1"/>
                    </pic:cNvPicPr>
                  </pic:nvPicPr>
                  <pic:blipFill>
                    <a:blip r:embed="rId31"/>
                    <a:stretch>
                      <a:fillRect/>
                    </a:stretch>
                  </pic:blipFill>
                  <pic:spPr bwMode="auto">
                    <a:xfrm>
                      <a:off x="0" y="0"/>
                      <a:ext cx="4233902" cy="368833"/>
                    </a:xfrm>
                    <a:prstGeom prst="rect">
                      <a:avLst/>
                    </a:prstGeom>
                    <a:noFill/>
                    <a:ln w="9525">
                      <a:noFill/>
                      <a:headEnd/>
                      <a:tailEnd/>
                    </a:ln>
                  </pic:spPr>
                </pic:pic>
              </a:graphicData>
            </a:graphic>
          </wp:inline>
        </w:drawing>
      </w:r>
    </w:p>
    <w:p w14:paraId="5C7CED7F" w14:textId="77777777" w:rsidR="009F44D3" w:rsidRPr="00AF4EC6" w:rsidRDefault="006C1BFF">
      <w:pPr>
        <w:pStyle w:val="FirstParagraph"/>
        <w:rPr>
          <w:lang w:val="lv-LV"/>
        </w:rPr>
      </w:pPr>
      <w:r w:rsidRPr="00AF4EC6">
        <w:rPr>
          <w:i/>
          <w:lang w:val="lv-LV"/>
        </w:rPr>
        <w:t>Atrisinājums:</w:t>
      </w:r>
      <w:r w:rsidRPr="00AF4EC6">
        <w:rPr>
          <w:lang w:val="lv-LV"/>
        </w:rPr>
        <w:t xml:space="preserve"> Minētais nosacījums ir t.s. Eiklīda lemma - tas ir spēkā pirmskaitļiem (un nav spēkā saliktiem skaitļiem).</w:t>
      </w:r>
    </w:p>
    <w:p w14:paraId="3FB00817" w14:textId="77777777" w:rsidR="009F44D3" w:rsidRPr="00AF4EC6" w:rsidRDefault="006C1BFF">
      <w:pPr>
        <w:pStyle w:val="Pamatteksts"/>
        <w:rPr>
          <w:lang w:val="lv-LV"/>
        </w:rPr>
      </w:pPr>
      <w:r w:rsidRPr="00AF4EC6">
        <w:rPr>
          <w:b/>
          <w:lang w:val="lv-LV"/>
        </w:rPr>
        <w:t>Q-11-2.</w:t>
      </w:r>
      <w:r w:rsidRPr="00AF4EC6">
        <w:rPr>
          <w:lang w:val="lv-LV"/>
        </w:rPr>
        <w:t xml:space="preserve"> Zināms, ka visas daļas </w:t>
      </w:r>
      <m:oMath>
        <m:r>
          <w:rPr>
            <w:rFonts w:ascii="Cambria Math" w:hAnsi="Cambria Math"/>
            <w:lang w:val="lv-LV"/>
          </w:rPr>
          <m:t>1/n,…,(n-1)/n</m:t>
        </m:r>
      </m:oMath>
      <w:r w:rsidRPr="00AF4EC6">
        <w:rPr>
          <w:lang w:val="lv-LV"/>
        </w:rPr>
        <w:t xml:space="preserve"> ir nesaīsināmas. Kāds var būt </w:t>
      </w:r>
      <m:oMath>
        <m:r>
          <w:rPr>
            <w:rFonts w:ascii="Cambria Math" w:hAnsi="Cambria Math"/>
            <w:lang w:val="lv-LV"/>
          </w:rPr>
          <m:t>n</m:t>
        </m:r>
      </m:oMath>
      <w:r w:rsidRPr="00AF4EC6">
        <w:rPr>
          <w:lang w:val="lv-LV"/>
        </w:rPr>
        <w:t>?</w:t>
      </w:r>
    </w:p>
    <w:p w14:paraId="5F3323DC" w14:textId="77777777" w:rsidR="009F44D3" w:rsidRPr="00AF4EC6" w:rsidRDefault="006C1BFF">
      <w:pPr>
        <w:pStyle w:val="Pamatteksts"/>
        <w:rPr>
          <w:lang w:val="lv-LV"/>
        </w:rPr>
      </w:pPr>
      <w:r w:rsidRPr="00AF4EC6">
        <w:rPr>
          <w:b/>
          <w:i/>
          <w:lang w:val="lv-LV"/>
        </w:rPr>
        <w:t>Atbilde:</w:t>
      </w:r>
      <w:r w:rsidRPr="00AF4EC6">
        <w:rPr>
          <w:lang w:val="lv-LV"/>
        </w:rPr>
        <w:t xml:space="preserve"> Tabulā esošos nepāru skaitļus atzīmēt ar "Jā" vai "Nē" - atkarībā no tā, vai apgalvojums ir spēkā.</w:t>
      </w:r>
    </w:p>
    <w:p w14:paraId="47F39007" w14:textId="77777777" w:rsidR="009F44D3" w:rsidRPr="00AF4EC6" w:rsidRDefault="006C1BFF">
      <w:pPr>
        <w:pStyle w:val="Figure"/>
        <w:rPr>
          <w:lang w:val="lv-LV"/>
        </w:rPr>
      </w:pPr>
      <w:r w:rsidRPr="00AF4EC6">
        <w:rPr>
          <w:noProof/>
          <w:lang w:val="lv-LV" w:eastAsia="lv-LV"/>
        </w:rPr>
        <w:drawing>
          <wp:inline distT="0" distB="0" distL="0" distR="0" wp14:anchorId="1296888B" wp14:editId="3400E509">
            <wp:extent cx="4233902" cy="36883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nt-exam-2017-03-29-Q-11-2.png"/>
                    <pic:cNvPicPr>
                      <a:picLocks noChangeAspect="1" noChangeArrowheads="1"/>
                    </pic:cNvPicPr>
                  </pic:nvPicPr>
                  <pic:blipFill>
                    <a:blip r:embed="rId32"/>
                    <a:stretch>
                      <a:fillRect/>
                    </a:stretch>
                  </pic:blipFill>
                  <pic:spPr bwMode="auto">
                    <a:xfrm>
                      <a:off x="0" y="0"/>
                      <a:ext cx="4233902" cy="368833"/>
                    </a:xfrm>
                    <a:prstGeom prst="rect">
                      <a:avLst/>
                    </a:prstGeom>
                    <a:noFill/>
                    <a:ln w="9525">
                      <a:noFill/>
                      <a:headEnd/>
                      <a:tailEnd/>
                    </a:ln>
                  </pic:spPr>
                </pic:pic>
              </a:graphicData>
            </a:graphic>
          </wp:inline>
        </w:drawing>
      </w:r>
    </w:p>
    <w:p w14:paraId="65E945F7" w14:textId="77777777" w:rsidR="009F44D3" w:rsidRPr="00AF4EC6" w:rsidRDefault="006C1BFF">
      <w:pPr>
        <w:pStyle w:val="FirstParagraph"/>
        <w:rPr>
          <w:lang w:val="lv-LV"/>
        </w:rPr>
      </w:pPr>
      <w:r w:rsidRPr="00AF4EC6">
        <w:rPr>
          <w:i/>
          <w:lang w:val="lv-LV"/>
        </w:rPr>
        <w:t>Atrisinājums:</w:t>
      </w:r>
      <w:r w:rsidRPr="00AF4EC6">
        <w:rPr>
          <w:lang w:val="lv-LV"/>
        </w:rPr>
        <w:t xml:space="preserve"> Minētais nosacījums nozīmē, ka skaitlim </w:t>
      </w:r>
      <m:oMath>
        <m:r>
          <w:rPr>
            <w:rFonts w:ascii="Cambria Math" w:hAnsi="Cambria Math"/>
            <w:lang w:val="lv-LV"/>
          </w:rPr>
          <m:t>n</m:t>
        </m:r>
      </m:oMath>
      <w:r w:rsidRPr="00AF4EC6">
        <w:rPr>
          <w:lang w:val="lv-LV"/>
        </w:rPr>
        <w:t xml:space="preserve"> nav kopīgu reizinātāju (lielāku par </w:t>
      </w:r>
      <m:oMath>
        <m:r>
          <w:rPr>
            <w:rFonts w:ascii="Cambria Math" w:hAnsi="Cambria Math"/>
            <w:lang w:val="lv-LV"/>
          </w:rPr>
          <m:t>1</m:t>
        </m:r>
      </m:oMath>
      <w:r w:rsidRPr="00AF4EC6">
        <w:rPr>
          <w:lang w:val="lv-LV"/>
        </w:rPr>
        <w:t xml:space="preserve">) starp skaitļiem </w:t>
      </w:r>
      <m:oMath>
        <m:r>
          <w:rPr>
            <w:rFonts w:ascii="Cambria Math" w:hAnsi="Cambria Math"/>
            <w:lang w:val="lv-LV"/>
          </w:rPr>
          <m:t>1;…;n-1</m:t>
        </m:r>
      </m:oMath>
      <w:r w:rsidRPr="00AF4EC6">
        <w:rPr>
          <w:lang w:val="lv-LV"/>
        </w:rPr>
        <w:t xml:space="preserve">. T.i. </w:t>
      </w:r>
      <m:oMath>
        <m:r>
          <w:rPr>
            <w:rFonts w:ascii="Cambria Math" w:hAnsi="Cambria Math"/>
            <w:lang w:val="lv-LV"/>
          </w:rPr>
          <m:t>n</m:t>
        </m:r>
      </m:oMath>
      <w:r w:rsidRPr="00AF4EC6">
        <w:rPr>
          <w:lang w:val="lv-LV"/>
        </w:rPr>
        <w:t xml:space="preserve"> ir pirmskaitlis.</w:t>
      </w:r>
    </w:p>
    <w:p w14:paraId="412E0460" w14:textId="77777777" w:rsidR="009F44D3" w:rsidRPr="00AF4EC6" w:rsidRDefault="006C1BFF">
      <w:pPr>
        <w:pStyle w:val="Pamatteksts"/>
        <w:rPr>
          <w:lang w:val="lv-LV"/>
        </w:rPr>
      </w:pPr>
      <w:r w:rsidRPr="00AF4EC6">
        <w:rPr>
          <w:b/>
          <w:lang w:val="lv-LV"/>
        </w:rPr>
        <w:t>Q-11-3.</w:t>
      </w:r>
      <w:r w:rsidRPr="00AF4EC6">
        <w:rPr>
          <w:lang w:val="lv-LV"/>
        </w:rPr>
        <w:t xml:space="preserve"> Zināms, ka skaitļa </w:t>
      </w:r>
      <m:oMath>
        <m:r>
          <w:rPr>
            <w:rFonts w:ascii="Cambria Math" w:hAnsi="Cambria Math"/>
            <w:lang w:val="lv-LV"/>
          </w:rPr>
          <m:t>n</m:t>
        </m:r>
      </m:oMath>
      <w:r w:rsidRPr="00AF4EC6">
        <w:rPr>
          <w:lang w:val="lv-LV"/>
        </w:rPr>
        <w:t xml:space="preserve"> kvadrātam </w:t>
      </w:r>
      <m:oMath>
        <m:r>
          <w:rPr>
            <w:rFonts w:ascii="Cambria Math" w:hAnsi="Cambria Math"/>
            <w:lang w:val="lv-LV"/>
          </w:rPr>
          <m:t>a=</m:t>
        </m:r>
        <m:sSup>
          <m:sSupPr>
            <m:ctrlPr>
              <w:rPr>
                <w:rFonts w:ascii="Cambria Math" w:hAnsi="Cambria Math"/>
                <w:lang w:val="lv-LV"/>
              </w:rPr>
            </m:ctrlPr>
          </m:sSupPr>
          <m:e>
            <m:r>
              <w:rPr>
                <w:rFonts w:ascii="Cambria Math" w:hAnsi="Cambria Math"/>
                <w:lang w:val="lv-LV"/>
              </w:rPr>
              <m:t>n</m:t>
            </m:r>
          </m:e>
          <m:sup>
            <m:r>
              <w:rPr>
                <w:rFonts w:ascii="Cambria Math" w:hAnsi="Cambria Math"/>
                <w:lang w:val="lv-LV"/>
              </w:rPr>
              <m:t>2</m:t>
            </m:r>
          </m:sup>
        </m:sSup>
      </m:oMath>
      <w:r w:rsidRPr="00AF4EC6">
        <w:rPr>
          <w:lang w:val="lv-LV"/>
        </w:rPr>
        <w:t xml:space="preserve"> ir tieši </w:t>
      </w:r>
      <m:oMath>
        <m:r>
          <w:rPr>
            <w:rFonts w:ascii="Cambria Math" w:hAnsi="Cambria Math"/>
            <w:lang w:val="lv-LV"/>
          </w:rPr>
          <m:t>3</m:t>
        </m:r>
      </m:oMath>
      <w:r w:rsidRPr="00AF4EC6">
        <w:rPr>
          <w:lang w:val="lv-LV"/>
        </w:rPr>
        <w:t xml:space="preserve"> dažādi dalītāji (ieskaitot </w:t>
      </w:r>
      <m:oMath>
        <m:r>
          <w:rPr>
            <w:rFonts w:ascii="Cambria Math" w:hAnsi="Cambria Math"/>
            <w:lang w:val="lv-LV"/>
          </w:rPr>
          <m:t>1</m:t>
        </m:r>
      </m:oMath>
      <w:r w:rsidRPr="00AF4EC6">
        <w:rPr>
          <w:lang w:val="lv-LV"/>
        </w:rPr>
        <w:t xml:space="preserve"> un pašu skaitli </w:t>
      </w:r>
      <m:oMath>
        <m:r>
          <w:rPr>
            <w:rFonts w:ascii="Cambria Math" w:hAnsi="Cambria Math"/>
            <w:lang w:val="lv-LV"/>
          </w:rPr>
          <m:t>a</m:t>
        </m:r>
      </m:oMath>
      <w:r w:rsidRPr="00AF4EC6">
        <w:rPr>
          <w:lang w:val="lv-LV"/>
        </w:rPr>
        <w:t xml:space="preserve">). Kāds var būt </w:t>
      </w:r>
      <m:oMath>
        <m:r>
          <w:rPr>
            <w:rFonts w:ascii="Cambria Math" w:hAnsi="Cambria Math"/>
            <w:lang w:val="lv-LV"/>
          </w:rPr>
          <m:t>n</m:t>
        </m:r>
      </m:oMath>
      <w:r w:rsidRPr="00AF4EC6">
        <w:rPr>
          <w:lang w:val="lv-LV"/>
        </w:rPr>
        <w:t>?</w:t>
      </w:r>
    </w:p>
    <w:p w14:paraId="1D6AA314" w14:textId="77777777" w:rsidR="009F44D3" w:rsidRPr="00AF4EC6" w:rsidRDefault="006C1BFF">
      <w:pPr>
        <w:pStyle w:val="Pamatteksts"/>
        <w:rPr>
          <w:lang w:val="lv-LV"/>
        </w:rPr>
      </w:pPr>
      <w:r w:rsidRPr="00AF4EC6">
        <w:rPr>
          <w:b/>
          <w:i/>
          <w:lang w:val="lv-LV"/>
        </w:rPr>
        <w:t>Atbilde:</w:t>
      </w:r>
      <w:r w:rsidRPr="00AF4EC6">
        <w:rPr>
          <w:lang w:val="lv-LV"/>
        </w:rPr>
        <w:t xml:space="preserve"> Tabulā esošos nepāru skaitļus atzīmēt ar "Jā" vai "Nē" - atkarībā no tā, vai apgalvojums ir spēkā.</w:t>
      </w:r>
    </w:p>
    <w:p w14:paraId="1EFF05B1" w14:textId="77777777" w:rsidR="009F44D3" w:rsidRPr="00AF4EC6" w:rsidRDefault="006C1BFF">
      <w:pPr>
        <w:pStyle w:val="Figure"/>
        <w:rPr>
          <w:lang w:val="lv-LV"/>
        </w:rPr>
      </w:pPr>
      <w:r w:rsidRPr="00AF4EC6">
        <w:rPr>
          <w:noProof/>
          <w:lang w:val="lv-LV" w:eastAsia="lv-LV"/>
        </w:rPr>
        <w:drawing>
          <wp:inline distT="0" distB="0" distL="0" distR="0" wp14:anchorId="215F4803" wp14:editId="5F5A6857">
            <wp:extent cx="4233902" cy="36883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nt-exam-2017-03-29-Q-11-3.png"/>
                    <pic:cNvPicPr>
                      <a:picLocks noChangeAspect="1" noChangeArrowheads="1"/>
                    </pic:cNvPicPr>
                  </pic:nvPicPr>
                  <pic:blipFill>
                    <a:blip r:embed="rId33"/>
                    <a:stretch>
                      <a:fillRect/>
                    </a:stretch>
                  </pic:blipFill>
                  <pic:spPr bwMode="auto">
                    <a:xfrm>
                      <a:off x="0" y="0"/>
                      <a:ext cx="4233902" cy="368833"/>
                    </a:xfrm>
                    <a:prstGeom prst="rect">
                      <a:avLst/>
                    </a:prstGeom>
                    <a:noFill/>
                    <a:ln w="9525">
                      <a:noFill/>
                      <a:headEnd/>
                      <a:tailEnd/>
                    </a:ln>
                  </pic:spPr>
                </pic:pic>
              </a:graphicData>
            </a:graphic>
          </wp:inline>
        </w:drawing>
      </w:r>
    </w:p>
    <w:p w14:paraId="388A1F75" w14:textId="77777777" w:rsidR="009F44D3" w:rsidRPr="00AF4EC6" w:rsidRDefault="006C1BFF">
      <w:pPr>
        <w:pStyle w:val="FirstParagraph"/>
        <w:rPr>
          <w:lang w:val="lv-LV"/>
        </w:rPr>
      </w:pPr>
      <w:r w:rsidRPr="00AF4EC6">
        <w:rPr>
          <w:i/>
          <w:lang w:val="lv-LV"/>
        </w:rPr>
        <w:t>Atrisinājums:</w:t>
      </w:r>
      <w:r w:rsidRPr="00AF4EC6">
        <w:rPr>
          <w:lang w:val="lv-LV"/>
        </w:rPr>
        <w:t xml:space="preserve"> Ja </w:t>
      </w:r>
      <m:oMath>
        <m:r>
          <w:rPr>
            <w:rFonts w:ascii="Cambria Math" w:hAnsi="Cambria Math"/>
            <w:lang w:val="lv-LV"/>
          </w:rPr>
          <m:t>n</m:t>
        </m:r>
      </m:oMath>
      <w:r w:rsidRPr="00AF4EC6">
        <w:rPr>
          <w:lang w:val="lv-LV"/>
        </w:rPr>
        <w:t xml:space="preserve"> ir pirmskaitlis, tad tā kvadrātam ir tieši trīs dalītāji (</w:t>
      </w:r>
      <m:oMath>
        <m:r>
          <w:rPr>
            <w:rFonts w:ascii="Cambria Math" w:hAnsi="Cambria Math"/>
            <w:lang w:val="lv-LV"/>
          </w:rPr>
          <m:t>1</m:t>
        </m:r>
      </m:oMath>
      <w:r w:rsidRPr="00AF4EC6">
        <w:rPr>
          <w:lang w:val="lv-LV"/>
        </w:rPr>
        <w:t xml:space="preserve">, </w:t>
      </w:r>
      <m:oMath>
        <m:r>
          <w:rPr>
            <w:rFonts w:ascii="Cambria Math" w:hAnsi="Cambria Math"/>
            <w:lang w:val="lv-LV"/>
          </w:rPr>
          <m:t>n</m:t>
        </m:r>
      </m:oMath>
      <w:r w:rsidRPr="00AF4EC6">
        <w:rPr>
          <w:lang w:val="lv-LV"/>
        </w:rPr>
        <w:t xml:space="preserve"> un </w:t>
      </w:r>
      <m:oMath>
        <m:sSup>
          <m:sSupPr>
            <m:ctrlPr>
              <w:rPr>
                <w:rFonts w:ascii="Cambria Math" w:hAnsi="Cambria Math"/>
                <w:lang w:val="lv-LV"/>
              </w:rPr>
            </m:ctrlPr>
          </m:sSupPr>
          <m:e>
            <m:r>
              <w:rPr>
                <w:rFonts w:ascii="Cambria Math" w:hAnsi="Cambria Math"/>
                <w:lang w:val="lv-LV"/>
              </w:rPr>
              <m:t>n</m:t>
            </m:r>
          </m:e>
          <m:sup>
            <m:r>
              <w:rPr>
                <w:rFonts w:ascii="Cambria Math" w:hAnsi="Cambria Math"/>
                <w:lang w:val="lv-LV"/>
              </w:rPr>
              <m:t>2</m:t>
            </m:r>
          </m:sup>
        </m:sSup>
      </m:oMath>
      <w:r w:rsidRPr="00AF4EC6">
        <w:rPr>
          <w:lang w:val="lv-LV"/>
        </w:rPr>
        <w:t>). Visu salikto skaitļu kvadrātiem ir vairāk dalītāju. Tādēļ jāatzīmē visi pirmskaitļi.</w:t>
      </w:r>
    </w:p>
    <w:p w14:paraId="25E5A246" w14:textId="77777777" w:rsidR="009F44D3" w:rsidRPr="00AF4EC6" w:rsidRDefault="006C1BFF">
      <w:pPr>
        <w:pStyle w:val="Virsraksts1"/>
        <w:rPr>
          <w:lang w:val="lv-LV"/>
        </w:rPr>
      </w:pPr>
      <w:bookmarkStart w:id="219" w:name="skaitli-ar-simetrisku-decimalpierakstu-n"/>
      <w:bookmarkEnd w:id="219"/>
      <w:commentRangeStart w:id="220"/>
      <w:r w:rsidRPr="00AF4EC6">
        <w:rPr>
          <w:lang w:val="lv-LV"/>
        </w:rPr>
        <w:t>S</w:t>
      </w:r>
      <w:commentRangeEnd w:id="220"/>
      <w:r w:rsidR="008C5ACE">
        <w:rPr>
          <w:rStyle w:val="Komentraatsauce"/>
          <w:rFonts w:asciiTheme="minorHAnsi" w:eastAsiaTheme="minorHAnsi" w:hAnsiTheme="minorHAnsi" w:cstheme="minorBidi"/>
          <w:b w:val="0"/>
          <w:bCs w:val="0"/>
          <w:color w:val="auto"/>
        </w:rPr>
        <w:commentReference w:id="220"/>
      </w:r>
      <w:r w:rsidRPr="00AF4EC6">
        <w:rPr>
          <w:lang w:val="lv-LV"/>
        </w:rPr>
        <w:t>kaitļi ar simetrisku decimālpierakstu (</w:t>
      </w:r>
      <w:r w:rsidRPr="00AF4EC6">
        <w:rPr>
          <w:rStyle w:val="VerbatimChar"/>
          <w:lang w:val="lv-LV"/>
        </w:rPr>
        <w:t>nt.factorization.divisibilityrules</w:t>
      </w:r>
      <w:r w:rsidRPr="00AF4EC6">
        <w:rPr>
          <w:lang w:val="lv-LV"/>
        </w:rPr>
        <w:t>)</w:t>
      </w:r>
    </w:p>
    <w:p w14:paraId="758F17F1" w14:textId="77777777" w:rsidR="009F44D3" w:rsidRPr="00AF4EC6" w:rsidRDefault="006C1BFF">
      <w:pPr>
        <w:pStyle w:val="FirstParagraph"/>
        <w:rPr>
          <w:lang w:val="lv-LV"/>
        </w:rPr>
      </w:pPr>
      <w:r w:rsidRPr="00AF4EC6">
        <w:rPr>
          <w:b/>
          <w:lang w:val="lv-LV"/>
        </w:rPr>
        <w:t>Q-12-1.</w:t>
      </w:r>
      <w:r w:rsidRPr="00AF4EC6">
        <w:rPr>
          <w:lang w:val="lv-LV"/>
        </w:rPr>
        <w:t xml:space="preserve"> Pēterītis aprēķināja </w:t>
      </w:r>
      <m:oMath>
        <m:r>
          <w:rPr>
            <w:rFonts w:ascii="Cambria Math" w:hAnsi="Cambria Math"/>
            <w:lang w:val="lv-LV"/>
          </w:rPr>
          <m:t>1/7</m:t>
        </m:r>
      </m:oMath>
      <w:r w:rsidRPr="00AF4EC6">
        <w:rPr>
          <w:lang w:val="lv-LV"/>
        </w:rPr>
        <w:t xml:space="preserve"> kā decimāldaļu: </w:t>
      </w:r>
      <m:oMath>
        <m:r>
          <w:rPr>
            <w:rFonts w:ascii="Cambria Math" w:hAnsi="Cambria Math"/>
            <w:lang w:val="lv-LV"/>
          </w:rPr>
          <m:t>1/7=0.(142857)</m:t>
        </m:r>
      </m:oMath>
      <w:r w:rsidRPr="00AF4EC6">
        <w:rPr>
          <w:lang w:val="lv-LV"/>
        </w:rPr>
        <w:t xml:space="preserve">. Iekavas te apzīmē to, ka ciparu "142857" veidotais periods atkārtojas bezgalīgi daudz reižu: </w:t>
      </w:r>
      <m:oMath>
        <m:r>
          <w:rPr>
            <w:rFonts w:ascii="Cambria Math" w:hAnsi="Cambria Math"/>
            <w:lang w:val="lv-LV"/>
          </w:rPr>
          <m:t>0.(142857)(142857)…</m:t>
        </m:r>
      </m:oMath>
      <w:r w:rsidRPr="00AF4EC6">
        <w:rPr>
          <w:lang w:val="lv-LV"/>
        </w:rPr>
        <w:t xml:space="preserve">. Pēc tam Miķelītis pareizināja periodu </w:t>
      </w:r>
      <m:oMath>
        <m:r>
          <w:rPr>
            <w:rFonts w:ascii="Cambria Math" w:hAnsi="Cambria Math"/>
            <w:lang w:val="lv-LV"/>
          </w:rPr>
          <m:t>142857</m:t>
        </m:r>
      </m:oMath>
      <w:r w:rsidRPr="00AF4EC6">
        <w:rPr>
          <w:lang w:val="lv-LV"/>
        </w:rPr>
        <w:t xml:space="preserve"> ar </w:t>
      </w:r>
      <m:oMath>
        <m:r>
          <w:rPr>
            <w:rFonts w:ascii="Cambria Math" w:hAnsi="Cambria Math"/>
            <w:lang w:val="lv-LV"/>
          </w:rPr>
          <m:t>7</m:t>
        </m:r>
      </m:oMath>
      <w:r w:rsidRPr="00AF4EC6">
        <w:rPr>
          <w:lang w:val="lv-LV"/>
        </w:rPr>
        <w:t xml:space="preserve"> un ieguva </w:t>
      </w:r>
      <m:oMath>
        <m:r>
          <w:rPr>
            <w:rFonts w:ascii="Cambria Math" w:hAnsi="Cambria Math"/>
            <w:lang w:val="lv-LV"/>
          </w:rPr>
          <w:lastRenderedPageBreak/>
          <m:t>999999</m:t>
        </m:r>
      </m:oMath>
      <w:r w:rsidRPr="00AF4EC6">
        <w:rPr>
          <w:lang w:val="lv-LV"/>
        </w:rPr>
        <w:t xml:space="preserve">. Atrast mazāko skaitli </w:t>
      </w:r>
      <m:oMath>
        <m:r>
          <w:rPr>
            <w:rFonts w:ascii="Cambria Math" w:hAnsi="Cambria Math"/>
            <w:lang w:val="lv-LV"/>
          </w:rPr>
          <m:t>N</m:t>
        </m:r>
      </m:oMath>
      <w:r w:rsidRPr="00AF4EC6">
        <w:rPr>
          <w:lang w:val="lv-LV"/>
        </w:rPr>
        <w:t xml:space="preserve">, kura decimālpieraksts sastāv tikai no vieniniekiem un kas dalās ar </w:t>
      </w:r>
      <m:oMath>
        <m:r>
          <w:rPr>
            <w:rFonts w:ascii="Cambria Math" w:hAnsi="Cambria Math"/>
            <w:lang w:val="lv-LV"/>
          </w:rPr>
          <m:t>7</m:t>
        </m:r>
      </m:oMath>
      <w:r w:rsidRPr="00AF4EC6">
        <w:rPr>
          <w:lang w:val="lv-LV"/>
        </w:rPr>
        <w:t>.</w:t>
      </w:r>
    </w:p>
    <w:p w14:paraId="0D966174" w14:textId="77777777" w:rsidR="009F44D3" w:rsidRPr="00AF4EC6" w:rsidRDefault="006C1BFF">
      <w:pPr>
        <w:pStyle w:val="Pamatteksts"/>
        <w:rPr>
          <w:lang w:val="lv-LV"/>
        </w:rPr>
      </w:pPr>
      <w:r w:rsidRPr="00AF4EC6">
        <w:rPr>
          <w:b/>
          <w:i/>
          <w:lang w:val="lv-LV"/>
        </w:rPr>
        <w:t>Atbilde:</w:t>
      </w:r>
      <w:r w:rsidRPr="00AF4EC6">
        <w:rPr>
          <w:lang w:val="lv-LV"/>
        </w:rPr>
        <w:t xml:space="preserve"> </w:t>
      </w:r>
      <m:oMath>
        <m:r>
          <w:rPr>
            <w:rFonts w:ascii="Cambria Math" w:hAnsi="Cambria Math"/>
            <w:lang w:val="lv-LV"/>
          </w:rPr>
          <m:t>N=</m:t>
        </m:r>
      </m:oMath>
      <w:r w:rsidRPr="00AF4EC6">
        <w:rPr>
          <w:lang w:val="lv-LV"/>
        </w:rPr>
        <w:t xml:space="preserve"> ______</w:t>
      </w:r>
    </w:p>
    <w:p w14:paraId="5D255E01" w14:textId="77777777" w:rsidR="009F44D3" w:rsidRPr="00AF4EC6" w:rsidRDefault="006C1BFF">
      <w:pPr>
        <w:pStyle w:val="Pamatteksts"/>
        <w:rPr>
          <w:lang w:val="lv-LV"/>
        </w:rPr>
      </w:pPr>
      <w:r w:rsidRPr="00AF4EC6">
        <w:rPr>
          <w:i/>
          <w:lang w:val="lv-LV"/>
        </w:rPr>
        <w:t>Atrisinājums:</w:t>
      </w:r>
      <w:r w:rsidRPr="00AF4EC6">
        <w:rPr>
          <w:lang w:val="lv-LV"/>
        </w:rPr>
        <w:t xml:space="preserve"> Ja </w:t>
      </w:r>
      <m:oMath>
        <m:r>
          <w:rPr>
            <w:rFonts w:ascii="Cambria Math" w:hAnsi="Cambria Math"/>
            <w:lang w:val="lv-LV"/>
          </w:rPr>
          <m:t>999999</m:t>
        </m:r>
      </m:oMath>
      <w:r w:rsidRPr="00AF4EC6">
        <w:rPr>
          <w:lang w:val="lv-LV"/>
        </w:rPr>
        <w:t xml:space="preserve"> dalās ar </w:t>
      </w:r>
      <m:oMath>
        <m:r>
          <w:rPr>
            <w:rFonts w:ascii="Cambria Math" w:hAnsi="Cambria Math"/>
            <w:lang w:val="lv-LV"/>
          </w:rPr>
          <m:t>7</m:t>
        </m:r>
      </m:oMath>
      <w:r w:rsidRPr="00AF4EC6">
        <w:rPr>
          <w:lang w:val="lv-LV"/>
        </w:rPr>
        <w:t xml:space="preserve">, tad arī </w:t>
      </w:r>
      <m:oMath>
        <m:r>
          <w:rPr>
            <w:rFonts w:ascii="Cambria Math" w:hAnsi="Cambria Math"/>
            <w:lang w:val="lv-LV"/>
          </w:rPr>
          <m:t>111111</m:t>
        </m:r>
      </m:oMath>
      <w:r w:rsidRPr="00AF4EC6">
        <w:rPr>
          <w:lang w:val="lv-LV"/>
        </w:rPr>
        <w:t xml:space="preserve"> dalās ar </w:t>
      </w:r>
      <m:oMath>
        <m:r>
          <w:rPr>
            <w:rFonts w:ascii="Cambria Math" w:hAnsi="Cambria Math"/>
            <w:lang w:val="lv-LV"/>
          </w:rPr>
          <m:t>7</m:t>
        </m:r>
      </m:oMath>
      <w:r w:rsidRPr="00AF4EC6">
        <w:rPr>
          <w:lang w:val="lv-LV"/>
        </w:rPr>
        <w:t xml:space="preserve">. Ja ar </w:t>
      </w:r>
      <m:oMath>
        <m:r>
          <w:rPr>
            <w:rFonts w:ascii="Cambria Math" w:hAnsi="Cambria Math"/>
            <w:lang w:val="lv-LV"/>
          </w:rPr>
          <m:t>7</m:t>
        </m:r>
      </m:oMath>
      <w:r w:rsidRPr="00AF4EC6">
        <w:rPr>
          <w:lang w:val="lv-LV"/>
        </w:rPr>
        <w:t xml:space="preserve"> dalītos skaitlis ar mazāku vieninieku skaitu (</w:t>
      </w:r>
      <m:oMath>
        <m:r>
          <w:rPr>
            <w:rFonts w:ascii="Cambria Math" w:hAnsi="Cambria Math"/>
            <w:lang w:val="lv-LV"/>
          </w:rPr>
          <m:t>11111</m:t>
        </m:r>
      </m:oMath>
      <w:r w:rsidRPr="00AF4EC6">
        <w:rPr>
          <w:lang w:val="lv-LV"/>
        </w:rPr>
        <w:t xml:space="preserve"> vai </w:t>
      </w:r>
      <m:oMath>
        <m:r>
          <w:rPr>
            <w:rFonts w:ascii="Cambria Math" w:hAnsi="Cambria Math"/>
            <w:lang w:val="lv-LV"/>
          </w:rPr>
          <m:t>1111</m:t>
        </m:r>
      </m:oMath>
      <w:r w:rsidRPr="00AF4EC6">
        <w:rPr>
          <w:lang w:val="lv-LV"/>
        </w:rPr>
        <w:t xml:space="preserve">), tad arī starpība </w:t>
      </w:r>
      <m:oMath>
        <m:r>
          <w:rPr>
            <w:rFonts w:ascii="Cambria Math" w:hAnsi="Cambria Math"/>
            <w:lang w:val="lv-LV"/>
          </w:rPr>
          <m:t>111111-11111</m:t>
        </m:r>
      </m:oMath>
      <w:r w:rsidRPr="00AF4EC6">
        <w:rPr>
          <w:lang w:val="lv-LV"/>
        </w:rPr>
        <w:t xml:space="preserve"> (attiecīgi </w:t>
      </w:r>
      <m:oMath>
        <m:r>
          <w:rPr>
            <w:rFonts w:ascii="Cambria Math" w:hAnsi="Cambria Math"/>
            <w:lang w:val="lv-LV"/>
          </w:rPr>
          <m:t>111111-1111</m:t>
        </m:r>
      </m:oMath>
      <w:r w:rsidRPr="00AF4EC6">
        <w:rPr>
          <w:lang w:val="lv-LV"/>
        </w:rPr>
        <w:t xml:space="preserve">) dalītos ar </w:t>
      </w:r>
      <m:oMath>
        <m:r>
          <w:rPr>
            <w:rFonts w:ascii="Cambria Math" w:hAnsi="Cambria Math"/>
            <w:lang w:val="lv-LV"/>
          </w:rPr>
          <m:t>7</m:t>
        </m:r>
      </m:oMath>
      <w:r w:rsidRPr="00AF4EC6">
        <w:rPr>
          <w:lang w:val="lv-LV"/>
        </w:rPr>
        <w:t xml:space="preserve">. Bet viegli pārbaudīt, ka ne </w:t>
      </w:r>
      <m:oMath>
        <m:r>
          <w:rPr>
            <w:rFonts w:ascii="Cambria Math" w:hAnsi="Cambria Math"/>
            <w:lang w:val="lv-LV"/>
          </w:rPr>
          <m:t>11</m:t>
        </m:r>
      </m:oMath>
      <w:r w:rsidRPr="00AF4EC6">
        <w:rPr>
          <w:lang w:val="lv-LV"/>
        </w:rPr>
        <w:t xml:space="preserve">, ne </w:t>
      </w:r>
      <m:oMath>
        <m:r>
          <w:rPr>
            <w:rFonts w:ascii="Cambria Math" w:hAnsi="Cambria Math"/>
            <w:lang w:val="lv-LV"/>
          </w:rPr>
          <m:t>111</m:t>
        </m:r>
      </m:oMath>
      <w:r w:rsidRPr="00AF4EC6">
        <w:rPr>
          <w:lang w:val="lv-LV"/>
        </w:rPr>
        <w:t xml:space="preserve"> ar </w:t>
      </w:r>
      <m:oMath>
        <m:r>
          <w:rPr>
            <w:rFonts w:ascii="Cambria Math" w:hAnsi="Cambria Math"/>
            <w:lang w:val="lv-LV"/>
          </w:rPr>
          <m:t>7</m:t>
        </m:r>
      </m:oMath>
      <w:r w:rsidRPr="00AF4EC6">
        <w:rPr>
          <w:lang w:val="lv-LV"/>
        </w:rPr>
        <w:t xml:space="preserve"> nedalās (un arī pēc reizināšanas ar desmitnieka pakāpi nedalās).</w:t>
      </w:r>
    </w:p>
    <w:p w14:paraId="7D943569" w14:textId="77777777" w:rsidR="009F44D3" w:rsidRPr="00AF4EC6" w:rsidRDefault="006C1BFF">
      <w:pPr>
        <w:pStyle w:val="Pamatteksts"/>
        <w:rPr>
          <w:lang w:val="lv-LV"/>
        </w:rPr>
      </w:pPr>
      <w:r w:rsidRPr="00AF4EC6">
        <w:rPr>
          <w:b/>
          <w:lang w:val="lv-LV"/>
        </w:rPr>
        <w:t>Q-12-2.</w:t>
      </w:r>
      <w:r w:rsidRPr="00AF4EC6">
        <w:rPr>
          <w:lang w:val="lv-LV"/>
        </w:rPr>
        <w:t xml:space="preserve"> Dalījums </w:t>
      </w:r>
      <m:oMath>
        <m:r>
          <w:rPr>
            <w:rFonts w:ascii="Cambria Math" w:hAnsi="Cambria Math"/>
            <w:lang w:val="lv-LV"/>
          </w:rPr>
          <m:t>1/13=0.(076923)(076923)0769…</m:t>
        </m:r>
      </m:oMath>
      <w:r w:rsidRPr="00AF4EC6">
        <w:rPr>
          <w:lang w:val="lv-LV"/>
        </w:rPr>
        <w:t xml:space="preserve"> ir periodiska decimāldaļa (cipari "076923" bezgalīgi daudzas reizes atkārtojas). Kurš no dotajiem skaitļiem noteikti dalās ar </w:t>
      </w:r>
      <m:oMath>
        <m:r>
          <w:rPr>
            <w:rFonts w:ascii="Cambria Math" w:hAnsi="Cambria Math"/>
            <w:lang w:val="lv-LV"/>
          </w:rPr>
          <m:t>13</m:t>
        </m:r>
      </m:oMath>
      <w:r w:rsidRPr="00AF4EC6">
        <w:rPr>
          <w:lang w:val="lv-LV"/>
        </w:rPr>
        <w:t>?</w:t>
      </w:r>
    </w:p>
    <w:p w14:paraId="39D1F04F" w14:textId="77777777" w:rsidR="009F44D3" w:rsidRPr="00AF4EC6" w:rsidRDefault="006C1BFF">
      <w:pPr>
        <w:pStyle w:val="Pamatteksts"/>
        <w:rPr>
          <w:lang w:val="lv-LV"/>
        </w:rPr>
      </w:pPr>
      <w:r w:rsidRPr="00AF4EC6">
        <w:rPr>
          <w:b/>
          <w:i/>
          <w:lang w:val="lv-LV"/>
        </w:rPr>
        <w:t>Atbilde:</w:t>
      </w:r>
      <w:r w:rsidRPr="00AF4EC6">
        <w:rPr>
          <w:lang w:val="lv-LV"/>
        </w:rPr>
        <w:t xml:space="preserve"> Atzīmēt skaitli, kurš dalās ar </w:t>
      </w:r>
      <m:oMath>
        <m:r>
          <w:rPr>
            <w:rFonts w:ascii="Cambria Math" w:hAnsi="Cambria Math"/>
            <w:lang w:val="lv-LV"/>
          </w:rPr>
          <m:t>13</m:t>
        </m:r>
      </m:oMath>
      <w:r w:rsidRPr="00AF4EC6">
        <w:rPr>
          <w:lang w:val="lv-LV"/>
        </w:rPr>
        <w:t>:</w:t>
      </w:r>
    </w:p>
    <w:p w14:paraId="45FCE795"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sSup>
                      <m:sSupPr>
                        <m:ctrlPr>
                          <w:rPr>
                            <w:rFonts w:ascii="Cambria Math" w:hAnsi="Cambria Math"/>
                            <w:lang w:val="lv-LV"/>
                          </w:rPr>
                        </m:ctrlPr>
                      </m:sSupPr>
                      <m:e>
                        <m:r>
                          <w:rPr>
                            <w:rFonts w:ascii="Cambria Math" w:hAnsi="Cambria Math"/>
                            <w:lang w:val="lv-LV"/>
                          </w:rPr>
                          <m:t>10</m:t>
                        </m:r>
                      </m:e>
                      <m:sup>
                        <m:r>
                          <w:rPr>
                            <w:rFonts w:ascii="Cambria Math" w:hAnsi="Cambria Math"/>
                            <w:lang w:val="lv-LV"/>
                          </w:rPr>
                          <m:t>3</m:t>
                        </m:r>
                      </m:sup>
                    </m:sSup>
                    <m:r>
                      <w:rPr>
                        <w:rFonts w:ascii="Cambria Math" w:hAnsi="Cambria Math"/>
                        <w:lang w:val="lv-LV"/>
                      </w:rPr>
                      <m:t>-1</m:t>
                    </m:r>
                  </m:e>
                </m:mr>
                <m:mr>
                  <m:e>
                    <m:r>
                      <m:rPr>
                        <m:sty m:val="p"/>
                      </m:rPr>
                      <w:rPr>
                        <w:rFonts w:ascii="Cambria Math" w:hAnsi="Cambria Math"/>
                        <w:lang w:val="lv-LV"/>
                      </w:rPr>
                      <m:t>(B)</m:t>
                    </m:r>
                  </m:e>
                  <m:e>
                    <m:sSup>
                      <m:sSupPr>
                        <m:ctrlPr>
                          <w:rPr>
                            <w:rFonts w:ascii="Cambria Math" w:hAnsi="Cambria Math"/>
                            <w:lang w:val="lv-LV"/>
                          </w:rPr>
                        </m:ctrlPr>
                      </m:sSupPr>
                      <m:e>
                        <m:r>
                          <w:rPr>
                            <w:rFonts w:ascii="Cambria Math" w:hAnsi="Cambria Math"/>
                            <w:lang w:val="lv-LV"/>
                          </w:rPr>
                          <m:t>10</m:t>
                        </m:r>
                      </m:e>
                      <m:sup>
                        <m:r>
                          <w:rPr>
                            <w:rFonts w:ascii="Cambria Math" w:hAnsi="Cambria Math"/>
                            <w:lang w:val="lv-LV"/>
                          </w:rPr>
                          <m:t>4</m:t>
                        </m:r>
                      </m:sup>
                    </m:sSup>
                    <m:r>
                      <w:rPr>
                        <w:rFonts w:ascii="Cambria Math" w:hAnsi="Cambria Math"/>
                        <w:lang w:val="lv-LV"/>
                      </w:rPr>
                      <m:t>-1</m:t>
                    </m:r>
                  </m:e>
                </m:mr>
                <m:mr>
                  <m:e>
                    <m:r>
                      <m:rPr>
                        <m:sty m:val="p"/>
                      </m:rPr>
                      <w:rPr>
                        <w:rFonts w:ascii="Cambria Math" w:hAnsi="Cambria Math"/>
                        <w:lang w:val="lv-LV"/>
                      </w:rPr>
                      <m:t>(C)</m:t>
                    </m:r>
                  </m:e>
                  <m:e>
                    <m:sSup>
                      <m:sSupPr>
                        <m:ctrlPr>
                          <w:rPr>
                            <w:rFonts w:ascii="Cambria Math" w:hAnsi="Cambria Math"/>
                            <w:lang w:val="lv-LV"/>
                          </w:rPr>
                        </m:ctrlPr>
                      </m:sSupPr>
                      <m:e>
                        <m:r>
                          <w:rPr>
                            <w:rFonts w:ascii="Cambria Math" w:hAnsi="Cambria Math"/>
                            <w:lang w:val="lv-LV"/>
                          </w:rPr>
                          <m:t>10</m:t>
                        </m:r>
                      </m:e>
                      <m:sup>
                        <m:r>
                          <w:rPr>
                            <w:rFonts w:ascii="Cambria Math" w:hAnsi="Cambria Math"/>
                            <w:lang w:val="lv-LV"/>
                          </w:rPr>
                          <m:t>5</m:t>
                        </m:r>
                      </m:sup>
                    </m:sSup>
                    <m:r>
                      <w:rPr>
                        <w:rFonts w:ascii="Cambria Math" w:hAnsi="Cambria Math"/>
                        <w:lang w:val="lv-LV"/>
                      </w:rPr>
                      <m:t>-1</m:t>
                    </m:r>
                  </m:e>
                </m:mr>
                <m:mr>
                  <m:e>
                    <m:r>
                      <m:rPr>
                        <m:sty m:val="p"/>
                      </m:rPr>
                      <w:rPr>
                        <w:rFonts w:ascii="Cambria Math" w:hAnsi="Cambria Math"/>
                        <w:lang w:val="lv-LV"/>
                      </w:rPr>
                      <m:t>(D)</m:t>
                    </m:r>
                  </m:e>
                  <m:e>
                    <m:sSup>
                      <m:sSupPr>
                        <m:ctrlPr>
                          <w:rPr>
                            <w:rFonts w:ascii="Cambria Math" w:hAnsi="Cambria Math"/>
                            <w:lang w:val="lv-LV"/>
                          </w:rPr>
                        </m:ctrlPr>
                      </m:sSupPr>
                      <m:e>
                        <m:r>
                          <w:rPr>
                            <w:rFonts w:ascii="Cambria Math" w:hAnsi="Cambria Math"/>
                            <w:lang w:val="lv-LV"/>
                          </w:rPr>
                          <m:t>10</m:t>
                        </m:r>
                      </m:e>
                      <m:sup>
                        <m:r>
                          <w:rPr>
                            <w:rFonts w:ascii="Cambria Math" w:hAnsi="Cambria Math"/>
                            <w:lang w:val="lv-LV"/>
                          </w:rPr>
                          <m:t>6</m:t>
                        </m:r>
                      </m:sup>
                    </m:sSup>
                    <m:r>
                      <w:rPr>
                        <w:rFonts w:ascii="Cambria Math" w:hAnsi="Cambria Math"/>
                        <w:lang w:val="lv-LV"/>
                      </w:rPr>
                      <m:t>-1</m:t>
                    </m:r>
                  </m:e>
                </m:mr>
                <m:mr>
                  <m:e>
                    <m:r>
                      <m:rPr>
                        <m:sty m:val="p"/>
                      </m:rPr>
                      <w:rPr>
                        <w:rFonts w:ascii="Cambria Math" w:hAnsi="Cambria Math"/>
                        <w:lang w:val="lv-LV"/>
                      </w:rPr>
                      <m:t>(E)</m:t>
                    </m:r>
                  </m:e>
                  <m:e>
                    <m:sSup>
                      <m:sSupPr>
                        <m:ctrlPr>
                          <w:rPr>
                            <w:rFonts w:ascii="Cambria Math" w:hAnsi="Cambria Math"/>
                            <w:lang w:val="lv-LV"/>
                          </w:rPr>
                        </m:ctrlPr>
                      </m:sSupPr>
                      <m:e>
                        <m:r>
                          <w:rPr>
                            <w:rFonts w:ascii="Cambria Math" w:hAnsi="Cambria Math"/>
                            <w:lang w:val="lv-LV"/>
                          </w:rPr>
                          <m:t>10</m:t>
                        </m:r>
                      </m:e>
                      <m:sup>
                        <m:r>
                          <w:rPr>
                            <w:rFonts w:ascii="Cambria Math" w:hAnsi="Cambria Math"/>
                            <w:lang w:val="lv-LV"/>
                          </w:rPr>
                          <m:t>7</m:t>
                        </m:r>
                      </m:sup>
                    </m:sSup>
                    <m:r>
                      <w:rPr>
                        <w:rFonts w:ascii="Cambria Math" w:hAnsi="Cambria Math"/>
                        <w:lang w:val="lv-LV"/>
                      </w:rPr>
                      <m:t>-1</m:t>
                    </m:r>
                  </m:e>
                </m:mr>
                <m:mr>
                  <m:e>
                    <m:r>
                      <m:rPr>
                        <m:sty m:val="p"/>
                      </m:rPr>
                      <w:rPr>
                        <w:rFonts w:ascii="Cambria Math" w:hAnsi="Cambria Math"/>
                        <w:lang w:val="lv-LV"/>
                      </w:rPr>
                      <m:t>(F)</m:t>
                    </m:r>
                  </m:e>
                  <m:e>
                    <m:sSup>
                      <m:sSupPr>
                        <m:ctrlPr>
                          <w:rPr>
                            <w:rFonts w:ascii="Cambria Math" w:hAnsi="Cambria Math"/>
                            <w:lang w:val="lv-LV"/>
                          </w:rPr>
                        </m:ctrlPr>
                      </m:sSupPr>
                      <m:e>
                        <m:r>
                          <w:rPr>
                            <w:rFonts w:ascii="Cambria Math" w:hAnsi="Cambria Math"/>
                            <w:lang w:val="lv-LV"/>
                          </w:rPr>
                          <m:t>10</m:t>
                        </m:r>
                      </m:e>
                      <m:sup>
                        <m:r>
                          <w:rPr>
                            <w:rFonts w:ascii="Cambria Math" w:hAnsi="Cambria Math"/>
                            <w:lang w:val="lv-LV"/>
                          </w:rPr>
                          <m:t>8</m:t>
                        </m:r>
                      </m:sup>
                    </m:sSup>
                    <m:r>
                      <w:rPr>
                        <w:rFonts w:ascii="Cambria Math" w:hAnsi="Cambria Math"/>
                        <w:lang w:val="lv-LV"/>
                      </w:rPr>
                      <m:t>-1</m:t>
                    </m:r>
                  </m:e>
                </m:mr>
              </m:m>
            </m:e>
          </m:d>
        </m:oMath>
      </m:oMathPara>
    </w:p>
    <w:p w14:paraId="124D13A7" w14:textId="77777777" w:rsidR="009F44D3" w:rsidRPr="00AF4EC6" w:rsidRDefault="006C1BFF">
      <w:pPr>
        <w:pStyle w:val="FirstParagraph"/>
        <w:rPr>
          <w:lang w:val="lv-LV"/>
        </w:rPr>
      </w:pPr>
      <w:r w:rsidRPr="00AF4EC6">
        <w:rPr>
          <w:i/>
          <w:lang w:val="lv-LV"/>
        </w:rPr>
        <w:t>Atrisinājums:</w:t>
      </w:r>
      <w:r w:rsidRPr="00AF4EC6">
        <w:rPr>
          <w:lang w:val="lv-LV"/>
        </w:rPr>
        <w:t xml:space="preserve"> Periodā esošos ciparus </w:t>
      </w:r>
      <m:oMath>
        <m:r>
          <w:rPr>
            <w:rFonts w:ascii="Cambria Math" w:hAnsi="Cambria Math"/>
            <w:lang w:val="lv-LV"/>
          </w:rPr>
          <m:t>076923</m:t>
        </m:r>
      </m:oMath>
      <w:r w:rsidRPr="00AF4EC6">
        <w:rPr>
          <w:lang w:val="lv-LV"/>
        </w:rPr>
        <w:t xml:space="preserve"> reizinot ar </w:t>
      </w:r>
      <m:oMath>
        <m:r>
          <w:rPr>
            <w:rFonts w:ascii="Cambria Math" w:hAnsi="Cambria Math"/>
            <w:lang w:val="lv-LV"/>
          </w:rPr>
          <m:t>13</m:t>
        </m:r>
      </m:oMath>
      <w:r w:rsidRPr="00AF4EC6">
        <w:rPr>
          <w:lang w:val="lv-LV"/>
        </w:rPr>
        <w:t xml:space="preserve">, iegūsim </w:t>
      </w:r>
      <m:oMath>
        <m:r>
          <w:rPr>
            <w:rFonts w:ascii="Cambria Math" w:hAnsi="Cambria Math"/>
            <w:lang w:val="lv-LV"/>
          </w:rPr>
          <m:t>999999</m:t>
        </m:r>
      </m:oMath>
      <w:r w:rsidRPr="00AF4EC6">
        <w:rPr>
          <w:lang w:val="lv-LV"/>
        </w:rPr>
        <w:t xml:space="preserve">. Tātad atbilde (D) der. Savukārt citas atbildes neder, jo tad attiecīgo skaitļu starpības ar </w:t>
      </w:r>
      <m:oMath>
        <m:r>
          <w:rPr>
            <w:rFonts w:ascii="Cambria Math" w:hAnsi="Cambria Math"/>
            <w:lang w:val="lv-LV"/>
          </w:rPr>
          <m:t>999999</m:t>
        </m:r>
      </m:oMath>
      <w:r w:rsidRPr="00AF4EC6">
        <w:rPr>
          <w:lang w:val="lv-LV"/>
        </w:rPr>
        <w:t xml:space="preserve"> dalīsies ar </w:t>
      </w:r>
      <m:oMath>
        <m:r>
          <w:rPr>
            <w:rFonts w:ascii="Cambria Math" w:hAnsi="Cambria Math"/>
            <w:lang w:val="lv-LV"/>
          </w:rPr>
          <m:t>13</m:t>
        </m:r>
      </m:oMath>
      <w:r w:rsidRPr="00AF4EC6">
        <w:rPr>
          <w:lang w:val="lv-LV"/>
        </w:rPr>
        <w:t xml:space="preserve">. Mēs iegūtu, ka </w:t>
      </w:r>
      <m:oMath>
        <m:r>
          <w:rPr>
            <w:rFonts w:ascii="Cambria Math" w:hAnsi="Cambria Math"/>
            <w:lang w:val="lv-LV"/>
          </w:rPr>
          <m:t>99</m:t>
        </m:r>
      </m:oMath>
      <w:r w:rsidRPr="00AF4EC6">
        <w:rPr>
          <w:lang w:val="lv-LV"/>
        </w:rPr>
        <w:t xml:space="preserve"> vai </w:t>
      </w:r>
      <m:oMath>
        <m:r>
          <w:rPr>
            <w:rFonts w:ascii="Cambria Math" w:hAnsi="Cambria Math"/>
            <w:lang w:val="lv-LV"/>
          </w:rPr>
          <m:t>999</m:t>
        </m:r>
      </m:oMath>
      <w:r w:rsidRPr="00AF4EC6">
        <w:rPr>
          <w:lang w:val="lv-LV"/>
        </w:rPr>
        <w:t xml:space="preserve"> (piereizināti ar desmitnieka pakāpēm) dalās ar </w:t>
      </w:r>
      <m:oMath>
        <m:r>
          <w:rPr>
            <w:rFonts w:ascii="Cambria Math" w:hAnsi="Cambria Math"/>
            <w:lang w:val="lv-LV"/>
          </w:rPr>
          <m:t>13</m:t>
        </m:r>
      </m:oMath>
      <w:r w:rsidRPr="00AF4EC6">
        <w:rPr>
          <w:lang w:val="lv-LV"/>
        </w:rPr>
        <w:t>. Pretruna.</w:t>
      </w:r>
    </w:p>
    <w:p w14:paraId="31F79CF3" w14:textId="77777777" w:rsidR="009F44D3" w:rsidRPr="00AF4EC6" w:rsidRDefault="006C1BFF">
      <w:pPr>
        <w:pStyle w:val="Pamatteksts"/>
        <w:rPr>
          <w:lang w:val="lv-LV"/>
        </w:rPr>
      </w:pPr>
      <w:r w:rsidRPr="00AF4EC6">
        <w:rPr>
          <w:b/>
          <w:lang w:val="lv-LV"/>
        </w:rPr>
        <w:t>Q-12-3.</w:t>
      </w:r>
      <w:r w:rsidRPr="00AF4EC6">
        <w:rPr>
          <w:lang w:val="lv-LV"/>
        </w:rPr>
        <w:t xml:space="preserve"> 6-ciparu skaitlis </w:t>
      </w:r>
      <m:oMath>
        <m:r>
          <w:rPr>
            <w:rFonts w:ascii="Cambria Math" w:hAnsi="Cambria Math"/>
            <w:lang w:val="lv-LV"/>
          </w:rPr>
          <m:t>N=</m:t>
        </m:r>
        <m:bar>
          <m:barPr>
            <m:pos m:val="top"/>
            <m:ctrlPr>
              <w:rPr>
                <w:rFonts w:ascii="Cambria Math" w:hAnsi="Cambria Math"/>
                <w:lang w:val="lv-LV"/>
              </w:rPr>
            </m:ctrlPr>
          </m:barPr>
          <m:e>
            <m:r>
              <w:rPr>
                <w:rFonts w:ascii="Cambria Math" w:hAnsi="Cambria Math"/>
                <w:lang w:val="lv-LV"/>
              </w:rPr>
              <m:t>abcabc</m:t>
            </m:r>
          </m:e>
        </m:bar>
      </m:oMath>
      <w:r w:rsidRPr="00AF4EC6">
        <w:rPr>
          <w:lang w:val="lv-LV"/>
        </w:rPr>
        <w:t xml:space="preserve"> iegūts, uzrakstot tos pašus ciparus </w:t>
      </w:r>
      <m:oMath>
        <m:r>
          <w:rPr>
            <w:rFonts w:ascii="Cambria Math" w:hAnsi="Cambria Math"/>
            <w:lang w:val="lv-LV"/>
          </w:rPr>
          <m:t>a,b,c</m:t>
        </m:r>
      </m:oMath>
      <w:r w:rsidRPr="00AF4EC6">
        <w:rPr>
          <w:lang w:val="lv-LV"/>
        </w:rPr>
        <w:t xml:space="preserve"> divas reizes. Ar kuru skaitli noteikti dalās </w:t>
      </w:r>
      <m:oMath>
        <m:r>
          <w:rPr>
            <w:rFonts w:ascii="Cambria Math" w:hAnsi="Cambria Math"/>
            <w:lang w:val="lv-LV"/>
          </w:rPr>
          <m:t>N</m:t>
        </m:r>
      </m:oMath>
      <w:r w:rsidRPr="00AF4EC6">
        <w:rPr>
          <w:lang w:val="lv-LV"/>
        </w:rPr>
        <w:t>:</w:t>
      </w:r>
    </w:p>
    <w:p w14:paraId="034CE15C" w14:textId="77777777" w:rsidR="009F44D3" w:rsidRPr="00AF4EC6" w:rsidRDefault="006C1BFF">
      <w:pPr>
        <w:pStyle w:val="Pamatteksts"/>
        <w:rPr>
          <w:lang w:val="lv-LV"/>
        </w:rPr>
      </w:pPr>
      <w:r w:rsidRPr="00AF4EC6">
        <w:rPr>
          <w:b/>
          <w:i/>
          <w:lang w:val="lv-LV"/>
        </w:rPr>
        <w:t>Atbilde:</w:t>
      </w:r>
      <w:r w:rsidRPr="00AF4EC6">
        <w:rPr>
          <w:lang w:val="lv-LV"/>
        </w:rPr>
        <w:t xml:space="preserve"> Atzīmēt vienu atbildi:</w:t>
      </w:r>
    </w:p>
    <w:p w14:paraId="376E3A0C"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w:rPr>
                        <w:rFonts w:ascii="Cambria Math" w:hAnsi="Cambria Math"/>
                        <w:lang w:val="lv-LV"/>
                      </w:rPr>
                      <m:t>99</m:t>
                    </m:r>
                  </m:e>
                </m:mr>
                <m:mr>
                  <m:e>
                    <m:r>
                      <m:rPr>
                        <m:sty m:val="p"/>
                      </m:rPr>
                      <w:rPr>
                        <w:rFonts w:ascii="Cambria Math" w:hAnsi="Cambria Math"/>
                        <w:lang w:val="lv-LV"/>
                      </w:rPr>
                      <m:t>(B)</m:t>
                    </m:r>
                  </m:e>
                  <m:e>
                    <m:r>
                      <w:rPr>
                        <w:rFonts w:ascii="Cambria Math" w:hAnsi="Cambria Math"/>
                        <w:lang w:val="lv-LV"/>
                      </w:rPr>
                      <m:t>101</m:t>
                    </m:r>
                  </m:e>
                </m:mr>
                <m:mr>
                  <m:e>
                    <m:r>
                      <m:rPr>
                        <m:sty m:val="p"/>
                      </m:rPr>
                      <w:rPr>
                        <w:rFonts w:ascii="Cambria Math" w:hAnsi="Cambria Math"/>
                        <w:lang w:val="lv-LV"/>
                      </w:rPr>
                      <m:t>(C)</m:t>
                    </m:r>
                  </m:e>
                  <m:e>
                    <m:r>
                      <w:rPr>
                        <w:rFonts w:ascii="Cambria Math" w:hAnsi="Cambria Math"/>
                        <w:lang w:val="lv-LV"/>
                      </w:rPr>
                      <m:t>111</m:t>
                    </m:r>
                  </m:e>
                </m:mr>
                <m:mr>
                  <m:e>
                    <m:r>
                      <m:rPr>
                        <m:sty m:val="p"/>
                      </m:rPr>
                      <w:rPr>
                        <w:rFonts w:ascii="Cambria Math" w:hAnsi="Cambria Math"/>
                        <w:lang w:val="lv-LV"/>
                      </w:rPr>
                      <m:t>(D)</m:t>
                    </m:r>
                  </m:e>
                  <m:e>
                    <m:r>
                      <w:rPr>
                        <w:rFonts w:ascii="Cambria Math" w:hAnsi="Cambria Math"/>
                        <w:lang w:val="lv-LV"/>
                      </w:rPr>
                      <m:t>999</m:t>
                    </m:r>
                  </m:e>
                </m:mr>
                <m:mr>
                  <m:e>
                    <m:r>
                      <m:rPr>
                        <m:sty m:val="p"/>
                      </m:rPr>
                      <w:rPr>
                        <w:rFonts w:ascii="Cambria Math" w:hAnsi="Cambria Math"/>
                        <w:lang w:val="lv-LV"/>
                      </w:rPr>
                      <m:t>(E)</m:t>
                    </m:r>
                  </m:e>
                  <m:e>
                    <m:r>
                      <w:rPr>
                        <w:rFonts w:ascii="Cambria Math" w:hAnsi="Cambria Math"/>
                        <w:lang w:val="lv-LV"/>
                      </w:rPr>
                      <m:t>1001</m:t>
                    </m:r>
                  </m:e>
                </m:mr>
                <m:mr>
                  <m:e>
                    <m:r>
                      <m:rPr>
                        <m:sty m:val="p"/>
                      </m:rPr>
                      <w:rPr>
                        <w:rFonts w:ascii="Cambria Math" w:hAnsi="Cambria Math"/>
                        <w:lang w:val="lv-LV"/>
                      </w:rPr>
                      <m:t>(F)</m:t>
                    </m:r>
                  </m:e>
                  <m:e>
                    <m:r>
                      <w:rPr>
                        <w:rFonts w:ascii="Cambria Math" w:hAnsi="Cambria Math"/>
                        <w:lang w:val="lv-LV"/>
                      </w:rPr>
                      <m:t>999999</m:t>
                    </m:r>
                  </m:e>
                </m:mr>
              </m:m>
            </m:e>
          </m:d>
        </m:oMath>
      </m:oMathPara>
    </w:p>
    <w:p w14:paraId="1AB5BDF9" w14:textId="77777777" w:rsidR="009F44D3" w:rsidRPr="00AF4EC6" w:rsidRDefault="006C1BFF">
      <w:pPr>
        <w:pStyle w:val="FirstParagraph"/>
        <w:rPr>
          <w:lang w:val="lv-LV"/>
        </w:rPr>
      </w:pPr>
      <w:r w:rsidRPr="00AF4EC6">
        <w:rPr>
          <w:i/>
          <w:lang w:val="lv-LV"/>
        </w:rPr>
        <w:t>Atrisinājums:</w:t>
      </w:r>
      <w:r w:rsidRPr="00AF4EC6">
        <w:rPr>
          <w:lang w:val="lv-LV"/>
        </w:rPr>
        <w:t xml:space="preserve"> </w:t>
      </w:r>
      <m:oMath>
        <m:r>
          <w:rPr>
            <w:rFonts w:ascii="Cambria Math" w:hAnsi="Cambria Math"/>
            <w:lang w:val="lv-LV"/>
          </w:rPr>
          <m:t>N=</m:t>
        </m:r>
        <m:bar>
          <m:barPr>
            <m:pos m:val="top"/>
            <m:ctrlPr>
              <w:rPr>
                <w:rFonts w:ascii="Cambria Math" w:hAnsi="Cambria Math"/>
                <w:lang w:val="lv-LV"/>
              </w:rPr>
            </m:ctrlPr>
          </m:barPr>
          <m:e>
            <m:r>
              <w:rPr>
                <w:rFonts w:ascii="Cambria Math" w:hAnsi="Cambria Math"/>
                <w:lang w:val="lv-LV"/>
              </w:rPr>
              <m:t>abcabc</m:t>
            </m:r>
          </m:e>
        </m:bar>
        <m:r>
          <w:rPr>
            <w:rFonts w:ascii="Cambria Math" w:hAnsi="Cambria Math"/>
            <w:lang w:val="lv-LV"/>
          </w:rPr>
          <m:t>=1001⋅</m:t>
        </m:r>
        <m:bar>
          <m:barPr>
            <m:pos m:val="top"/>
            <m:ctrlPr>
              <w:rPr>
                <w:rFonts w:ascii="Cambria Math" w:hAnsi="Cambria Math"/>
                <w:lang w:val="lv-LV"/>
              </w:rPr>
            </m:ctrlPr>
          </m:barPr>
          <m:e>
            <m:r>
              <w:rPr>
                <w:rFonts w:ascii="Cambria Math" w:hAnsi="Cambria Math"/>
                <w:lang w:val="lv-LV"/>
              </w:rPr>
              <m:t>abc</m:t>
            </m:r>
          </m:e>
        </m:bar>
      </m:oMath>
      <w:r w:rsidRPr="00AF4EC6">
        <w:rPr>
          <w:lang w:val="lv-LV"/>
        </w:rPr>
        <w:t xml:space="preserve">. Iegūstam, ka skaitlis </w:t>
      </w:r>
      <m:oMath>
        <m:r>
          <w:rPr>
            <w:rFonts w:ascii="Cambria Math" w:hAnsi="Cambria Math"/>
            <w:lang w:val="lv-LV"/>
          </w:rPr>
          <m:t>N</m:t>
        </m:r>
      </m:oMath>
      <w:r w:rsidRPr="00AF4EC6">
        <w:rPr>
          <w:lang w:val="lv-LV"/>
        </w:rPr>
        <w:t xml:space="preserve"> dalās ar </w:t>
      </w:r>
      <m:oMath>
        <m:r>
          <w:rPr>
            <w:rFonts w:ascii="Cambria Math" w:hAnsi="Cambria Math"/>
            <w:lang w:val="lv-LV"/>
          </w:rPr>
          <m:t>1001</m:t>
        </m:r>
      </m:oMath>
      <w:r w:rsidRPr="00AF4EC6">
        <w:rPr>
          <w:lang w:val="lv-LV"/>
        </w:rPr>
        <w:t xml:space="preserve">, bet ne ar kādu citu fiksētu skaitli tam nav jādalās, jo trīsciparu skaitlis </w:t>
      </w:r>
      <m:oMath>
        <m:bar>
          <m:barPr>
            <m:pos m:val="top"/>
            <m:ctrlPr>
              <w:rPr>
                <w:rFonts w:ascii="Cambria Math" w:hAnsi="Cambria Math"/>
                <w:lang w:val="lv-LV"/>
              </w:rPr>
            </m:ctrlPr>
          </m:barPr>
          <m:e>
            <m:r>
              <w:rPr>
                <w:rFonts w:ascii="Cambria Math" w:hAnsi="Cambria Math"/>
                <w:lang w:val="lv-LV"/>
              </w:rPr>
              <m:t>abc</m:t>
            </m:r>
          </m:e>
        </m:bar>
      </m:oMath>
      <w:r w:rsidRPr="00AF4EC6">
        <w:rPr>
          <w:lang w:val="lv-LV"/>
        </w:rPr>
        <w:t xml:space="preserve"> var būt jebkāds.</w:t>
      </w:r>
    </w:p>
    <w:p w14:paraId="4945BB3E" w14:textId="77777777" w:rsidR="009F44D3" w:rsidRPr="00AF4EC6" w:rsidRDefault="006C1BFF">
      <w:pPr>
        <w:pStyle w:val="Pamatteksts"/>
        <w:rPr>
          <w:lang w:val="lv-LV"/>
        </w:rPr>
      </w:pPr>
      <w:r w:rsidRPr="00AF4EC6">
        <w:rPr>
          <w:b/>
          <w:lang w:val="lv-LV"/>
        </w:rPr>
        <w:t>Q-12-4.</w:t>
      </w:r>
      <w:r w:rsidRPr="00AF4EC6">
        <w:rPr>
          <w:lang w:val="lv-LV"/>
        </w:rPr>
        <w:t xml:space="preserve"> Skaitli sauc par </w:t>
      </w:r>
      <w:r w:rsidRPr="00AF4EC6">
        <w:rPr>
          <w:i/>
          <w:lang w:val="lv-LV"/>
        </w:rPr>
        <w:t>palindromu</w:t>
      </w:r>
      <w:r w:rsidRPr="00AF4EC6">
        <w:rPr>
          <w:lang w:val="lv-LV"/>
        </w:rPr>
        <w:t xml:space="preserve">, ja tā decimālpieraksts nemainās, skaitli pierakstot no otra gala. Kuri no palindromiem dalās ar </w:t>
      </w:r>
      <m:oMath>
        <m:r>
          <w:rPr>
            <w:rFonts w:ascii="Cambria Math" w:hAnsi="Cambria Math"/>
            <w:lang w:val="lv-LV"/>
          </w:rPr>
          <m:t>11</m:t>
        </m:r>
      </m:oMath>
      <w:r w:rsidRPr="00AF4EC6">
        <w:rPr>
          <w:lang w:val="lv-LV"/>
        </w:rPr>
        <w:t>?</w:t>
      </w:r>
      <w:r w:rsidRPr="00AF4EC6">
        <w:rPr>
          <w:lang w:val="lv-LV"/>
        </w:rPr>
        <w:br/>
      </w:r>
      <w:r w:rsidRPr="00AF4EC6">
        <w:rPr>
          <w:i/>
          <w:lang w:val="lv-LV"/>
        </w:rPr>
        <w:t xml:space="preserve">Var izmantot dalāmības pazīmi ar </w:t>
      </w:r>
      <m:oMath>
        <m:r>
          <w:rPr>
            <w:rFonts w:ascii="Cambria Math" w:hAnsi="Cambria Math"/>
            <w:lang w:val="lv-LV"/>
          </w:rPr>
          <m:t>11</m:t>
        </m:r>
      </m:oMath>
      <w:r w:rsidRPr="00AF4EC6">
        <w:rPr>
          <w:i/>
          <w:lang w:val="lv-LV"/>
        </w:rPr>
        <w:t xml:space="preserve">: ciparu summa pāru pozīcijās un ciparu summa nepāru pozīcijās sakrīt, vai arī dalās ar </w:t>
      </w:r>
      <m:oMath>
        <m:r>
          <w:rPr>
            <w:rFonts w:ascii="Cambria Math" w:hAnsi="Cambria Math"/>
            <w:lang w:val="lv-LV"/>
          </w:rPr>
          <m:t>11</m:t>
        </m:r>
      </m:oMath>
      <w:r w:rsidRPr="00AF4EC6">
        <w:rPr>
          <w:lang w:val="lv-LV"/>
        </w:rPr>
        <w:t>.</w:t>
      </w:r>
    </w:p>
    <w:p w14:paraId="132D25CC" w14:textId="77777777" w:rsidR="009F44D3" w:rsidRPr="00AF4EC6" w:rsidRDefault="006C1BFF">
      <w:pPr>
        <w:pStyle w:val="FigurewithCaption"/>
        <w:rPr>
          <w:lang w:val="lv-LV"/>
        </w:rPr>
      </w:pPr>
      <w:r w:rsidRPr="00AF4EC6">
        <w:rPr>
          <w:noProof/>
          <w:lang w:val="lv-LV" w:eastAsia="lv-LV"/>
        </w:rPr>
        <w:lastRenderedPageBreak/>
        <w:drawing>
          <wp:inline distT="0" distB="0" distL="0" distR="0" wp14:anchorId="2A61B5DC" wp14:editId="018A941D">
            <wp:extent cx="3811280" cy="1590594"/>
            <wp:effectExtent l="0" t="0" r="0" b="0"/>
            <wp:docPr id="25" name="Picture" descr="Attēls: Dalāmības pazīme ar 11"/>
            <wp:cNvGraphicFramePr/>
            <a:graphic xmlns:a="http://schemas.openxmlformats.org/drawingml/2006/main">
              <a:graphicData uri="http://schemas.openxmlformats.org/drawingml/2006/picture">
                <pic:pic xmlns:pic="http://schemas.openxmlformats.org/drawingml/2006/picture">
                  <pic:nvPicPr>
                    <pic:cNvPr id="0" name="Picture" descr="nt-exam-2017-03-29-Q-12-4.png"/>
                    <pic:cNvPicPr>
                      <a:picLocks noChangeAspect="1" noChangeArrowheads="1"/>
                    </pic:cNvPicPr>
                  </pic:nvPicPr>
                  <pic:blipFill>
                    <a:blip r:embed="rId34"/>
                    <a:stretch>
                      <a:fillRect/>
                    </a:stretch>
                  </pic:blipFill>
                  <pic:spPr bwMode="auto">
                    <a:xfrm>
                      <a:off x="0" y="0"/>
                      <a:ext cx="3811280" cy="1590594"/>
                    </a:xfrm>
                    <a:prstGeom prst="rect">
                      <a:avLst/>
                    </a:prstGeom>
                    <a:noFill/>
                    <a:ln w="9525">
                      <a:noFill/>
                      <a:headEnd/>
                      <a:tailEnd/>
                    </a:ln>
                  </pic:spPr>
                </pic:pic>
              </a:graphicData>
            </a:graphic>
          </wp:inline>
        </w:drawing>
      </w:r>
    </w:p>
    <w:p w14:paraId="460FC8A5" w14:textId="77777777" w:rsidR="009F44D3" w:rsidRPr="00AF4EC6" w:rsidRDefault="006C1BFF">
      <w:pPr>
        <w:pStyle w:val="ImageCaption"/>
        <w:rPr>
          <w:lang w:val="lv-LV"/>
        </w:rPr>
      </w:pPr>
      <w:r w:rsidRPr="00AF4EC6">
        <w:rPr>
          <w:lang w:val="lv-LV"/>
        </w:rPr>
        <w:t>Attēls: Dalāmības pazīme ar 11</w:t>
      </w:r>
    </w:p>
    <w:p w14:paraId="66912AFF" w14:textId="77777777" w:rsidR="009F44D3" w:rsidRPr="00AF4EC6" w:rsidRDefault="006C1BFF">
      <w:pPr>
        <w:pStyle w:val="Pamatteksts"/>
        <w:rPr>
          <w:lang w:val="lv-LV"/>
        </w:rPr>
      </w:pPr>
      <w:r w:rsidRPr="00AF4EC6">
        <w:rPr>
          <w:b/>
          <w:i/>
          <w:lang w:val="lv-LV"/>
        </w:rPr>
        <w:t>Atbilde:</w:t>
      </w:r>
      <w:r w:rsidRPr="00AF4EC6">
        <w:rPr>
          <w:lang w:val="lv-LV"/>
        </w:rPr>
        <w:t xml:space="preserve"> Atzīmēt visas atbildes:</w:t>
      </w:r>
    </w:p>
    <w:p w14:paraId="6A2B564B"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w:rPr>
                        <w:rFonts w:ascii="Cambria Math" w:hAnsi="Cambria Math"/>
                        <w:lang w:val="lv-LV"/>
                      </w:rPr>
                      <m:t>111</m:t>
                    </m:r>
                  </m:e>
                </m:mr>
                <m:mr>
                  <m:e>
                    <m:r>
                      <m:rPr>
                        <m:sty m:val="p"/>
                      </m:rPr>
                      <w:rPr>
                        <w:rFonts w:ascii="Cambria Math" w:hAnsi="Cambria Math"/>
                        <w:lang w:val="lv-LV"/>
                      </w:rPr>
                      <m:t>[B]</m:t>
                    </m:r>
                  </m:e>
                  <m:e>
                    <m:r>
                      <w:rPr>
                        <w:rFonts w:ascii="Cambria Math" w:hAnsi="Cambria Math"/>
                        <w:lang w:val="lv-LV"/>
                      </w:rPr>
                      <m:t>121</m:t>
                    </m:r>
                  </m:e>
                </m:mr>
                <m:mr>
                  <m:e>
                    <m:r>
                      <m:rPr>
                        <m:sty m:val="p"/>
                      </m:rPr>
                      <w:rPr>
                        <w:rFonts w:ascii="Cambria Math" w:hAnsi="Cambria Math"/>
                        <w:lang w:val="lv-LV"/>
                      </w:rPr>
                      <m:t>[C]</m:t>
                    </m:r>
                  </m:e>
                  <m:e>
                    <m:r>
                      <w:rPr>
                        <w:rFonts w:ascii="Cambria Math" w:hAnsi="Cambria Math"/>
                        <w:lang w:val="lv-LV"/>
                      </w:rPr>
                      <m:t>1001</m:t>
                    </m:r>
                  </m:e>
                </m:mr>
                <m:mr>
                  <m:e>
                    <m:r>
                      <m:rPr>
                        <m:sty m:val="p"/>
                      </m:rPr>
                      <w:rPr>
                        <w:rFonts w:ascii="Cambria Math" w:hAnsi="Cambria Math"/>
                        <w:lang w:val="lv-LV"/>
                      </w:rPr>
                      <m:t>[D]</m:t>
                    </m:r>
                  </m:e>
                  <m:e>
                    <m:r>
                      <w:rPr>
                        <w:rFonts w:ascii="Cambria Math" w:hAnsi="Cambria Math"/>
                        <w:lang w:val="lv-LV"/>
                      </w:rPr>
                      <m:t>1111</m:t>
                    </m:r>
                  </m:e>
                </m:mr>
                <m:mr>
                  <m:e>
                    <m:r>
                      <m:rPr>
                        <m:sty m:val="p"/>
                      </m:rPr>
                      <w:rPr>
                        <w:rFonts w:ascii="Cambria Math" w:hAnsi="Cambria Math"/>
                        <w:lang w:val="lv-LV"/>
                      </w:rPr>
                      <m:t>[E]</m:t>
                    </m:r>
                  </m:e>
                  <m:e>
                    <m:r>
                      <w:rPr>
                        <w:rFonts w:ascii="Cambria Math" w:hAnsi="Cambria Math"/>
                        <w:lang w:val="lv-LV"/>
                      </w:rPr>
                      <m:t>123321</m:t>
                    </m:r>
                  </m:e>
                </m:mr>
              </m:m>
            </m:e>
          </m:d>
        </m:oMath>
      </m:oMathPara>
    </w:p>
    <w:p w14:paraId="1B9A7D66" w14:textId="77777777" w:rsidR="009F44D3" w:rsidRPr="00AF4EC6" w:rsidRDefault="006C1BFF">
      <w:pPr>
        <w:pStyle w:val="FirstParagraph"/>
        <w:rPr>
          <w:lang w:val="lv-LV"/>
        </w:rPr>
      </w:pPr>
      <w:r w:rsidRPr="00AF4EC6">
        <w:rPr>
          <w:i/>
          <w:lang w:val="lv-LV"/>
        </w:rPr>
        <w:t>Atrisinājums:</w:t>
      </w:r>
      <w:r w:rsidRPr="00AF4EC6">
        <w:rPr>
          <w:lang w:val="lv-LV"/>
        </w:rPr>
        <w:t xml:space="preserve"> Tie palindromi, kuros ir pāra skaits ciparu, vienmēr dalās ar </w:t>
      </w:r>
      <m:oMath>
        <m:r>
          <w:rPr>
            <w:rFonts w:ascii="Cambria Math" w:hAnsi="Cambria Math"/>
            <w:lang w:val="lv-LV"/>
          </w:rPr>
          <m:t>11</m:t>
        </m:r>
      </m:oMath>
      <w:r w:rsidRPr="00AF4EC6">
        <w:rPr>
          <w:lang w:val="lv-LV"/>
        </w:rPr>
        <w:t xml:space="preserve">, jo viens no simetriskajiem cipariem nonāks pāru pozīcijā, otrs - nepāru pozīcijā. Savukārt palindromi ar nepāru skaitu ciparu jāpārbauda atsevišķi. Pārbaudot dalāmības pazīmi, iegūstam, ka </w:t>
      </w:r>
      <m:oMath>
        <m:r>
          <w:rPr>
            <w:rFonts w:ascii="Cambria Math" w:hAnsi="Cambria Math"/>
            <w:lang w:val="lv-LV"/>
          </w:rPr>
          <m:t>111</m:t>
        </m:r>
      </m:oMath>
      <w:r w:rsidRPr="00AF4EC6">
        <w:rPr>
          <w:lang w:val="lv-LV"/>
        </w:rPr>
        <w:t xml:space="preserve"> nedalās ar </w:t>
      </w:r>
      <m:oMath>
        <m:r>
          <w:rPr>
            <w:rFonts w:ascii="Cambria Math" w:hAnsi="Cambria Math"/>
            <w:lang w:val="lv-LV"/>
          </w:rPr>
          <m:t>11</m:t>
        </m:r>
      </m:oMath>
      <w:r w:rsidRPr="00AF4EC6">
        <w:rPr>
          <w:lang w:val="lv-LV"/>
        </w:rPr>
        <w:t xml:space="preserve">, bet visi pārējie skaitļi dalās ar </w:t>
      </w:r>
      <m:oMath>
        <m:r>
          <w:rPr>
            <w:rFonts w:ascii="Cambria Math" w:hAnsi="Cambria Math"/>
            <w:lang w:val="lv-LV"/>
          </w:rPr>
          <m:t>11</m:t>
        </m:r>
      </m:oMath>
      <w:r w:rsidRPr="00AF4EC6">
        <w:rPr>
          <w:lang w:val="lv-LV"/>
        </w:rPr>
        <w:t>.</w:t>
      </w:r>
    </w:p>
    <w:p w14:paraId="10C97917" w14:textId="77777777" w:rsidR="009F44D3" w:rsidRPr="00AF4EC6" w:rsidRDefault="006C1BFF">
      <w:pPr>
        <w:pStyle w:val="Pamatteksts"/>
        <w:rPr>
          <w:lang w:val="lv-LV"/>
        </w:rPr>
      </w:pPr>
      <w:r w:rsidRPr="00AF4EC6">
        <w:rPr>
          <w:b/>
          <w:lang w:val="lv-LV"/>
        </w:rPr>
        <w:t>Q-12-5.</w:t>
      </w:r>
      <w:r w:rsidRPr="00AF4EC6">
        <w:rPr>
          <w:lang w:val="lv-LV"/>
        </w:rPr>
        <w:t xml:space="preserve"> Atrast mazāko </w:t>
      </w:r>
      <m:oMath>
        <m:r>
          <w:rPr>
            <w:rFonts w:ascii="Cambria Math" w:hAnsi="Cambria Math"/>
            <w:lang w:val="lv-LV"/>
          </w:rPr>
          <m:t>5</m:t>
        </m:r>
      </m:oMath>
      <w:r w:rsidRPr="00AF4EC6">
        <w:rPr>
          <w:lang w:val="lv-LV"/>
        </w:rPr>
        <w:t xml:space="preserve">-ciparu palindromu (skaitli, kas vienādi lasāms no abiem galiem, t.i. 1.cipars sakrīt ar 5.ciparu un 2.cipars sakrīt ar 4.ciparu), kurš dalās ar </w:t>
      </w:r>
      <m:oMath>
        <m:r>
          <w:rPr>
            <w:rFonts w:ascii="Cambria Math" w:hAnsi="Cambria Math"/>
            <w:lang w:val="lv-LV"/>
          </w:rPr>
          <m:t>11</m:t>
        </m:r>
      </m:oMath>
      <w:r w:rsidRPr="00AF4EC6">
        <w:rPr>
          <w:lang w:val="lv-LV"/>
        </w:rPr>
        <w:t>.</w:t>
      </w:r>
    </w:p>
    <w:p w14:paraId="1C372254" w14:textId="77777777" w:rsidR="009F44D3" w:rsidRPr="00AF4EC6" w:rsidRDefault="006C1BFF">
      <w:pPr>
        <w:pStyle w:val="Pamatteksts"/>
        <w:rPr>
          <w:lang w:val="lv-LV"/>
        </w:rPr>
      </w:pPr>
      <w:r w:rsidRPr="00AF4EC6">
        <w:rPr>
          <w:b/>
          <w:i/>
          <w:lang w:val="lv-LV"/>
        </w:rPr>
        <w:t>Atbilde:</w:t>
      </w:r>
      <w:r w:rsidRPr="00AF4EC6">
        <w:rPr>
          <w:lang w:val="lv-LV"/>
        </w:rPr>
        <w:t xml:space="preserve"> Ierakstīt 5-ciparu skaitli: ______</w:t>
      </w:r>
    </w:p>
    <w:p w14:paraId="0A2CA21F" w14:textId="77777777" w:rsidR="009F44D3" w:rsidRPr="00AF4EC6" w:rsidRDefault="006C1BFF">
      <w:pPr>
        <w:pStyle w:val="Pamatteksts"/>
        <w:rPr>
          <w:lang w:val="lv-LV"/>
        </w:rPr>
      </w:pPr>
      <w:r w:rsidRPr="00AF4EC6">
        <w:rPr>
          <w:i/>
          <w:lang w:val="lv-LV"/>
        </w:rPr>
        <w:t>Atrisinājums:</w:t>
      </w:r>
      <w:r w:rsidRPr="00AF4EC6">
        <w:rPr>
          <w:lang w:val="lv-LV"/>
        </w:rPr>
        <w:t xml:space="preserve"> Neviens 5-ciparu skaitlis nevar būt mazāks par </w:t>
      </w:r>
      <m:oMath>
        <m:bar>
          <m:barPr>
            <m:pos m:val="top"/>
            <m:ctrlPr>
              <w:rPr>
                <w:rFonts w:ascii="Cambria Math" w:hAnsi="Cambria Math"/>
                <w:lang w:val="lv-LV"/>
              </w:rPr>
            </m:ctrlPr>
          </m:barPr>
          <m:e>
            <m:r>
              <w:rPr>
                <w:rFonts w:ascii="Cambria Math" w:hAnsi="Cambria Math"/>
                <w:lang w:val="lv-LV"/>
              </w:rPr>
              <m:t>10abc</m:t>
            </m:r>
          </m:e>
        </m:bar>
      </m:oMath>
      <w:r w:rsidRPr="00AF4EC6">
        <w:rPr>
          <w:lang w:val="lv-LV"/>
        </w:rPr>
        <w:t xml:space="preserve"> (skaitli, kas sākas ar cipariem "10"). Simetrijas dēļ, iegūstam, ka palindromā jābūt </w:t>
      </w:r>
      <m:oMath>
        <m:bar>
          <m:barPr>
            <m:pos m:val="top"/>
            <m:ctrlPr>
              <w:rPr>
                <w:rFonts w:ascii="Cambria Math" w:hAnsi="Cambria Math"/>
                <w:lang w:val="lv-LV"/>
              </w:rPr>
            </m:ctrlPr>
          </m:barPr>
          <m:e>
            <m:r>
              <w:rPr>
                <w:rFonts w:ascii="Cambria Math" w:hAnsi="Cambria Math"/>
                <w:lang w:val="lv-LV"/>
              </w:rPr>
              <m:t>10a01</m:t>
            </m:r>
          </m:e>
        </m:bar>
      </m:oMath>
      <w:r w:rsidRPr="00AF4EC6">
        <w:rPr>
          <w:lang w:val="lv-LV"/>
        </w:rPr>
        <w:t xml:space="preserve">. Ja </w:t>
      </w:r>
      <m:oMath>
        <m:r>
          <w:rPr>
            <w:rFonts w:ascii="Cambria Math" w:hAnsi="Cambria Math"/>
            <w:lang w:val="lv-LV"/>
          </w:rPr>
          <m:t>a=9</m:t>
        </m:r>
      </m:oMath>
      <w:r w:rsidRPr="00AF4EC6">
        <w:rPr>
          <w:lang w:val="lv-LV"/>
        </w:rPr>
        <w:t xml:space="preserve">, tad </w:t>
      </w:r>
      <m:oMath>
        <m:r>
          <w:rPr>
            <w:rFonts w:ascii="Cambria Math" w:hAnsi="Cambria Math"/>
            <w:lang w:val="lv-LV"/>
          </w:rPr>
          <m:t>10901</m:t>
        </m:r>
      </m:oMath>
      <w:r w:rsidRPr="00AF4EC6">
        <w:rPr>
          <w:lang w:val="lv-LV"/>
        </w:rPr>
        <w:t xml:space="preserve"> dalās ar </w:t>
      </w:r>
      <m:oMath>
        <m:r>
          <w:rPr>
            <w:rFonts w:ascii="Cambria Math" w:hAnsi="Cambria Math"/>
            <w:lang w:val="lv-LV"/>
          </w:rPr>
          <m:t>11</m:t>
        </m:r>
      </m:oMath>
      <w:r w:rsidRPr="00AF4EC6">
        <w:rPr>
          <w:lang w:val="lv-LV"/>
        </w:rPr>
        <w:t xml:space="preserve">, jo ciparu summa pāru pozīcijās (sākot skaitīt ar 0.-to pozīciju) ir </w:t>
      </w:r>
      <m:oMath>
        <m:r>
          <w:rPr>
            <w:rFonts w:ascii="Cambria Math" w:hAnsi="Cambria Math"/>
            <w:lang w:val="lv-LV"/>
          </w:rPr>
          <m:t>11</m:t>
        </m:r>
      </m:oMath>
      <w:r w:rsidRPr="00AF4EC6">
        <w:rPr>
          <w:lang w:val="lv-LV"/>
        </w:rPr>
        <w:t xml:space="preserve">, bet ciparu summa nepāru pozīcijās ir </w:t>
      </w:r>
      <m:oMath>
        <m:r>
          <w:rPr>
            <w:rFonts w:ascii="Cambria Math" w:hAnsi="Cambria Math"/>
            <w:lang w:val="lv-LV"/>
          </w:rPr>
          <m:t>0</m:t>
        </m:r>
      </m:oMath>
      <w:r w:rsidRPr="00AF4EC6">
        <w:rPr>
          <w:lang w:val="lv-LV"/>
        </w:rPr>
        <w:t xml:space="preserve">. Un </w:t>
      </w:r>
      <m:oMath>
        <m:r>
          <w:rPr>
            <w:rFonts w:ascii="Cambria Math" w:hAnsi="Cambria Math"/>
            <w:lang w:val="lv-LV"/>
          </w:rPr>
          <m:t>11-0</m:t>
        </m:r>
      </m:oMath>
      <w:r w:rsidRPr="00AF4EC6">
        <w:rPr>
          <w:lang w:val="lv-LV"/>
        </w:rPr>
        <w:t xml:space="preserve"> dalās ar </w:t>
      </w:r>
      <m:oMath>
        <m:r>
          <w:rPr>
            <w:rFonts w:ascii="Cambria Math" w:hAnsi="Cambria Math"/>
            <w:lang w:val="lv-LV"/>
          </w:rPr>
          <m:t>11</m:t>
        </m:r>
      </m:oMath>
      <w:r w:rsidRPr="00AF4EC6">
        <w:rPr>
          <w:lang w:val="lv-LV"/>
        </w:rPr>
        <w:t>. Var pārbaudīt arī bez pazīmes - ar dalīšanas algoritmu.</w:t>
      </w:r>
    </w:p>
    <w:p w14:paraId="6D543C2D" w14:textId="77777777" w:rsidR="009F44D3" w:rsidRPr="00AF4EC6" w:rsidRDefault="006C1BFF">
      <w:pPr>
        <w:pStyle w:val="Pamatteksts"/>
        <w:rPr>
          <w:lang w:val="lv-LV"/>
        </w:rPr>
      </w:pPr>
      <w:r w:rsidRPr="00AF4EC6">
        <w:rPr>
          <w:b/>
          <w:lang w:val="lv-LV"/>
        </w:rPr>
        <w:t>Q-12-6.</w:t>
      </w:r>
      <w:r w:rsidRPr="00AF4EC6">
        <w:rPr>
          <w:lang w:val="lv-LV"/>
        </w:rPr>
        <w:t xml:space="preserve"> Skaitli </w:t>
      </w:r>
      <m:oMath>
        <m:r>
          <w:rPr>
            <w:rFonts w:ascii="Cambria Math" w:hAnsi="Cambria Math"/>
            <w:lang w:val="lv-LV"/>
          </w:rPr>
          <m:t>B</m:t>
        </m:r>
      </m:oMath>
      <w:r w:rsidRPr="00AF4EC6">
        <w:rPr>
          <w:lang w:val="lv-LV"/>
        </w:rPr>
        <w:t xml:space="preserve"> ieguva no skaitļa </w:t>
      </w:r>
      <m:oMath>
        <m:r>
          <w:rPr>
            <w:rFonts w:ascii="Cambria Math" w:hAnsi="Cambria Math"/>
            <w:lang w:val="lv-LV"/>
          </w:rPr>
          <m:t>A</m:t>
        </m:r>
      </m:oMath>
      <w:r w:rsidRPr="00AF4EC6">
        <w:rPr>
          <w:lang w:val="lv-LV"/>
        </w:rPr>
        <w:t xml:space="preserve">, </w:t>
      </w:r>
      <m:oMath>
        <m:r>
          <w:rPr>
            <w:rFonts w:ascii="Cambria Math" w:hAnsi="Cambria Math"/>
            <w:lang w:val="lv-LV"/>
          </w:rPr>
          <m:t>A</m:t>
        </m:r>
      </m:oMath>
      <w:r w:rsidRPr="00AF4EC6">
        <w:rPr>
          <w:lang w:val="lv-LV"/>
        </w:rPr>
        <w:t xml:space="preserve"> decimālpierakstā samainot vietām ciparus, kuru attālums ir tieši </w:t>
      </w:r>
      <m:oMath>
        <m:r>
          <w:rPr>
            <w:rFonts w:ascii="Cambria Math" w:hAnsi="Cambria Math"/>
            <w:lang w:val="lv-LV"/>
          </w:rPr>
          <m:t>5</m:t>
        </m:r>
      </m:oMath>
      <w:r w:rsidRPr="00AF4EC6">
        <w:rPr>
          <w:lang w:val="lv-LV"/>
        </w:rPr>
        <w:t xml:space="preserve"> pozīcijas. Piemēram, no skaitļa </w:t>
      </w:r>
      <m:oMath>
        <m:r>
          <w:rPr>
            <w:rFonts w:ascii="Cambria Math" w:hAnsi="Cambria Math"/>
            <w:lang w:val="lv-LV"/>
          </w:rPr>
          <m:t>100002</m:t>
        </m:r>
      </m:oMath>
      <w:r w:rsidRPr="00AF4EC6">
        <w:rPr>
          <w:lang w:val="lv-LV"/>
        </w:rPr>
        <w:t xml:space="preserve"> var iegūt skaitli </w:t>
      </w:r>
      <m:oMath>
        <m:r>
          <w:rPr>
            <w:rFonts w:ascii="Cambria Math" w:hAnsi="Cambria Math"/>
            <w:lang w:val="lv-LV"/>
          </w:rPr>
          <m:t>200001</m:t>
        </m:r>
      </m:oMath>
      <w:r w:rsidRPr="00AF4EC6">
        <w:rPr>
          <w:lang w:val="lv-LV"/>
        </w:rPr>
        <w:t xml:space="preserve">. Ar kuru skaitli noteikti dalās starpība </w:t>
      </w:r>
      <m:oMath>
        <m:r>
          <w:rPr>
            <w:rFonts w:ascii="Cambria Math" w:hAnsi="Cambria Math"/>
            <w:lang w:val="lv-LV"/>
          </w:rPr>
          <m:t>A-B</m:t>
        </m:r>
      </m:oMath>
      <w:r w:rsidRPr="00AF4EC6">
        <w:rPr>
          <w:lang w:val="lv-LV"/>
        </w:rPr>
        <w:t>?</w:t>
      </w:r>
    </w:p>
    <w:p w14:paraId="53957E09" w14:textId="77777777" w:rsidR="009F44D3" w:rsidRPr="00AF4EC6" w:rsidRDefault="006C1BFF">
      <w:pPr>
        <w:pStyle w:val="FigurewithCaption"/>
        <w:rPr>
          <w:lang w:val="lv-LV"/>
        </w:rPr>
      </w:pPr>
      <w:r w:rsidRPr="00AF4EC6">
        <w:rPr>
          <w:noProof/>
          <w:lang w:val="lv-LV" w:eastAsia="lv-LV"/>
        </w:rPr>
        <w:drawing>
          <wp:inline distT="0" distB="0" distL="0" distR="0" wp14:anchorId="3C60D22F" wp14:editId="696C3103">
            <wp:extent cx="2105425" cy="499462"/>
            <wp:effectExtent l="0" t="0" r="0" b="0"/>
            <wp:docPr id="26" name="Picture" descr="Attēls: Skaitļa ciparu mainīšana 5 pozīciju atstatumā"/>
            <wp:cNvGraphicFramePr/>
            <a:graphic xmlns:a="http://schemas.openxmlformats.org/drawingml/2006/main">
              <a:graphicData uri="http://schemas.openxmlformats.org/drawingml/2006/picture">
                <pic:pic xmlns:pic="http://schemas.openxmlformats.org/drawingml/2006/picture">
                  <pic:nvPicPr>
                    <pic:cNvPr id="0" name="Picture" descr="nt-exam-2017-03-29-Q-12-6.png"/>
                    <pic:cNvPicPr>
                      <a:picLocks noChangeAspect="1" noChangeArrowheads="1"/>
                    </pic:cNvPicPr>
                  </pic:nvPicPr>
                  <pic:blipFill>
                    <a:blip r:embed="rId35"/>
                    <a:stretch>
                      <a:fillRect/>
                    </a:stretch>
                  </pic:blipFill>
                  <pic:spPr bwMode="auto">
                    <a:xfrm>
                      <a:off x="0" y="0"/>
                      <a:ext cx="2105425" cy="499462"/>
                    </a:xfrm>
                    <a:prstGeom prst="rect">
                      <a:avLst/>
                    </a:prstGeom>
                    <a:noFill/>
                    <a:ln w="9525">
                      <a:noFill/>
                      <a:headEnd/>
                      <a:tailEnd/>
                    </a:ln>
                  </pic:spPr>
                </pic:pic>
              </a:graphicData>
            </a:graphic>
          </wp:inline>
        </w:drawing>
      </w:r>
    </w:p>
    <w:p w14:paraId="29110A7E" w14:textId="77777777" w:rsidR="009F44D3" w:rsidRPr="00AF4EC6" w:rsidRDefault="006C1BFF">
      <w:pPr>
        <w:pStyle w:val="ImageCaption"/>
        <w:rPr>
          <w:lang w:val="lv-LV"/>
        </w:rPr>
      </w:pPr>
      <w:r w:rsidRPr="00AF4EC6">
        <w:rPr>
          <w:lang w:val="lv-LV"/>
        </w:rPr>
        <w:t>Attēls: Skaitļa ciparu mainīšana 5 pozīciju atstatumā</w:t>
      </w:r>
    </w:p>
    <w:p w14:paraId="0DCC5AD8" w14:textId="77777777" w:rsidR="009F44D3" w:rsidRPr="00AF4EC6" w:rsidRDefault="006C1BFF">
      <w:pPr>
        <w:pStyle w:val="Pamatteksts"/>
        <w:rPr>
          <w:lang w:val="lv-LV"/>
        </w:rPr>
      </w:pPr>
      <w:r w:rsidRPr="00AF4EC6">
        <w:rPr>
          <w:b/>
          <w:i/>
          <w:lang w:val="lv-LV"/>
        </w:rPr>
        <w:t>Atbilde:</w:t>
      </w:r>
      <w:r w:rsidRPr="00AF4EC6">
        <w:rPr>
          <w:lang w:val="lv-LV"/>
        </w:rPr>
        <w:t xml:space="preserve"> Atzīmēt visas atbildes (skaitļus, ar ko noteikti dalās </w:t>
      </w:r>
      <m:oMath>
        <m:r>
          <w:rPr>
            <w:rFonts w:ascii="Cambria Math" w:hAnsi="Cambria Math"/>
            <w:lang w:val="lv-LV"/>
          </w:rPr>
          <m:t>A-B</m:t>
        </m:r>
      </m:oMath>
      <w:r w:rsidRPr="00AF4EC6">
        <w:rPr>
          <w:lang w:val="lv-LV"/>
        </w:rPr>
        <w:t xml:space="preserve">, neatkarīgi no </w:t>
      </w:r>
      <m:oMath>
        <m:r>
          <w:rPr>
            <w:rFonts w:ascii="Cambria Math" w:hAnsi="Cambria Math"/>
            <w:lang w:val="lv-LV"/>
          </w:rPr>
          <m:t>A</m:t>
        </m:r>
      </m:oMath>
      <w:r w:rsidRPr="00AF4EC6">
        <w:rPr>
          <w:lang w:val="lv-LV"/>
        </w:rPr>
        <w:t xml:space="preserve"> izvēles un cipariem, kuri tika mainīti):</w:t>
      </w:r>
    </w:p>
    <w:p w14:paraId="73C5C67D"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w:rPr>
                        <w:rFonts w:ascii="Cambria Math" w:hAnsi="Cambria Math"/>
                        <w:lang w:val="lv-LV"/>
                      </w:rPr>
                      <m:t>7</m:t>
                    </m:r>
                  </m:e>
                </m:mr>
                <m:mr>
                  <m:e>
                    <m:r>
                      <m:rPr>
                        <m:sty m:val="p"/>
                      </m:rPr>
                      <w:rPr>
                        <w:rFonts w:ascii="Cambria Math" w:hAnsi="Cambria Math"/>
                        <w:lang w:val="lv-LV"/>
                      </w:rPr>
                      <m:t>[B]</m:t>
                    </m:r>
                  </m:e>
                  <m:e>
                    <m:r>
                      <w:rPr>
                        <w:rFonts w:ascii="Cambria Math" w:hAnsi="Cambria Math"/>
                        <w:lang w:val="lv-LV"/>
                      </w:rPr>
                      <m:t>9</m:t>
                    </m:r>
                  </m:e>
                </m:mr>
                <m:mr>
                  <m:e>
                    <m:r>
                      <m:rPr>
                        <m:sty m:val="p"/>
                      </m:rPr>
                      <w:rPr>
                        <w:rFonts w:ascii="Cambria Math" w:hAnsi="Cambria Math"/>
                        <w:lang w:val="lv-LV"/>
                      </w:rPr>
                      <m:t>[C]</m:t>
                    </m:r>
                  </m:e>
                  <m:e>
                    <m:r>
                      <w:rPr>
                        <w:rFonts w:ascii="Cambria Math" w:hAnsi="Cambria Math"/>
                        <w:lang w:val="lv-LV"/>
                      </w:rPr>
                      <m:t>11</m:t>
                    </m:r>
                  </m:e>
                </m:mr>
                <m:mr>
                  <m:e>
                    <m:r>
                      <m:rPr>
                        <m:sty m:val="p"/>
                      </m:rPr>
                      <w:rPr>
                        <w:rFonts w:ascii="Cambria Math" w:hAnsi="Cambria Math"/>
                        <w:lang w:val="lv-LV"/>
                      </w:rPr>
                      <m:t>[D]</m:t>
                    </m:r>
                  </m:e>
                  <m:e>
                    <m:r>
                      <w:rPr>
                        <w:rFonts w:ascii="Cambria Math" w:hAnsi="Cambria Math"/>
                        <w:lang w:val="lv-LV"/>
                      </w:rPr>
                      <m:t>13</m:t>
                    </m:r>
                  </m:e>
                </m:mr>
                <m:mr>
                  <m:e>
                    <m:r>
                      <m:rPr>
                        <m:sty m:val="p"/>
                      </m:rPr>
                      <w:rPr>
                        <w:rFonts w:ascii="Cambria Math" w:hAnsi="Cambria Math"/>
                        <w:lang w:val="lv-LV"/>
                      </w:rPr>
                      <m:t>[E]</m:t>
                    </m:r>
                  </m:e>
                  <m:e>
                    <m:r>
                      <w:rPr>
                        <w:rFonts w:ascii="Cambria Math" w:hAnsi="Cambria Math"/>
                        <w:lang w:val="lv-LV"/>
                      </w:rPr>
                      <m:t>41</m:t>
                    </m:r>
                  </m:e>
                </m:mr>
              </m:m>
            </m:e>
          </m:d>
        </m:oMath>
      </m:oMathPara>
    </w:p>
    <w:p w14:paraId="055CA831" w14:textId="77777777" w:rsidR="009F44D3" w:rsidRPr="00AF4EC6" w:rsidRDefault="006C1BFF">
      <w:pPr>
        <w:pStyle w:val="FirstParagraph"/>
        <w:rPr>
          <w:lang w:val="lv-LV"/>
        </w:rPr>
      </w:pPr>
      <w:r w:rsidRPr="00AF4EC6">
        <w:rPr>
          <w:i/>
          <w:lang w:val="lv-LV"/>
        </w:rPr>
        <w:t>Atrisinājums:</w:t>
      </w:r>
      <w:r w:rsidRPr="00AF4EC6">
        <w:rPr>
          <w:lang w:val="lv-LV"/>
        </w:rPr>
        <w:t xml:space="preserve"> Mainot ciparus </w:t>
      </w:r>
      <m:oMath>
        <m:r>
          <w:rPr>
            <w:rFonts w:ascii="Cambria Math" w:hAnsi="Cambria Math"/>
            <w:lang w:val="lv-LV"/>
          </w:rPr>
          <m:t>a</m:t>
        </m:r>
      </m:oMath>
      <w:r w:rsidRPr="00AF4EC6">
        <w:rPr>
          <w:lang w:val="lv-LV"/>
        </w:rPr>
        <w:t xml:space="preserve"> un </w:t>
      </w:r>
      <m:oMath>
        <m:r>
          <w:rPr>
            <w:rFonts w:ascii="Cambria Math" w:hAnsi="Cambria Math"/>
            <w:lang w:val="lv-LV"/>
          </w:rPr>
          <m:t>b</m:t>
        </m:r>
      </m:oMath>
      <w:r w:rsidRPr="00AF4EC6">
        <w:rPr>
          <w:lang w:val="lv-LV"/>
        </w:rPr>
        <w:t xml:space="preserve">, kas atrodas </w:t>
      </w:r>
      <m:oMath>
        <m:r>
          <w:rPr>
            <w:rFonts w:ascii="Cambria Math" w:hAnsi="Cambria Math"/>
            <w:lang w:val="lv-LV"/>
          </w:rPr>
          <m:t>5</m:t>
        </m:r>
      </m:oMath>
      <w:r w:rsidRPr="00AF4EC6">
        <w:rPr>
          <w:lang w:val="lv-LV"/>
        </w:rPr>
        <w:t xml:space="preserve"> pozīciju attālumā (ja cipars </w:t>
      </w:r>
      <m:oMath>
        <m:r>
          <w:rPr>
            <w:rFonts w:ascii="Cambria Math" w:hAnsi="Cambria Math"/>
            <w:lang w:val="lv-LV"/>
          </w:rPr>
          <m:t>b</m:t>
        </m:r>
      </m:oMath>
      <w:r w:rsidRPr="00AF4EC6">
        <w:rPr>
          <w:lang w:val="lv-LV"/>
        </w:rPr>
        <w:t xml:space="preserve"> atrodas skaitļa pašās beigās), skaitlis mainās par </w:t>
      </w:r>
      <m:oMath>
        <m:r>
          <w:rPr>
            <w:rFonts w:ascii="Cambria Math" w:hAnsi="Cambria Math"/>
            <w:lang w:val="lv-LV"/>
          </w:rPr>
          <m:t>(100000a+b)-(100000b+a)=99999(a-b)</m:t>
        </m:r>
      </m:oMath>
      <w:r w:rsidRPr="00AF4EC6">
        <w:rPr>
          <w:lang w:val="lv-LV"/>
        </w:rPr>
        <w:t xml:space="preserve">. Ja </w:t>
      </w:r>
      <m:oMath>
        <m:r>
          <w:rPr>
            <w:rFonts w:ascii="Cambria Math" w:hAnsi="Cambria Math"/>
            <w:lang w:val="lv-LV"/>
          </w:rPr>
          <m:t>b</m:t>
        </m:r>
      </m:oMath>
      <w:r w:rsidRPr="00AF4EC6">
        <w:rPr>
          <w:lang w:val="lv-LV"/>
        </w:rPr>
        <w:t xml:space="preserve"> neatrodas pašās beigās, tad attiecīgā starpība ir </w:t>
      </w:r>
      <m:oMath>
        <m:r>
          <w:rPr>
            <w:rFonts w:ascii="Cambria Math" w:hAnsi="Cambria Math"/>
            <w:lang w:val="lv-LV"/>
          </w:rPr>
          <m:t>999990</m:t>
        </m:r>
      </m:oMath>
      <w:r w:rsidRPr="00AF4EC6">
        <w:rPr>
          <w:lang w:val="lv-LV"/>
        </w:rPr>
        <w:t xml:space="preserve">, </w:t>
      </w:r>
      <m:oMath>
        <m:r>
          <w:rPr>
            <w:rFonts w:ascii="Cambria Math" w:hAnsi="Cambria Math"/>
            <w:lang w:val="lv-LV"/>
          </w:rPr>
          <m:t>9999900</m:t>
        </m:r>
      </m:oMath>
      <w:r w:rsidRPr="00AF4EC6">
        <w:rPr>
          <w:lang w:val="lv-LV"/>
        </w:rPr>
        <w:t xml:space="preserve">, utt. T.i. piereizināts ar </w:t>
      </w:r>
      <m:oMath>
        <m:r>
          <w:rPr>
            <w:rFonts w:ascii="Cambria Math" w:hAnsi="Cambria Math"/>
            <w:lang w:val="lv-LV"/>
          </w:rPr>
          <m:t>10</m:t>
        </m:r>
      </m:oMath>
      <w:r w:rsidRPr="00AF4EC6">
        <w:rPr>
          <w:lang w:val="lv-LV"/>
        </w:rPr>
        <w:t xml:space="preserve"> pakāpi.</w:t>
      </w:r>
    </w:p>
    <w:p w14:paraId="4EAD202A" w14:textId="77777777" w:rsidR="009F44D3" w:rsidRPr="00AF4EC6" w:rsidRDefault="006C1BFF">
      <w:pPr>
        <w:pStyle w:val="Pamatteksts"/>
        <w:rPr>
          <w:lang w:val="lv-LV"/>
        </w:rPr>
      </w:pPr>
      <w:r w:rsidRPr="00AF4EC6">
        <w:rPr>
          <w:lang w:val="lv-LV"/>
        </w:rPr>
        <w:t xml:space="preserve">Iegūstam, ka </w:t>
      </w:r>
      <m:oMath>
        <m:r>
          <w:rPr>
            <w:rFonts w:ascii="Cambria Math" w:hAnsi="Cambria Math"/>
            <w:lang w:val="lv-LV"/>
          </w:rPr>
          <m:t>A-B</m:t>
        </m:r>
      </m:oMath>
      <w:r w:rsidRPr="00AF4EC6">
        <w:rPr>
          <w:lang w:val="lv-LV"/>
        </w:rPr>
        <w:t xml:space="preserve"> visos gadījumos būs </w:t>
      </w:r>
      <m:oMath>
        <m:r>
          <w:rPr>
            <w:rFonts w:ascii="Cambria Math" w:hAnsi="Cambria Math"/>
            <w:lang w:val="lv-LV"/>
          </w:rPr>
          <m:t>99999</m:t>
        </m:r>
      </m:oMath>
      <w:r w:rsidRPr="00AF4EC6">
        <w:rPr>
          <w:lang w:val="lv-LV"/>
        </w:rPr>
        <w:t xml:space="preserve"> daudzkārtnis. Sadalām pirmreizinātājos: </w:t>
      </w:r>
      <m:oMath>
        <m:r>
          <w:rPr>
            <w:rFonts w:ascii="Cambria Math" w:hAnsi="Cambria Math"/>
            <w:lang w:val="lv-LV"/>
          </w:rPr>
          <m:t>99999=</m:t>
        </m:r>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2</m:t>
            </m:r>
          </m:sup>
        </m:sSup>
        <m:r>
          <w:rPr>
            <w:rFonts w:ascii="Cambria Math" w:hAnsi="Cambria Math"/>
            <w:lang w:val="lv-LV"/>
          </w:rPr>
          <m:t>⋅41⋅271</m:t>
        </m:r>
      </m:oMath>
      <w:r w:rsidRPr="00AF4EC6">
        <w:rPr>
          <w:lang w:val="lv-LV"/>
        </w:rPr>
        <w:t>.</w:t>
      </w:r>
      <w:r w:rsidRPr="00AF4EC6">
        <w:rPr>
          <w:lang w:val="lv-LV"/>
        </w:rPr>
        <w:br/>
        <w:t xml:space="preserve">Varam secināt, ka </w:t>
      </w:r>
      <m:oMath>
        <m:r>
          <w:rPr>
            <w:rFonts w:ascii="Cambria Math" w:hAnsi="Cambria Math"/>
            <w:lang w:val="lv-LV"/>
          </w:rPr>
          <m:t>A-B</m:t>
        </m:r>
      </m:oMath>
      <w:r w:rsidRPr="00AF4EC6">
        <w:rPr>
          <w:lang w:val="lv-LV"/>
        </w:rPr>
        <w:t xml:space="preserve"> noteikti dalās ar </w:t>
      </w:r>
      <m:oMath>
        <m:r>
          <w:rPr>
            <w:rFonts w:ascii="Cambria Math" w:hAnsi="Cambria Math"/>
            <w:lang w:val="lv-LV"/>
          </w:rPr>
          <m:t>9</m:t>
        </m:r>
      </m:oMath>
      <w:r w:rsidRPr="00AF4EC6">
        <w:rPr>
          <w:lang w:val="lv-LV"/>
        </w:rPr>
        <w:t xml:space="preserve"> un </w:t>
      </w:r>
      <m:oMath>
        <m:r>
          <w:rPr>
            <w:rFonts w:ascii="Cambria Math" w:hAnsi="Cambria Math"/>
            <w:lang w:val="lv-LV"/>
          </w:rPr>
          <m:t>41</m:t>
        </m:r>
      </m:oMath>
      <w:r w:rsidRPr="00AF4EC6">
        <w:rPr>
          <w:lang w:val="lv-LV"/>
        </w:rPr>
        <w:t xml:space="preserve">. Ar citiem skaitļiem šī starpība var nedalīties; var aplūkot piemēru ar jau minētajiem skaitļiem </w:t>
      </w:r>
      <m:oMath>
        <m:r>
          <w:rPr>
            <w:rFonts w:ascii="Cambria Math" w:hAnsi="Cambria Math"/>
            <w:lang w:val="lv-LV"/>
          </w:rPr>
          <m:t>100002</m:t>
        </m:r>
      </m:oMath>
      <w:r w:rsidRPr="00AF4EC6">
        <w:rPr>
          <w:lang w:val="lv-LV"/>
        </w:rPr>
        <w:t xml:space="preserve"> un </w:t>
      </w:r>
      <m:oMath>
        <m:r>
          <w:rPr>
            <w:rFonts w:ascii="Cambria Math" w:hAnsi="Cambria Math"/>
            <w:lang w:val="lv-LV"/>
          </w:rPr>
          <m:t>200001</m:t>
        </m:r>
      </m:oMath>
      <w:r w:rsidRPr="00AF4EC6">
        <w:rPr>
          <w:lang w:val="lv-LV"/>
        </w:rPr>
        <w:t>.</w:t>
      </w:r>
    </w:p>
    <w:p w14:paraId="62B7C638" w14:textId="77777777" w:rsidR="009F44D3" w:rsidRPr="00AF4EC6" w:rsidRDefault="006C1BFF">
      <w:pPr>
        <w:pStyle w:val="Virsraksts1"/>
        <w:rPr>
          <w:lang w:val="lv-LV"/>
        </w:rPr>
      </w:pPr>
      <w:bookmarkStart w:id="221" w:name="taisne-iet-caur-rutinu-rezgi-nt.gcd.chin"/>
      <w:bookmarkEnd w:id="221"/>
      <w:commentRangeStart w:id="222"/>
      <w:r w:rsidRPr="00AF4EC6">
        <w:rPr>
          <w:lang w:val="lv-LV"/>
        </w:rPr>
        <w:t>T</w:t>
      </w:r>
      <w:commentRangeEnd w:id="222"/>
      <w:r w:rsidR="008C5ACE">
        <w:rPr>
          <w:rStyle w:val="Komentraatsauce"/>
          <w:rFonts w:asciiTheme="minorHAnsi" w:eastAsiaTheme="minorHAnsi" w:hAnsiTheme="minorHAnsi" w:cstheme="minorBidi"/>
          <w:b w:val="0"/>
          <w:bCs w:val="0"/>
          <w:color w:val="auto"/>
        </w:rPr>
        <w:commentReference w:id="222"/>
      </w:r>
      <w:r w:rsidRPr="00AF4EC6">
        <w:rPr>
          <w:lang w:val="lv-LV"/>
        </w:rPr>
        <w:t>aisne iet caur rūtiņu režģi (</w:t>
      </w:r>
      <w:r w:rsidRPr="00AF4EC6">
        <w:rPr>
          <w:rStyle w:val="VerbatimChar"/>
          <w:lang w:val="lv-LV"/>
        </w:rPr>
        <w:t>nt.gcd.chineseremainders</w:t>
      </w:r>
      <w:r w:rsidRPr="00AF4EC6">
        <w:rPr>
          <w:lang w:val="lv-LV"/>
        </w:rPr>
        <w:t>)</w:t>
      </w:r>
    </w:p>
    <w:p w14:paraId="3F3C3FD0" w14:textId="77777777" w:rsidR="009F44D3" w:rsidRPr="00AF4EC6" w:rsidRDefault="006C1BFF">
      <w:pPr>
        <w:pStyle w:val="FirstParagraph"/>
        <w:rPr>
          <w:lang w:val="lv-LV"/>
        </w:rPr>
      </w:pPr>
      <w:r w:rsidRPr="00AF4EC6">
        <w:rPr>
          <w:b/>
          <w:lang w:val="lv-LV"/>
        </w:rPr>
        <w:t>Q-13-1.</w:t>
      </w:r>
      <w:r w:rsidRPr="00AF4EC6">
        <w:rPr>
          <w:lang w:val="lv-LV"/>
        </w:rPr>
        <w:t xml:space="preserve"> Caurspīdīgi ķieģelīši ar izmēriem </w:t>
      </w:r>
      <m:oMath>
        <m:r>
          <w:rPr>
            <w:rFonts w:ascii="Cambria Math" w:hAnsi="Cambria Math"/>
            <w:lang w:val="lv-LV"/>
          </w:rPr>
          <m:t>4×5</m:t>
        </m:r>
      </m:oMath>
      <w:r w:rsidRPr="00AF4EC6">
        <w:rPr>
          <w:lang w:val="lv-LV"/>
        </w:rPr>
        <w:t xml:space="preserve"> rūtiņas ir salikti grēdā. Dažiem no tiem </w:t>
      </w:r>
      <m:oMath>
        <m:r>
          <w:rPr>
            <w:rFonts w:ascii="Cambria Math" w:hAnsi="Cambria Math"/>
            <w:lang w:val="lv-LV"/>
          </w:rPr>
          <m:t>45</m:t>
        </m:r>
      </m:oMath>
      <w:r w:rsidRPr="00AF4EC6">
        <w:rPr>
          <w:lang w:val="lv-LV"/>
        </w:rPr>
        <w:t xml:space="preserve"> grādu leņķī pret to malām spīd cauri gaismas stars, kurš, ejot pāri ķieģelīšu robežai, ikreiz maina krāsu. Ja stara šķērsotos ķieģelīšus saliek vienu aiz otra, var atzīmēt, kādā secībā stars šķērso rūtiņu virsotnes - kā attēlots palielināti attēla labajā pusē. (Ja rūtiņu virsotne atrodas uz ķieģelīšu robežas, uzskatām, ka tā pieder ķieģelīša kreisajai vai apakšējai malai, nevis labajai vai augšējai).</w:t>
      </w:r>
      <w:r w:rsidRPr="00AF4EC6">
        <w:rPr>
          <w:lang w:val="lv-LV"/>
        </w:rPr>
        <w:br/>
        <w:t xml:space="preserve">Ar kuru kārtas numuru stars šķērsos rūtiņu virsotni </w:t>
      </w:r>
      <m:oMath>
        <m:r>
          <w:rPr>
            <w:rFonts w:ascii="Cambria Math" w:hAnsi="Cambria Math"/>
            <w:lang w:val="lv-LV"/>
          </w:rPr>
          <m:t>(4;2)</m:t>
        </m:r>
      </m:oMath>
      <w:r w:rsidRPr="00AF4EC6">
        <w:rPr>
          <w:lang w:val="lv-LV"/>
        </w:rPr>
        <w:t>, kas attēlā apzīmēta ar jautājuma zīmi?</w:t>
      </w:r>
    </w:p>
    <w:p w14:paraId="0568F6DE" w14:textId="77777777" w:rsidR="009F44D3" w:rsidRPr="00AF4EC6" w:rsidRDefault="006C1BFF">
      <w:pPr>
        <w:pStyle w:val="FigurewithCaption"/>
        <w:rPr>
          <w:lang w:val="lv-LV"/>
        </w:rPr>
      </w:pPr>
      <w:r w:rsidRPr="00AF4EC6">
        <w:rPr>
          <w:noProof/>
          <w:lang w:val="lv-LV" w:eastAsia="lv-LV"/>
        </w:rPr>
        <w:drawing>
          <wp:inline distT="0" distB="0" distL="0" distR="0" wp14:anchorId="76A12085" wp14:editId="1E6985C1">
            <wp:extent cx="4379899" cy="1867220"/>
            <wp:effectExtent l="0" t="0" r="0" b="0"/>
            <wp:docPr id="27" name="Picture" descr="Attēls: Taisne šķērso ķieģelīšu grēdu"/>
            <wp:cNvGraphicFramePr/>
            <a:graphic xmlns:a="http://schemas.openxmlformats.org/drawingml/2006/main">
              <a:graphicData uri="http://schemas.openxmlformats.org/drawingml/2006/picture">
                <pic:pic xmlns:pic="http://schemas.openxmlformats.org/drawingml/2006/picture">
                  <pic:nvPicPr>
                    <pic:cNvPr id="0" name="Picture" descr="nt-exam-2017-03-29-Q-13-1.png"/>
                    <pic:cNvPicPr>
                      <a:picLocks noChangeAspect="1" noChangeArrowheads="1"/>
                    </pic:cNvPicPr>
                  </pic:nvPicPr>
                  <pic:blipFill>
                    <a:blip r:embed="rId36"/>
                    <a:stretch>
                      <a:fillRect/>
                    </a:stretch>
                  </pic:blipFill>
                  <pic:spPr bwMode="auto">
                    <a:xfrm>
                      <a:off x="0" y="0"/>
                      <a:ext cx="4379899" cy="1867220"/>
                    </a:xfrm>
                    <a:prstGeom prst="rect">
                      <a:avLst/>
                    </a:prstGeom>
                    <a:noFill/>
                    <a:ln w="9525">
                      <a:noFill/>
                      <a:headEnd/>
                      <a:tailEnd/>
                    </a:ln>
                  </pic:spPr>
                </pic:pic>
              </a:graphicData>
            </a:graphic>
          </wp:inline>
        </w:drawing>
      </w:r>
    </w:p>
    <w:p w14:paraId="26D35022" w14:textId="77777777" w:rsidR="009F44D3" w:rsidRPr="00AF4EC6" w:rsidRDefault="006C1BFF">
      <w:pPr>
        <w:pStyle w:val="ImageCaption"/>
        <w:rPr>
          <w:lang w:val="lv-LV"/>
        </w:rPr>
      </w:pPr>
      <w:r w:rsidRPr="00AF4EC6">
        <w:rPr>
          <w:lang w:val="lv-LV"/>
        </w:rPr>
        <w:t>Attēls: Taisne šķērso ķieģelīšu grēdu</w:t>
      </w:r>
    </w:p>
    <w:p w14:paraId="13B5E5A5" w14:textId="77777777" w:rsidR="009F44D3" w:rsidRPr="00AF4EC6" w:rsidRDefault="006C1BFF">
      <w:pPr>
        <w:pStyle w:val="Pamatteksts"/>
        <w:rPr>
          <w:lang w:val="lv-LV"/>
        </w:rPr>
      </w:pPr>
      <w:r w:rsidRPr="00AF4EC6">
        <w:rPr>
          <w:b/>
          <w:i/>
          <w:lang w:val="lv-LV"/>
        </w:rPr>
        <w:t>Atbilde:</w:t>
      </w:r>
      <w:r w:rsidRPr="00AF4EC6">
        <w:rPr>
          <w:lang w:val="lv-LV"/>
        </w:rPr>
        <w:t xml:space="preserve"> Ierakstīt naturālu skaitli: ______</w:t>
      </w:r>
    </w:p>
    <w:p w14:paraId="4437B4BF" w14:textId="77777777" w:rsidR="009F44D3" w:rsidRPr="00AF4EC6" w:rsidRDefault="006C1BFF">
      <w:pPr>
        <w:pStyle w:val="Pamatteksts"/>
        <w:rPr>
          <w:lang w:val="lv-LV"/>
        </w:rPr>
      </w:pPr>
      <w:r w:rsidRPr="00AF4EC6">
        <w:rPr>
          <w:i/>
          <w:lang w:val="lv-LV"/>
        </w:rPr>
        <w:t>Atrisinājums:</w:t>
      </w:r>
      <w:r w:rsidRPr="00AF4EC6">
        <w:rPr>
          <w:lang w:val="lv-LV"/>
        </w:rPr>
        <w:t xml:space="preserve"> Gaismas staram nepieciešami </w:t>
      </w:r>
      <m:oMath>
        <m:r>
          <w:rPr>
            <w:rFonts w:ascii="Cambria Math" w:hAnsi="Cambria Math"/>
            <w:lang w:val="lv-LV"/>
          </w:rPr>
          <m:t>5</m:t>
        </m:r>
      </m:oMath>
      <w:r w:rsidRPr="00AF4EC6">
        <w:rPr>
          <w:lang w:val="lv-LV"/>
        </w:rPr>
        <w:t xml:space="preserve"> soļi, lai atgrieztos tanī pašā horizontālā pozīcijā. Zem jautājumzīmes ir divi aplīši, kurus stars apciemoja attiecīgi 4. solī un 9. solī. Tātad virsotnē ar jautājuma zīmi stars nonāks 14. solī. Par to var pārliecināties arī skaitli </w:t>
      </w:r>
      <m:oMath>
        <m:r>
          <w:rPr>
            <w:rFonts w:ascii="Cambria Math" w:hAnsi="Cambria Math"/>
            <w:lang w:val="lv-LV"/>
          </w:rPr>
          <m:t>14</m:t>
        </m:r>
      </m:oMath>
      <w:r w:rsidRPr="00AF4EC6">
        <w:rPr>
          <w:lang w:val="lv-LV"/>
        </w:rPr>
        <w:t xml:space="preserve"> dalot ar atlikumu: dalot ar </w:t>
      </w:r>
      <m:oMath>
        <m:r>
          <w:rPr>
            <w:rFonts w:ascii="Cambria Math" w:hAnsi="Cambria Math"/>
            <w:lang w:val="lv-LV"/>
          </w:rPr>
          <m:t>5</m:t>
        </m:r>
      </m:oMath>
      <w:r w:rsidRPr="00AF4EC6">
        <w:rPr>
          <w:lang w:val="lv-LV"/>
        </w:rPr>
        <w:t xml:space="preserve"> atlikums ir </w:t>
      </w:r>
      <m:oMath>
        <m:r>
          <w:rPr>
            <w:rFonts w:ascii="Cambria Math" w:hAnsi="Cambria Math"/>
            <w:lang w:val="lv-LV"/>
          </w:rPr>
          <m:t>4</m:t>
        </m:r>
      </m:oMath>
      <w:r w:rsidRPr="00AF4EC6">
        <w:rPr>
          <w:lang w:val="lv-LV"/>
        </w:rPr>
        <w:t xml:space="preserve">, bet dalot ar </w:t>
      </w:r>
      <m:oMath>
        <m:r>
          <w:rPr>
            <w:rFonts w:ascii="Cambria Math" w:hAnsi="Cambria Math"/>
            <w:lang w:val="lv-LV"/>
          </w:rPr>
          <m:t>4</m:t>
        </m:r>
      </m:oMath>
      <w:r w:rsidRPr="00AF4EC6">
        <w:rPr>
          <w:lang w:val="lv-LV"/>
        </w:rPr>
        <w:t xml:space="preserve"> atlikums ir </w:t>
      </w:r>
      <m:oMath>
        <m:r>
          <w:rPr>
            <w:rFonts w:ascii="Cambria Math" w:hAnsi="Cambria Math"/>
            <w:lang w:val="lv-LV"/>
          </w:rPr>
          <m:t>2</m:t>
        </m:r>
      </m:oMath>
      <w:r w:rsidRPr="00AF4EC6">
        <w:rPr>
          <w:lang w:val="lv-LV"/>
        </w:rPr>
        <w:t>.</w:t>
      </w:r>
    </w:p>
    <w:p w14:paraId="281DDA01" w14:textId="77777777" w:rsidR="009F44D3" w:rsidRPr="00AF4EC6" w:rsidRDefault="006C1BFF">
      <w:pPr>
        <w:pStyle w:val="Pamatteksts"/>
        <w:rPr>
          <w:lang w:val="lv-LV"/>
        </w:rPr>
      </w:pPr>
      <w:r w:rsidRPr="00AF4EC6">
        <w:rPr>
          <w:b/>
          <w:lang w:val="lv-LV"/>
        </w:rPr>
        <w:t>Q-13-2.</w:t>
      </w:r>
      <w:r w:rsidRPr="00AF4EC6">
        <w:rPr>
          <w:lang w:val="lv-LV"/>
        </w:rPr>
        <w:t xml:space="preserve"> Atrast piemēru skaitlim, kurš dalot ar </w:t>
      </w:r>
      <m:oMath>
        <m:r>
          <w:rPr>
            <w:rFonts w:ascii="Cambria Math" w:hAnsi="Cambria Math"/>
            <w:lang w:val="lv-LV"/>
          </w:rPr>
          <m:t>2</m:t>
        </m:r>
      </m:oMath>
      <w:r w:rsidRPr="00AF4EC6">
        <w:rPr>
          <w:lang w:val="lv-LV"/>
        </w:rPr>
        <w:t xml:space="preserve"> dod atlikumu </w:t>
      </w:r>
      <m:oMath>
        <m:r>
          <w:rPr>
            <w:rFonts w:ascii="Cambria Math" w:hAnsi="Cambria Math"/>
            <w:lang w:val="lv-LV"/>
          </w:rPr>
          <m:t>1</m:t>
        </m:r>
      </m:oMath>
      <w:r w:rsidRPr="00AF4EC6">
        <w:rPr>
          <w:lang w:val="lv-LV"/>
        </w:rPr>
        <w:t xml:space="preserve">; dalot ar </w:t>
      </w:r>
      <m:oMath>
        <m:r>
          <w:rPr>
            <w:rFonts w:ascii="Cambria Math" w:hAnsi="Cambria Math"/>
            <w:lang w:val="lv-LV"/>
          </w:rPr>
          <m:t>3</m:t>
        </m:r>
      </m:oMath>
      <w:r w:rsidRPr="00AF4EC6">
        <w:rPr>
          <w:lang w:val="lv-LV"/>
        </w:rPr>
        <w:t xml:space="preserve"> dod atlikumu </w:t>
      </w:r>
      <m:oMath>
        <m:r>
          <w:rPr>
            <w:rFonts w:ascii="Cambria Math" w:hAnsi="Cambria Math"/>
            <w:lang w:val="lv-LV"/>
          </w:rPr>
          <m:t>2</m:t>
        </m:r>
      </m:oMath>
      <w:r w:rsidRPr="00AF4EC6">
        <w:rPr>
          <w:lang w:val="lv-LV"/>
        </w:rPr>
        <w:t xml:space="preserve">; dalot ar </w:t>
      </w:r>
      <m:oMath>
        <m:r>
          <w:rPr>
            <w:rFonts w:ascii="Cambria Math" w:hAnsi="Cambria Math"/>
            <w:lang w:val="lv-LV"/>
          </w:rPr>
          <m:t>4</m:t>
        </m:r>
      </m:oMath>
      <w:r w:rsidRPr="00AF4EC6">
        <w:rPr>
          <w:lang w:val="lv-LV"/>
        </w:rPr>
        <w:t xml:space="preserve"> dod atlikumu </w:t>
      </w:r>
      <m:oMath>
        <m:r>
          <w:rPr>
            <w:rFonts w:ascii="Cambria Math" w:hAnsi="Cambria Math"/>
            <w:lang w:val="lv-LV"/>
          </w:rPr>
          <m:t>3</m:t>
        </m:r>
      </m:oMath>
      <w:r w:rsidRPr="00AF4EC6">
        <w:rPr>
          <w:lang w:val="lv-LV"/>
        </w:rPr>
        <w:t xml:space="preserve">; dalot ar </w:t>
      </w:r>
      <m:oMath>
        <m:r>
          <w:rPr>
            <w:rFonts w:ascii="Cambria Math" w:hAnsi="Cambria Math"/>
            <w:lang w:val="lv-LV"/>
          </w:rPr>
          <m:t>5</m:t>
        </m:r>
      </m:oMath>
      <w:r w:rsidRPr="00AF4EC6">
        <w:rPr>
          <w:lang w:val="lv-LV"/>
        </w:rPr>
        <w:t xml:space="preserve"> dod atlikumu </w:t>
      </w:r>
      <m:oMath>
        <m:r>
          <w:rPr>
            <w:rFonts w:ascii="Cambria Math" w:hAnsi="Cambria Math"/>
            <w:lang w:val="lv-LV"/>
          </w:rPr>
          <m:t>4</m:t>
        </m:r>
      </m:oMath>
      <w:r w:rsidRPr="00AF4EC6">
        <w:rPr>
          <w:lang w:val="lv-LV"/>
        </w:rPr>
        <w:t xml:space="preserve">, un dalot ar </w:t>
      </w:r>
      <m:oMath>
        <m:r>
          <w:rPr>
            <w:rFonts w:ascii="Cambria Math" w:hAnsi="Cambria Math"/>
            <w:lang w:val="lv-LV"/>
          </w:rPr>
          <m:t>6</m:t>
        </m:r>
      </m:oMath>
      <w:r w:rsidRPr="00AF4EC6">
        <w:rPr>
          <w:lang w:val="lv-LV"/>
        </w:rPr>
        <w:t xml:space="preserve"> dod atlikumu </w:t>
      </w:r>
      <m:oMath>
        <m:r>
          <w:rPr>
            <w:rFonts w:ascii="Cambria Math" w:hAnsi="Cambria Math"/>
            <w:lang w:val="lv-LV"/>
          </w:rPr>
          <m:t>5</m:t>
        </m:r>
      </m:oMath>
      <w:r w:rsidRPr="00AF4EC6">
        <w:rPr>
          <w:lang w:val="lv-LV"/>
        </w:rPr>
        <w:t>.</w:t>
      </w:r>
    </w:p>
    <w:p w14:paraId="1C41314E" w14:textId="77777777" w:rsidR="009F44D3" w:rsidRPr="00AF4EC6" w:rsidRDefault="006C1BFF">
      <w:pPr>
        <w:pStyle w:val="Pamatteksts"/>
        <w:rPr>
          <w:lang w:val="lv-LV"/>
        </w:rPr>
      </w:pPr>
      <w:r w:rsidRPr="00AF4EC6">
        <w:rPr>
          <w:b/>
          <w:i/>
          <w:lang w:val="lv-LV"/>
        </w:rPr>
        <w:t>Atbilde:</w:t>
      </w:r>
      <w:r w:rsidRPr="00AF4EC6">
        <w:rPr>
          <w:lang w:val="lv-LV"/>
        </w:rPr>
        <w:t xml:space="preserve"> Ierakstīt skaitļa piemēru: ______</w:t>
      </w:r>
    </w:p>
    <w:p w14:paraId="0C0D481E" w14:textId="77777777" w:rsidR="009F44D3" w:rsidRPr="00AF4EC6" w:rsidRDefault="006C1BFF">
      <w:pPr>
        <w:pStyle w:val="Pamatteksts"/>
        <w:rPr>
          <w:lang w:val="lv-LV"/>
        </w:rPr>
      </w:pPr>
      <w:r w:rsidRPr="00AF4EC6">
        <w:rPr>
          <w:i/>
          <w:lang w:val="lv-LV"/>
        </w:rPr>
        <w:lastRenderedPageBreak/>
        <w:t>Atrisinājums:</w:t>
      </w:r>
      <w:r w:rsidRPr="00AF4EC6">
        <w:rPr>
          <w:lang w:val="lv-LV"/>
        </w:rPr>
        <w:t xml:space="preserve"> Ja skaitlim </w:t>
      </w:r>
      <m:oMath>
        <m:r>
          <w:rPr>
            <w:rFonts w:ascii="Cambria Math" w:hAnsi="Cambria Math"/>
            <w:lang w:val="lv-LV"/>
          </w:rPr>
          <m:t>n</m:t>
        </m:r>
      </m:oMath>
      <w:r w:rsidRPr="00AF4EC6">
        <w:rPr>
          <w:lang w:val="lv-LV"/>
        </w:rPr>
        <w:t xml:space="preserve"> piemīt minētās īpašības, tad </w:t>
      </w:r>
      <m:oMath>
        <m:r>
          <w:rPr>
            <w:rFonts w:ascii="Cambria Math" w:hAnsi="Cambria Math"/>
            <w:lang w:val="lv-LV"/>
          </w:rPr>
          <m:t>n+1</m:t>
        </m:r>
      </m:oMath>
      <w:r w:rsidRPr="00AF4EC6">
        <w:rPr>
          <w:lang w:val="lv-LV"/>
        </w:rPr>
        <w:t xml:space="preserve"> dalās bez atlikuma ar </w:t>
      </w:r>
      <m:oMath>
        <m:r>
          <w:rPr>
            <w:rFonts w:ascii="Cambria Math" w:hAnsi="Cambria Math"/>
            <w:lang w:val="lv-LV"/>
          </w:rPr>
          <m:t>2,3,4,5,6</m:t>
        </m:r>
      </m:oMath>
      <w:r w:rsidRPr="00AF4EC6">
        <w:rPr>
          <w:lang w:val="lv-LV"/>
        </w:rPr>
        <w:t xml:space="preserve">. Mazākais kopīgais dalāmais šiem skaitļiem ir </w:t>
      </w:r>
      <m:oMath>
        <m:r>
          <w:rPr>
            <w:rFonts w:ascii="Cambria Math" w:hAnsi="Cambria Math"/>
            <w:lang w:val="lv-LV"/>
          </w:rPr>
          <m:t>60</m:t>
        </m:r>
      </m:oMath>
      <w:r w:rsidRPr="00AF4EC6">
        <w:rPr>
          <w:lang w:val="lv-LV"/>
        </w:rPr>
        <w:t xml:space="preserve">. Tādēļ, piemēram, </w:t>
      </w:r>
      <m:oMath>
        <m:r>
          <w:rPr>
            <w:rFonts w:ascii="Cambria Math" w:hAnsi="Cambria Math"/>
            <w:lang w:val="lv-LV"/>
          </w:rPr>
          <m:t>59</m:t>
        </m:r>
      </m:oMath>
      <w:r w:rsidRPr="00AF4EC6">
        <w:rPr>
          <w:lang w:val="lv-LV"/>
        </w:rPr>
        <w:t xml:space="preserve"> izpildīs vajadzīgos nosacījumus.</w:t>
      </w:r>
    </w:p>
    <w:p w14:paraId="74946503" w14:textId="77777777" w:rsidR="009F44D3" w:rsidRPr="00AF4EC6" w:rsidRDefault="006C1BFF">
      <w:pPr>
        <w:pStyle w:val="Pamatteksts"/>
        <w:rPr>
          <w:lang w:val="lv-LV"/>
        </w:rPr>
      </w:pPr>
      <w:r w:rsidRPr="00AF4EC6">
        <w:rPr>
          <w:b/>
          <w:lang w:val="lv-LV"/>
        </w:rPr>
        <w:t>Q-13-3.</w:t>
      </w:r>
      <w:r w:rsidRPr="00AF4EC6">
        <w:rPr>
          <w:lang w:val="lv-LV"/>
        </w:rPr>
        <w:t xml:space="preserve"> Par skaitli </w:t>
      </w:r>
      <m:oMath>
        <m:r>
          <w:rPr>
            <w:rFonts w:ascii="Cambria Math" w:hAnsi="Cambria Math"/>
            <w:lang w:val="lv-LV"/>
          </w:rPr>
          <m:t>n</m:t>
        </m:r>
      </m:oMath>
      <w:r w:rsidRPr="00AF4EC6">
        <w:rPr>
          <w:lang w:val="lv-LV"/>
        </w:rPr>
        <w:t xml:space="preserve"> zināms, ka tas dod atlikumu </w:t>
      </w:r>
      <m:oMath>
        <m:r>
          <w:rPr>
            <w:rFonts w:ascii="Cambria Math" w:hAnsi="Cambria Math"/>
            <w:lang w:val="lv-LV"/>
          </w:rPr>
          <m:t>3</m:t>
        </m:r>
      </m:oMath>
      <w:r w:rsidRPr="00AF4EC6">
        <w:rPr>
          <w:lang w:val="lv-LV"/>
        </w:rPr>
        <w:t xml:space="preserve">, dalot ar </w:t>
      </w:r>
      <m:oMath>
        <m:r>
          <w:rPr>
            <w:rFonts w:ascii="Cambria Math" w:hAnsi="Cambria Math"/>
            <w:lang w:val="lv-LV"/>
          </w:rPr>
          <m:t>4</m:t>
        </m:r>
      </m:oMath>
      <w:r w:rsidRPr="00AF4EC6">
        <w:rPr>
          <w:lang w:val="lv-LV"/>
        </w:rPr>
        <w:t xml:space="preserve">, un atlikumu </w:t>
      </w:r>
      <m:oMath>
        <m:r>
          <w:rPr>
            <w:rFonts w:ascii="Cambria Math" w:hAnsi="Cambria Math"/>
            <w:lang w:val="lv-LV"/>
          </w:rPr>
          <m:t>2</m:t>
        </m:r>
      </m:oMath>
      <w:r w:rsidRPr="00AF4EC6">
        <w:rPr>
          <w:lang w:val="lv-LV"/>
        </w:rPr>
        <w:t xml:space="preserve">, dalot ar </w:t>
      </w:r>
      <m:oMath>
        <m:r>
          <w:rPr>
            <w:rFonts w:ascii="Cambria Math" w:hAnsi="Cambria Math"/>
            <w:lang w:val="lv-LV"/>
          </w:rPr>
          <m:t>7</m:t>
        </m:r>
      </m:oMath>
      <w:r w:rsidRPr="00AF4EC6">
        <w:rPr>
          <w:lang w:val="lv-LV"/>
        </w:rPr>
        <w:t xml:space="preserve">. Kādu atlikumu dod skaitlis </w:t>
      </w:r>
      <m:oMath>
        <m:r>
          <w:rPr>
            <w:rFonts w:ascii="Cambria Math" w:hAnsi="Cambria Math"/>
            <w:lang w:val="lv-LV"/>
          </w:rPr>
          <m:t>n</m:t>
        </m:r>
      </m:oMath>
      <w:r w:rsidRPr="00AF4EC6">
        <w:rPr>
          <w:lang w:val="lv-LV"/>
        </w:rPr>
        <w:t xml:space="preserve">, ja to dala ar </w:t>
      </w:r>
      <m:oMath>
        <m:r>
          <w:rPr>
            <w:rFonts w:ascii="Cambria Math" w:hAnsi="Cambria Math"/>
            <w:lang w:val="lv-LV"/>
          </w:rPr>
          <m:t>28</m:t>
        </m:r>
      </m:oMath>
      <w:r w:rsidRPr="00AF4EC6">
        <w:rPr>
          <w:lang w:val="lv-LV"/>
        </w:rPr>
        <w:t>?</w:t>
      </w:r>
    </w:p>
    <w:p w14:paraId="7BF4142E" w14:textId="77777777" w:rsidR="009F44D3" w:rsidRPr="00AF4EC6" w:rsidRDefault="006C1BFF">
      <w:pPr>
        <w:pStyle w:val="Pamatteksts"/>
        <w:rPr>
          <w:lang w:val="lv-LV"/>
        </w:rPr>
      </w:pPr>
      <w:r w:rsidRPr="00AF4EC6">
        <w:rPr>
          <w:b/>
          <w:i/>
          <w:lang w:val="lv-LV"/>
        </w:rPr>
        <w:t>Atbilde:</w:t>
      </w:r>
      <w:r w:rsidRPr="00AF4EC6">
        <w:rPr>
          <w:lang w:val="lv-LV"/>
        </w:rPr>
        <w:t xml:space="preserve"> Ierakstīt atlikumu (no </w:t>
      </w:r>
      <m:oMath>
        <m:r>
          <w:rPr>
            <w:rFonts w:ascii="Cambria Math" w:hAnsi="Cambria Math"/>
            <w:lang w:val="lv-LV"/>
          </w:rPr>
          <m:t>0</m:t>
        </m:r>
      </m:oMath>
      <w:r w:rsidRPr="00AF4EC6">
        <w:rPr>
          <w:lang w:val="lv-LV"/>
        </w:rPr>
        <w:t xml:space="preserve"> līdz </w:t>
      </w:r>
      <m:oMath>
        <m:r>
          <w:rPr>
            <w:rFonts w:ascii="Cambria Math" w:hAnsi="Cambria Math"/>
            <w:lang w:val="lv-LV"/>
          </w:rPr>
          <m:t>27</m:t>
        </m:r>
      </m:oMath>
      <w:r w:rsidRPr="00AF4EC6">
        <w:rPr>
          <w:lang w:val="lv-LV"/>
        </w:rPr>
        <w:t>): ______</w:t>
      </w:r>
    </w:p>
    <w:p w14:paraId="5DB71EB9" w14:textId="77777777" w:rsidR="009F44D3" w:rsidRPr="00AF4EC6" w:rsidRDefault="006C1BFF">
      <w:pPr>
        <w:pStyle w:val="Pamatteksts"/>
        <w:rPr>
          <w:lang w:val="lv-LV"/>
        </w:rPr>
      </w:pPr>
      <w:r w:rsidRPr="00AF4EC6">
        <w:rPr>
          <w:i/>
          <w:lang w:val="lv-LV"/>
        </w:rPr>
        <w:t>Atrisinājums:</w:t>
      </w:r>
      <w:r w:rsidRPr="00AF4EC6">
        <w:rPr>
          <w:lang w:val="lv-LV"/>
        </w:rPr>
        <w:t xml:space="preserve"> Intervālā </w:t>
      </w:r>
      <m:oMath>
        <m:r>
          <w:rPr>
            <w:rFonts w:ascii="Cambria Math" w:hAnsi="Cambria Math"/>
            <w:lang w:val="lv-LV"/>
          </w:rPr>
          <m:t>[0;27]</m:t>
        </m:r>
      </m:oMath>
      <w:r w:rsidRPr="00AF4EC6">
        <w:rPr>
          <w:lang w:val="lv-LV"/>
        </w:rPr>
        <w:t xml:space="preserve"> ir tikai nedaudzi skaitļi, kas dod atlikumu </w:t>
      </w:r>
      <m:oMath>
        <m:r>
          <w:rPr>
            <w:rFonts w:ascii="Cambria Math" w:hAnsi="Cambria Math"/>
            <w:lang w:val="lv-LV"/>
          </w:rPr>
          <m:t>2</m:t>
        </m:r>
      </m:oMath>
      <w:r w:rsidRPr="00AF4EC6">
        <w:rPr>
          <w:lang w:val="lv-LV"/>
        </w:rPr>
        <w:t xml:space="preserve">, dalot ar </w:t>
      </w:r>
      <m:oMath>
        <m:r>
          <w:rPr>
            <w:rFonts w:ascii="Cambria Math" w:hAnsi="Cambria Math"/>
            <w:lang w:val="lv-LV"/>
          </w:rPr>
          <m:t>7</m:t>
        </m:r>
      </m:oMath>
      <w:r w:rsidRPr="00AF4EC6">
        <w:rPr>
          <w:lang w:val="lv-LV"/>
        </w:rPr>
        <w:t xml:space="preserve">. Tie ir </w:t>
      </w:r>
      <m:oMath>
        <m:r>
          <w:rPr>
            <w:rFonts w:ascii="Cambria Math" w:hAnsi="Cambria Math"/>
            <w:lang w:val="lv-LV"/>
          </w:rPr>
          <m:t>{2;9;16;23}</m:t>
        </m:r>
      </m:oMath>
      <w:r w:rsidRPr="00AF4EC6">
        <w:rPr>
          <w:lang w:val="lv-LV"/>
        </w:rPr>
        <w:t xml:space="preserve">. No minētajiem skaitļiem tikai </w:t>
      </w:r>
      <m:oMath>
        <m:r>
          <w:rPr>
            <w:rFonts w:ascii="Cambria Math" w:hAnsi="Cambria Math"/>
            <w:lang w:val="lv-LV"/>
          </w:rPr>
          <m:t>23</m:t>
        </m:r>
      </m:oMath>
      <w:r w:rsidRPr="00AF4EC6">
        <w:rPr>
          <w:lang w:val="lv-LV"/>
        </w:rPr>
        <w:t xml:space="preserve"> dod atlikumu </w:t>
      </w:r>
      <m:oMath>
        <m:r>
          <w:rPr>
            <w:rFonts w:ascii="Cambria Math" w:hAnsi="Cambria Math"/>
            <w:lang w:val="lv-LV"/>
          </w:rPr>
          <m:t>3</m:t>
        </m:r>
      </m:oMath>
      <w:r w:rsidRPr="00AF4EC6">
        <w:rPr>
          <w:lang w:val="lv-LV"/>
        </w:rPr>
        <w:t xml:space="preserve">, dalot ar </w:t>
      </w:r>
      <m:oMath>
        <m:r>
          <w:rPr>
            <w:rFonts w:ascii="Cambria Math" w:hAnsi="Cambria Math"/>
            <w:lang w:val="lv-LV"/>
          </w:rPr>
          <m:t>4</m:t>
        </m:r>
      </m:oMath>
      <w:r w:rsidRPr="00AF4EC6">
        <w:rPr>
          <w:lang w:val="lv-LV"/>
        </w:rPr>
        <w:t xml:space="preserve">. (Pieskaitot </w:t>
      </w:r>
      <m:oMath>
        <m:r>
          <w:rPr>
            <w:rFonts w:ascii="Cambria Math" w:hAnsi="Cambria Math"/>
            <w:lang w:val="lv-LV"/>
          </w:rPr>
          <m:t>28</m:t>
        </m:r>
      </m:oMath>
      <w:r w:rsidRPr="00AF4EC6">
        <w:rPr>
          <w:lang w:val="lv-LV"/>
        </w:rPr>
        <w:t xml:space="preserve"> daudzkārtņus, varam iegūt arī citus skaitļus ar minēto īpašību, piemēram, </w:t>
      </w:r>
      <m:oMath>
        <m:r>
          <w:rPr>
            <w:rFonts w:ascii="Cambria Math" w:hAnsi="Cambria Math"/>
            <w:lang w:val="lv-LV"/>
          </w:rPr>
          <m:t>51;79;…</m:t>
        </m:r>
      </m:oMath>
      <w:r w:rsidRPr="00AF4EC6">
        <w:rPr>
          <w:lang w:val="lv-LV"/>
        </w:rPr>
        <w:t xml:space="preserve">, bet tiem būs tāds pats atlikums, dalot ar </w:t>
      </w:r>
      <m:oMath>
        <m:r>
          <w:rPr>
            <w:rFonts w:ascii="Cambria Math" w:hAnsi="Cambria Math"/>
            <w:lang w:val="lv-LV"/>
          </w:rPr>
          <m:t>28</m:t>
        </m:r>
      </m:oMath>
      <w:r w:rsidRPr="00AF4EC6">
        <w:rPr>
          <w:lang w:val="lv-LV"/>
        </w:rPr>
        <w:t xml:space="preserve">.) </w:t>
      </w:r>
      <m:oMath>
        <m:r>
          <w:rPr>
            <w:rFonts w:ascii="Cambria Math" w:hAnsi="Cambria Math"/>
            <w:lang w:val="lv-LV"/>
          </w:rPr>
          <m:t>23</m:t>
        </m:r>
      </m:oMath>
      <w:r w:rsidRPr="00AF4EC6">
        <w:rPr>
          <w:lang w:val="lv-LV"/>
        </w:rPr>
        <w:t xml:space="preserve"> ir vienīgā atbilde.</w:t>
      </w:r>
    </w:p>
    <w:p w14:paraId="55227C58" w14:textId="77777777" w:rsidR="009F44D3" w:rsidRPr="00AF4EC6" w:rsidRDefault="006C1BFF">
      <w:pPr>
        <w:pStyle w:val="Pamatteksts"/>
        <w:rPr>
          <w:lang w:val="lv-LV"/>
        </w:rPr>
      </w:pPr>
      <w:r w:rsidRPr="00AF4EC6">
        <w:rPr>
          <w:b/>
          <w:lang w:val="lv-LV"/>
        </w:rPr>
        <w:t>Q-13-4.</w:t>
      </w:r>
      <w:r w:rsidRPr="00AF4EC6">
        <w:rPr>
          <w:lang w:val="lv-LV"/>
        </w:rPr>
        <w:t xml:space="preserve"> Dots taisnstūris, ko veido </w:t>
      </w:r>
      <m:oMath>
        <m:r>
          <w:rPr>
            <w:rFonts w:ascii="Cambria Math" w:hAnsi="Cambria Math"/>
            <w:lang w:val="lv-LV"/>
          </w:rPr>
          <m:t>9×22</m:t>
        </m:r>
      </m:oMath>
      <w:r w:rsidRPr="00AF4EC6">
        <w:rPr>
          <w:lang w:val="lv-LV"/>
        </w:rPr>
        <w:t xml:space="preserve"> kvadrātveida rūtiņas; tam novilkta diagonāle. Cik rūtiņu šķērso šī diagonāle (pieskaršanos rūtiņas stūrim neuzskatām par šķērsošanu).</w:t>
      </w:r>
    </w:p>
    <w:p w14:paraId="27090D58" w14:textId="77777777" w:rsidR="009F44D3" w:rsidRPr="00AF4EC6" w:rsidRDefault="006C1BFF">
      <w:pPr>
        <w:pStyle w:val="FigurewithCaption"/>
        <w:rPr>
          <w:lang w:val="lv-LV"/>
        </w:rPr>
      </w:pPr>
      <w:r w:rsidRPr="00AF4EC6">
        <w:rPr>
          <w:noProof/>
          <w:lang w:val="lv-LV" w:eastAsia="lv-LV"/>
        </w:rPr>
        <w:drawing>
          <wp:inline distT="0" distB="0" distL="0" distR="0" wp14:anchorId="513D0545" wp14:editId="2CFFFED6">
            <wp:extent cx="4003381" cy="1644383"/>
            <wp:effectExtent l="0" t="0" r="0" b="0"/>
            <wp:docPr id="28" name="Picture" descr="Attēls: Diagonāles šķērsotās rūtiņas 9x22"/>
            <wp:cNvGraphicFramePr/>
            <a:graphic xmlns:a="http://schemas.openxmlformats.org/drawingml/2006/main">
              <a:graphicData uri="http://schemas.openxmlformats.org/drawingml/2006/picture">
                <pic:pic xmlns:pic="http://schemas.openxmlformats.org/drawingml/2006/picture">
                  <pic:nvPicPr>
                    <pic:cNvPr id="0" name="Picture" descr="nt-exam-2017-03-29-Q-13-4.png"/>
                    <pic:cNvPicPr>
                      <a:picLocks noChangeAspect="1" noChangeArrowheads="1"/>
                    </pic:cNvPicPr>
                  </pic:nvPicPr>
                  <pic:blipFill>
                    <a:blip r:embed="rId37"/>
                    <a:stretch>
                      <a:fillRect/>
                    </a:stretch>
                  </pic:blipFill>
                  <pic:spPr bwMode="auto">
                    <a:xfrm>
                      <a:off x="0" y="0"/>
                      <a:ext cx="4003381" cy="1644383"/>
                    </a:xfrm>
                    <a:prstGeom prst="rect">
                      <a:avLst/>
                    </a:prstGeom>
                    <a:noFill/>
                    <a:ln w="9525">
                      <a:noFill/>
                      <a:headEnd/>
                      <a:tailEnd/>
                    </a:ln>
                  </pic:spPr>
                </pic:pic>
              </a:graphicData>
            </a:graphic>
          </wp:inline>
        </w:drawing>
      </w:r>
    </w:p>
    <w:p w14:paraId="2151A67D" w14:textId="77777777" w:rsidR="009F44D3" w:rsidRPr="00AF4EC6" w:rsidRDefault="006C1BFF">
      <w:pPr>
        <w:pStyle w:val="ImageCaption"/>
        <w:rPr>
          <w:lang w:val="lv-LV"/>
        </w:rPr>
      </w:pPr>
      <w:r w:rsidRPr="00AF4EC6">
        <w:rPr>
          <w:lang w:val="lv-LV"/>
        </w:rPr>
        <w:t>Attēls: Diagonāles šķērsotās rūtiņas 9x22</w:t>
      </w:r>
    </w:p>
    <w:p w14:paraId="546CC1C1" w14:textId="77777777" w:rsidR="009F44D3" w:rsidRPr="00AF4EC6" w:rsidRDefault="006C1BFF">
      <w:pPr>
        <w:pStyle w:val="Pamatteksts"/>
        <w:rPr>
          <w:lang w:val="lv-LV"/>
        </w:rPr>
      </w:pPr>
      <w:r w:rsidRPr="00AF4EC6">
        <w:rPr>
          <w:b/>
          <w:i/>
          <w:lang w:val="lv-LV"/>
        </w:rPr>
        <w:t>Atbilde:</w:t>
      </w:r>
      <w:r w:rsidRPr="00AF4EC6">
        <w:rPr>
          <w:lang w:val="lv-LV"/>
        </w:rPr>
        <w:t xml:space="preserve"> Atzīmēt vienu atbildi:</w:t>
      </w:r>
    </w:p>
    <w:p w14:paraId="6B51F9BA"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w:rPr>
                        <w:rFonts w:ascii="Cambria Math" w:hAnsi="Cambria Math"/>
                        <w:lang w:val="lv-LV"/>
                      </w:rPr>
                      <m:t>28</m:t>
                    </m:r>
                  </m:e>
                </m:mr>
                <m:mr>
                  <m:e>
                    <m:r>
                      <m:rPr>
                        <m:sty m:val="p"/>
                      </m:rPr>
                      <w:rPr>
                        <w:rFonts w:ascii="Cambria Math" w:hAnsi="Cambria Math"/>
                        <w:lang w:val="lv-LV"/>
                      </w:rPr>
                      <m:t>(B)</m:t>
                    </m:r>
                  </m:e>
                  <m:e>
                    <m:r>
                      <w:rPr>
                        <w:rFonts w:ascii="Cambria Math" w:hAnsi="Cambria Math"/>
                        <w:lang w:val="lv-LV"/>
                      </w:rPr>
                      <m:t>29</m:t>
                    </m:r>
                  </m:e>
                </m:mr>
                <m:mr>
                  <m:e>
                    <m:r>
                      <m:rPr>
                        <m:sty m:val="p"/>
                      </m:rPr>
                      <w:rPr>
                        <w:rFonts w:ascii="Cambria Math" w:hAnsi="Cambria Math"/>
                        <w:lang w:val="lv-LV"/>
                      </w:rPr>
                      <m:t>(C)</m:t>
                    </m:r>
                  </m:e>
                  <m:e>
                    <m:r>
                      <w:rPr>
                        <w:rFonts w:ascii="Cambria Math" w:hAnsi="Cambria Math"/>
                        <w:lang w:val="lv-LV"/>
                      </w:rPr>
                      <m:t>30</m:t>
                    </m:r>
                  </m:e>
                </m:mr>
                <m:mr>
                  <m:e>
                    <m:r>
                      <m:rPr>
                        <m:sty m:val="p"/>
                      </m:rPr>
                      <w:rPr>
                        <w:rFonts w:ascii="Cambria Math" w:hAnsi="Cambria Math"/>
                        <w:lang w:val="lv-LV"/>
                      </w:rPr>
                      <m:t>(D)</m:t>
                    </m:r>
                  </m:e>
                  <m:e>
                    <m:r>
                      <w:rPr>
                        <w:rFonts w:ascii="Cambria Math" w:hAnsi="Cambria Math"/>
                        <w:lang w:val="lv-LV"/>
                      </w:rPr>
                      <m:t>31</m:t>
                    </m:r>
                  </m:e>
                </m:mr>
                <m:mr>
                  <m:e>
                    <m:r>
                      <m:rPr>
                        <m:sty m:val="p"/>
                      </m:rPr>
                      <w:rPr>
                        <w:rFonts w:ascii="Cambria Math" w:hAnsi="Cambria Math"/>
                        <w:lang w:val="lv-LV"/>
                      </w:rPr>
                      <m:t>(E)</m:t>
                    </m:r>
                  </m:e>
                  <m:e>
                    <m:r>
                      <w:rPr>
                        <w:rFonts w:ascii="Cambria Math" w:hAnsi="Cambria Math"/>
                        <w:lang w:val="lv-LV"/>
                      </w:rPr>
                      <m:t>32</m:t>
                    </m:r>
                  </m:e>
                </m:mr>
                <m:mr>
                  <m:e>
                    <m:r>
                      <m:rPr>
                        <m:sty m:val="p"/>
                      </m:rPr>
                      <w:rPr>
                        <w:rFonts w:ascii="Cambria Math" w:hAnsi="Cambria Math"/>
                        <w:lang w:val="lv-LV"/>
                      </w:rPr>
                      <m:t>(F)</m:t>
                    </m:r>
                  </m:e>
                  <m:e>
                    <m:r>
                      <w:rPr>
                        <w:rFonts w:ascii="Cambria Math" w:hAnsi="Cambria Math"/>
                        <w:lang w:val="lv-LV"/>
                      </w:rPr>
                      <m:t>33</m:t>
                    </m:r>
                  </m:e>
                </m:mr>
                <m:mr>
                  <m:e>
                    <m:r>
                      <m:rPr>
                        <m:sty m:val="p"/>
                      </m:rPr>
                      <w:rPr>
                        <w:rFonts w:ascii="Cambria Math" w:hAnsi="Cambria Math"/>
                        <w:lang w:val="lv-LV"/>
                      </w:rPr>
                      <m:t>(G)</m:t>
                    </m:r>
                  </m:e>
                  <m:e>
                    <m:r>
                      <w:rPr>
                        <w:rFonts w:ascii="Cambria Math" w:hAnsi="Cambria Math"/>
                        <w:lang w:val="lv-LV"/>
                      </w:rPr>
                      <m:t>34</m:t>
                    </m:r>
                  </m:e>
                </m:mr>
              </m:m>
            </m:e>
          </m:d>
        </m:oMath>
      </m:oMathPara>
    </w:p>
    <w:p w14:paraId="42E654FF" w14:textId="77777777" w:rsidR="009F44D3" w:rsidRPr="00AF4EC6" w:rsidRDefault="006C1BFF">
      <w:pPr>
        <w:pStyle w:val="FirstParagraph"/>
        <w:rPr>
          <w:lang w:val="lv-LV"/>
        </w:rPr>
      </w:pPr>
      <w:r w:rsidRPr="00AF4EC6">
        <w:rPr>
          <w:b/>
          <w:lang w:val="lv-LV"/>
        </w:rPr>
        <w:t>Q-13-5.</w:t>
      </w:r>
      <w:r w:rsidRPr="00AF4EC6">
        <w:rPr>
          <w:lang w:val="lv-LV"/>
        </w:rPr>
        <w:t xml:space="preserve"> Dots taisnstūris, ko veido </w:t>
      </w:r>
      <m:oMath>
        <m:r>
          <w:rPr>
            <w:rFonts w:ascii="Cambria Math" w:hAnsi="Cambria Math"/>
            <w:lang w:val="lv-LV"/>
          </w:rPr>
          <m:t>9×21</m:t>
        </m:r>
      </m:oMath>
      <w:r w:rsidRPr="00AF4EC6">
        <w:rPr>
          <w:lang w:val="lv-LV"/>
        </w:rPr>
        <w:t xml:space="preserve"> kvadrātveida rūtiņas; tam novilkta diagonāle. Cik rūtiņu šķērso šī diagonāle (pieskaršanos rūtiņas stūrim neuzskatām par šķērsošanu).</w:t>
      </w:r>
    </w:p>
    <w:p w14:paraId="1957A15E" w14:textId="77777777" w:rsidR="009F44D3" w:rsidRPr="00AF4EC6" w:rsidRDefault="006C1BFF">
      <w:pPr>
        <w:pStyle w:val="FigurewithCaption"/>
        <w:rPr>
          <w:lang w:val="lv-LV"/>
        </w:rPr>
      </w:pPr>
      <w:r w:rsidRPr="00AF4EC6">
        <w:rPr>
          <w:noProof/>
          <w:lang w:val="lv-LV" w:eastAsia="lv-LV"/>
        </w:rPr>
        <w:lastRenderedPageBreak/>
        <w:drawing>
          <wp:inline distT="0" distB="0" distL="0" distR="0" wp14:anchorId="73E01841" wp14:editId="770F5E83">
            <wp:extent cx="3818964" cy="1644383"/>
            <wp:effectExtent l="0" t="0" r="0" b="0"/>
            <wp:docPr id="29" name="Picture" descr="Attēls: Diagonāles šķērsotās rūtiņas 9x21"/>
            <wp:cNvGraphicFramePr/>
            <a:graphic xmlns:a="http://schemas.openxmlformats.org/drawingml/2006/main">
              <a:graphicData uri="http://schemas.openxmlformats.org/drawingml/2006/picture">
                <pic:pic xmlns:pic="http://schemas.openxmlformats.org/drawingml/2006/picture">
                  <pic:nvPicPr>
                    <pic:cNvPr id="0" name="Picture" descr="nt-exam-2017-03-29-Q-13-5.png"/>
                    <pic:cNvPicPr>
                      <a:picLocks noChangeAspect="1" noChangeArrowheads="1"/>
                    </pic:cNvPicPr>
                  </pic:nvPicPr>
                  <pic:blipFill>
                    <a:blip r:embed="rId38"/>
                    <a:stretch>
                      <a:fillRect/>
                    </a:stretch>
                  </pic:blipFill>
                  <pic:spPr bwMode="auto">
                    <a:xfrm>
                      <a:off x="0" y="0"/>
                      <a:ext cx="3818964" cy="1644383"/>
                    </a:xfrm>
                    <a:prstGeom prst="rect">
                      <a:avLst/>
                    </a:prstGeom>
                    <a:noFill/>
                    <a:ln w="9525">
                      <a:noFill/>
                      <a:headEnd/>
                      <a:tailEnd/>
                    </a:ln>
                  </pic:spPr>
                </pic:pic>
              </a:graphicData>
            </a:graphic>
          </wp:inline>
        </w:drawing>
      </w:r>
    </w:p>
    <w:p w14:paraId="51D647BF" w14:textId="77777777" w:rsidR="009F44D3" w:rsidRPr="00AF4EC6" w:rsidRDefault="006C1BFF">
      <w:pPr>
        <w:pStyle w:val="ImageCaption"/>
        <w:rPr>
          <w:lang w:val="lv-LV"/>
        </w:rPr>
      </w:pPr>
      <w:r w:rsidRPr="00AF4EC6">
        <w:rPr>
          <w:lang w:val="lv-LV"/>
        </w:rPr>
        <w:t>Attēls: Diagonāles šķērsotās rūtiņas 9x21</w:t>
      </w:r>
    </w:p>
    <w:p w14:paraId="248B57DC" w14:textId="77777777" w:rsidR="009F44D3" w:rsidRPr="00AF4EC6" w:rsidRDefault="006C1BFF">
      <w:pPr>
        <w:pStyle w:val="Pamatteksts"/>
        <w:rPr>
          <w:lang w:val="lv-LV"/>
        </w:rPr>
      </w:pPr>
      <w:r w:rsidRPr="00AF4EC6">
        <w:rPr>
          <w:b/>
          <w:i/>
          <w:lang w:val="lv-LV"/>
        </w:rPr>
        <w:t>Atbilde:</w:t>
      </w:r>
      <w:r w:rsidRPr="00AF4EC6">
        <w:rPr>
          <w:lang w:val="lv-LV"/>
        </w:rPr>
        <w:t xml:space="preserve"> Izvēlēties vienu pareizo atbildi:</w:t>
      </w:r>
    </w:p>
    <w:p w14:paraId="10B654DD" w14:textId="77777777" w:rsidR="009F44D3" w:rsidRPr="00AF4EC6" w:rsidRDefault="00F1670A">
      <w:pPr>
        <w:pStyle w:val="Pamatteksts"/>
        <w:rPr>
          <w:lang w:val="lv-LV"/>
        </w:rPr>
      </w:pPr>
      <m:oMathPara>
        <m:oMathParaPr>
          <m:jc m:val="center"/>
        </m:oMathParaPr>
        <m:oMath>
          <m:d>
            <m:dPr>
              <m:begChr m:val="["/>
              <m:endChr m:val=""/>
              <m:ctrlPr>
                <w:rPr>
                  <w:rFonts w:ascii="Cambria Math" w:hAnsi="Cambria Math"/>
                  <w:lang w:val="lv-LV"/>
                </w:rPr>
              </m:ctrlPr>
            </m:dPr>
            <m:e>
              <m:m>
                <m:mPr>
                  <m:plcHide m:val="1"/>
                  <m:mcs>
                    <m:mc>
                      <m:mcPr>
                        <m:count m:val="1"/>
                        <m:mcJc m:val="center"/>
                      </m:mcPr>
                    </m:mc>
                    <m:mc>
                      <m:mcPr>
                        <m:count m:val="1"/>
                        <m:mcJc m:val="left"/>
                      </m:mcPr>
                    </m:mc>
                  </m:mcs>
                  <m:ctrlPr>
                    <w:rPr>
                      <w:rFonts w:ascii="Cambria Math" w:hAnsi="Cambria Math"/>
                      <w:lang w:val="lv-LV"/>
                    </w:rPr>
                  </m:ctrlPr>
                </m:mPr>
                <m:mr>
                  <m:e>
                    <m:r>
                      <m:rPr>
                        <m:sty m:val="p"/>
                      </m:rPr>
                      <w:rPr>
                        <w:rFonts w:ascii="Cambria Math" w:hAnsi="Cambria Math"/>
                        <w:lang w:val="lv-LV"/>
                      </w:rPr>
                      <m:t>(A)</m:t>
                    </m:r>
                  </m:e>
                  <m:e>
                    <m:r>
                      <w:rPr>
                        <w:rFonts w:ascii="Cambria Math" w:hAnsi="Cambria Math"/>
                        <w:lang w:val="lv-LV"/>
                      </w:rPr>
                      <m:t>27</m:t>
                    </m:r>
                  </m:e>
                </m:mr>
                <m:mr>
                  <m:e>
                    <m:r>
                      <m:rPr>
                        <m:sty m:val="p"/>
                      </m:rPr>
                      <w:rPr>
                        <w:rFonts w:ascii="Cambria Math" w:hAnsi="Cambria Math"/>
                        <w:lang w:val="lv-LV"/>
                      </w:rPr>
                      <m:t>(B)</m:t>
                    </m:r>
                  </m:e>
                  <m:e>
                    <m:r>
                      <w:rPr>
                        <w:rFonts w:ascii="Cambria Math" w:hAnsi="Cambria Math"/>
                        <w:lang w:val="lv-LV"/>
                      </w:rPr>
                      <m:t>28</m:t>
                    </m:r>
                  </m:e>
                </m:mr>
                <m:mr>
                  <m:e>
                    <m:r>
                      <m:rPr>
                        <m:sty m:val="p"/>
                      </m:rPr>
                      <w:rPr>
                        <w:rFonts w:ascii="Cambria Math" w:hAnsi="Cambria Math"/>
                        <w:lang w:val="lv-LV"/>
                      </w:rPr>
                      <m:t>(C)</m:t>
                    </m:r>
                  </m:e>
                  <m:e>
                    <m:r>
                      <w:rPr>
                        <w:rFonts w:ascii="Cambria Math" w:hAnsi="Cambria Math"/>
                        <w:lang w:val="lv-LV"/>
                      </w:rPr>
                      <m:t>29</m:t>
                    </m:r>
                  </m:e>
                </m:mr>
                <m:mr>
                  <m:e>
                    <m:r>
                      <m:rPr>
                        <m:sty m:val="p"/>
                      </m:rPr>
                      <w:rPr>
                        <w:rFonts w:ascii="Cambria Math" w:hAnsi="Cambria Math"/>
                        <w:lang w:val="lv-LV"/>
                      </w:rPr>
                      <m:t>(D)</m:t>
                    </m:r>
                  </m:e>
                  <m:e>
                    <m:r>
                      <w:rPr>
                        <w:rFonts w:ascii="Cambria Math" w:hAnsi="Cambria Math"/>
                        <w:lang w:val="lv-LV"/>
                      </w:rPr>
                      <m:t>30</m:t>
                    </m:r>
                  </m:e>
                </m:mr>
                <m:mr>
                  <m:e>
                    <m:r>
                      <m:rPr>
                        <m:sty m:val="p"/>
                      </m:rPr>
                      <w:rPr>
                        <w:rFonts w:ascii="Cambria Math" w:hAnsi="Cambria Math"/>
                        <w:lang w:val="lv-LV"/>
                      </w:rPr>
                      <m:t>(E)</m:t>
                    </m:r>
                  </m:e>
                  <m:e>
                    <m:r>
                      <w:rPr>
                        <w:rFonts w:ascii="Cambria Math" w:hAnsi="Cambria Math"/>
                        <w:lang w:val="lv-LV"/>
                      </w:rPr>
                      <m:t>31</m:t>
                    </m:r>
                  </m:e>
                </m:mr>
                <m:mr>
                  <m:e>
                    <m:r>
                      <m:rPr>
                        <m:sty m:val="p"/>
                      </m:rPr>
                      <w:rPr>
                        <w:rFonts w:ascii="Cambria Math" w:hAnsi="Cambria Math"/>
                        <w:lang w:val="lv-LV"/>
                      </w:rPr>
                      <m:t>(F)</m:t>
                    </m:r>
                  </m:e>
                  <m:e>
                    <m:r>
                      <w:rPr>
                        <w:rFonts w:ascii="Cambria Math" w:hAnsi="Cambria Math"/>
                        <w:lang w:val="lv-LV"/>
                      </w:rPr>
                      <m:t>32</m:t>
                    </m:r>
                  </m:e>
                </m:mr>
                <m:mr>
                  <m:e>
                    <m:r>
                      <m:rPr>
                        <m:sty m:val="p"/>
                      </m:rPr>
                      <w:rPr>
                        <w:rFonts w:ascii="Cambria Math" w:hAnsi="Cambria Math"/>
                        <w:lang w:val="lv-LV"/>
                      </w:rPr>
                      <m:t>(G)</m:t>
                    </m:r>
                  </m:e>
                  <m:e>
                    <m:r>
                      <w:rPr>
                        <w:rFonts w:ascii="Cambria Math" w:hAnsi="Cambria Math"/>
                        <w:lang w:val="lv-LV"/>
                      </w:rPr>
                      <m:t>33</m:t>
                    </m:r>
                  </m:e>
                </m:mr>
              </m:m>
            </m:e>
          </m:d>
        </m:oMath>
      </m:oMathPara>
    </w:p>
    <w:p w14:paraId="3DE24FC4" w14:textId="77777777" w:rsidR="009F44D3" w:rsidRPr="00AF4EC6" w:rsidRDefault="006C1BFF">
      <w:pPr>
        <w:pStyle w:val="FirstParagraph"/>
        <w:rPr>
          <w:lang w:val="lv-LV"/>
        </w:rPr>
      </w:pPr>
      <w:r w:rsidRPr="00AF4EC6">
        <w:rPr>
          <w:i/>
          <w:lang w:val="lv-LV"/>
        </w:rPr>
        <w:t>Atrisinājums:</w:t>
      </w:r>
      <w:r w:rsidRPr="00AF4EC6">
        <w:rPr>
          <w:lang w:val="lv-LV"/>
        </w:rPr>
        <w:t xml:space="preserve"> Lielākais kopīgais dalītājs skaitļiem </w:t>
      </w:r>
      <m:oMath>
        <m:r>
          <w:rPr>
            <w:rFonts w:ascii="Cambria Math" w:hAnsi="Cambria Math"/>
            <w:lang w:val="lv-LV"/>
          </w:rPr>
          <m:t>9</m:t>
        </m:r>
      </m:oMath>
      <w:r w:rsidRPr="00AF4EC6">
        <w:rPr>
          <w:lang w:val="lv-LV"/>
        </w:rPr>
        <w:t xml:space="preserve"> un </w:t>
      </w:r>
      <m:oMath>
        <m:r>
          <w:rPr>
            <w:rFonts w:ascii="Cambria Math" w:hAnsi="Cambria Math"/>
            <w:lang w:val="lv-LV"/>
          </w:rPr>
          <m:t>21</m:t>
        </m:r>
      </m:oMath>
      <w:r w:rsidRPr="00AF4EC6">
        <w:rPr>
          <w:lang w:val="lv-LV"/>
        </w:rPr>
        <w:t xml:space="preserve"> ir </w:t>
      </w:r>
      <m:oMath>
        <m:r>
          <w:rPr>
            <w:rFonts w:ascii="Cambria Math" w:hAnsi="Cambria Math"/>
            <w:lang w:val="lv-LV"/>
          </w:rPr>
          <m:t>3</m:t>
        </m:r>
      </m:oMath>
      <w:r w:rsidRPr="00AF4EC6">
        <w:rPr>
          <w:lang w:val="lv-LV"/>
        </w:rPr>
        <w:t xml:space="preserve">. Tas nozīmē, ka taisnstūra </w:t>
      </w:r>
      <m:oMath>
        <m:r>
          <w:rPr>
            <w:rFonts w:ascii="Cambria Math" w:hAnsi="Cambria Math"/>
            <w:lang w:val="lv-LV"/>
          </w:rPr>
          <m:t>9×21</m:t>
        </m:r>
      </m:oMath>
      <w:r w:rsidRPr="00AF4EC6">
        <w:rPr>
          <w:lang w:val="lv-LV"/>
        </w:rPr>
        <w:t xml:space="preserve"> diagonāle taisnstūra iekšienē divas reizes iet caur rūtiņu virsotnēm. Uz lielā taisnstūra diagonāles var iezīmēt </w:t>
      </w:r>
      <m:oMath>
        <m:r>
          <w:rPr>
            <w:rFonts w:ascii="Cambria Math" w:hAnsi="Cambria Math"/>
            <w:lang w:val="lv-LV"/>
          </w:rPr>
          <m:t>3</m:t>
        </m:r>
      </m:oMath>
      <w:r w:rsidRPr="00AF4EC6">
        <w:rPr>
          <w:lang w:val="lv-LV"/>
        </w:rPr>
        <w:t xml:space="preserve"> mazākus taisnstūrus </w:t>
      </w:r>
      <m:oMath>
        <m:r>
          <w:rPr>
            <w:rFonts w:ascii="Cambria Math" w:hAnsi="Cambria Math"/>
            <w:lang w:val="lv-LV"/>
          </w:rPr>
          <m:t>3×7</m:t>
        </m:r>
      </m:oMath>
      <w:r w:rsidRPr="00AF4EC6">
        <w:rPr>
          <w:lang w:val="lv-LV"/>
        </w:rPr>
        <w:t xml:space="preserve">. Katrā no šiem mazākajiem taisnstūriem diagonāle šķērso </w:t>
      </w:r>
      <m:oMath>
        <m:r>
          <w:rPr>
            <w:rFonts w:ascii="Cambria Math" w:hAnsi="Cambria Math"/>
            <w:lang w:val="lv-LV"/>
          </w:rPr>
          <m:t>9</m:t>
        </m:r>
      </m:oMath>
      <w:r w:rsidRPr="00AF4EC6">
        <w:rPr>
          <w:lang w:val="lv-LV"/>
        </w:rPr>
        <w:t xml:space="preserve"> rūtiņas. Jo diagonāle iezīmē taisnstūra kreiso apakšējo stūri, turklāt tai </w:t>
      </w:r>
      <m:oMath>
        <m:r>
          <w:rPr>
            <w:rFonts w:ascii="Cambria Math" w:hAnsi="Cambria Math"/>
            <w:lang w:val="lv-LV"/>
          </w:rPr>
          <m:t>3-1</m:t>
        </m:r>
      </m:oMath>
      <w:r w:rsidRPr="00AF4EC6">
        <w:rPr>
          <w:lang w:val="lv-LV"/>
        </w:rPr>
        <w:t xml:space="preserve"> reizes jābrauc uz augšu un </w:t>
      </w:r>
      <m:oMath>
        <m:r>
          <w:rPr>
            <w:rFonts w:ascii="Cambria Math" w:hAnsi="Cambria Math"/>
            <w:lang w:val="lv-LV"/>
          </w:rPr>
          <m:t>7-1</m:t>
        </m:r>
      </m:oMath>
      <w:r w:rsidRPr="00AF4EC6">
        <w:rPr>
          <w:lang w:val="lv-LV"/>
        </w:rPr>
        <w:t xml:space="preserve"> reizes jābrauc pa labi; tādēļ pavisam šķērsotas </w:t>
      </w:r>
      <m:oMath>
        <m:r>
          <w:rPr>
            <w:rFonts w:ascii="Cambria Math" w:hAnsi="Cambria Math"/>
            <w:lang w:val="lv-LV"/>
          </w:rPr>
          <m:t>1+(3-1)+(7-1)=9</m:t>
        </m:r>
      </m:oMath>
      <w:r w:rsidRPr="00AF4EC6">
        <w:rPr>
          <w:lang w:val="lv-LV"/>
        </w:rPr>
        <w:t xml:space="preserve">. Visos trijos taisnstūrīšos kopā tiks šķērsotas </w:t>
      </w:r>
      <m:oMath>
        <m:r>
          <w:rPr>
            <w:rFonts w:ascii="Cambria Math" w:hAnsi="Cambria Math"/>
            <w:lang w:val="lv-LV"/>
          </w:rPr>
          <m:t>3⋅9=27</m:t>
        </m:r>
      </m:oMath>
      <w:r w:rsidRPr="00AF4EC6">
        <w:rPr>
          <w:lang w:val="lv-LV"/>
        </w:rPr>
        <w:t>.</w:t>
      </w:r>
    </w:p>
    <w:p w14:paraId="2E1AF5DC" w14:textId="77777777" w:rsidR="009F44D3" w:rsidRPr="00AF4EC6" w:rsidRDefault="006C1BFF">
      <w:pPr>
        <w:pStyle w:val="Pamatteksts"/>
        <w:rPr>
          <w:lang w:val="lv-LV"/>
        </w:rPr>
      </w:pPr>
      <w:r w:rsidRPr="00AF4EC6">
        <w:rPr>
          <w:b/>
          <w:lang w:val="lv-LV"/>
        </w:rPr>
        <w:t>Q-13-6.</w:t>
      </w:r>
      <w:r w:rsidRPr="00AF4EC6">
        <w:rPr>
          <w:lang w:val="lv-LV"/>
        </w:rPr>
        <w:t xml:space="preserve"> Taisnstūrī ar izmēriem </w:t>
      </w:r>
      <m:oMath>
        <m:r>
          <w:rPr>
            <w:rFonts w:ascii="Cambria Math" w:hAnsi="Cambria Math"/>
            <w:lang w:val="lv-LV"/>
          </w:rPr>
          <m:t>m×n</m:t>
        </m:r>
      </m:oMath>
      <w:r w:rsidRPr="00AF4EC6">
        <w:rPr>
          <w:lang w:val="lv-LV"/>
        </w:rPr>
        <w:t xml:space="preserve"> rūtiņas novilkta diagonāle. Cik rūtiņas šī diagonāle šķērso? (Rūtiņu saucam par šķēŗsotu, ja diagonāle to sagriež divās daļās.). Aplūkot divus taisnstūru izmērus: </w:t>
      </w:r>
      <m:oMath>
        <m:r>
          <w:rPr>
            <w:rFonts w:ascii="Cambria Math" w:hAnsi="Cambria Math"/>
            <w:lang w:val="lv-LV"/>
          </w:rPr>
          <m:t>37×63</m:t>
        </m:r>
      </m:oMath>
      <w:r w:rsidRPr="00AF4EC6">
        <w:rPr>
          <w:lang w:val="lv-LV"/>
        </w:rPr>
        <w:t xml:space="preserve"> un </w:t>
      </w:r>
      <m:oMath>
        <m:r>
          <w:rPr>
            <w:rFonts w:ascii="Cambria Math" w:hAnsi="Cambria Math"/>
            <w:lang w:val="lv-LV"/>
          </w:rPr>
          <m:t>39×63</m:t>
        </m:r>
      </m:oMath>
      <w:r w:rsidRPr="00AF4EC6">
        <w:rPr>
          <w:lang w:val="lv-LV"/>
        </w:rPr>
        <w:t>.</w:t>
      </w:r>
    </w:p>
    <w:p w14:paraId="5B56C2BA" w14:textId="77777777" w:rsidR="009F44D3" w:rsidRPr="00AF4EC6" w:rsidRDefault="006C1BFF">
      <w:pPr>
        <w:pStyle w:val="Pamatteksts"/>
        <w:rPr>
          <w:lang w:val="lv-LV"/>
        </w:rPr>
      </w:pPr>
      <w:r w:rsidRPr="00AF4EC6">
        <w:rPr>
          <w:b/>
          <w:i/>
          <w:lang w:val="lv-LV"/>
        </w:rPr>
        <w:t>Atbilde:</w:t>
      </w:r>
      <w:r w:rsidRPr="00AF4EC6">
        <w:rPr>
          <w:lang w:val="lv-LV"/>
        </w:rPr>
        <w:br/>
      </w:r>
      <w:r w:rsidRPr="00AF4EC6">
        <w:rPr>
          <w:i/>
          <w:lang w:val="lv-LV"/>
        </w:rPr>
        <w:t>I daļa.</w:t>
      </w:r>
      <w:r w:rsidRPr="00AF4EC6">
        <w:rPr>
          <w:lang w:val="lv-LV"/>
        </w:rPr>
        <w:t xml:space="preserve"> Taisnstūrī </w:t>
      </w:r>
      <m:oMath>
        <m:r>
          <w:rPr>
            <w:rFonts w:ascii="Cambria Math" w:hAnsi="Cambria Math"/>
            <w:lang w:val="lv-LV"/>
          </w:rPr>
          <m:t>37×63</m:t>
        </m:r>
      </m:oMath>
      <w:r w:rsidRPr="00AF4EC6">
        <w:rPr>
          <w:lang w:val="lv-LV"/>
        </w:rPr>
        <w:t xml:space="preserve"> šķērsoto rūtiņu skaits: ______</w:t>
      </w:r>
      <w:r w:rsidRPr="00AF4EC6">
        <w:rPr>
          <w:lang w:val="lv-LV"/>
        </w:rPr>
        <w:br/>
      </w:r>
      <w:r w:rsidRPr="00AF4EC6">
        <w:rPr>
          <w:i/>
          <w:lang w:val="lv-LV"/>
        </w:rPr>
        <w:t>II daļa.</w:t>
      </w:r>
      <w:r w:rsidRPr="00AF4EC6">
        <w:rPr>
          <w:lang w:val="lv-LV"/>
        </w:rPr>
        <w:t xml:space="preserve"> Taisnstūrī </w:t>
      </w:r>
      <m:oMath>
        <m:r>
          <w:rPr>
            <w:rFonts w:ascii="Cambria Math" w:hAnsi="Cambria Math"/>
            <w:lang w:val="lv-LV"/>
          </w:rPr>
          <m:t>39×63</m:t>
        </m:r>
      </m:oMath>
      <w:r w:rsidRPr="00AF4EC6">
        <w:rPr>
          <w:lang w:val="lv-LV"/>
        </w:rPr>
        <w:t xml:space="preserve"> šķērsoto rūtiņu skaits: ______</w:t>
      </w:r>
    </w:p>
    <w:p w14:paraId="2A793030" w14:textId="77777777" w:rsidR="009F44D3" w:rsidRPr="00AF4EC6" w:rsidRDefault="006C1BFF">
      <w:pPr>
        <w:pStyle w:val="Pamatteksts"/>
        <w:rPr>
          <w:lang w:val="lv-LV"/>
        </w:rPr>
      </w:pPr>
      <w:r w:rsidRPr="00AF4EC6">
        <w:rPr>
          <w:i/>
          <w:lang w:val="lv-LV"/>
        </w:rPr>
        <w:t>Atrisinājums:</w:t>
      </w:r>
      <w:r w:rsidRPr="00AF4EC6">
        <w:rPr>
          <w:lang w:val="lv-LV"/>
        </w:rPr>
        <w:t xml:space="preserve"> Taisnstūra </w:t>
      </w:r>
      <m:oMath>
        <m:r>
          <w:rPr>
            <w:rFonts w:ascii="Cambria Math" w:hAnsi="Cambria Math"/>
            <w:lang w:val="lv-LV"/>
          </w:rPr>
          <m:t>37×63</m:t>
        </m:r>
      </m:oMath>
      <w:r w:rsidRPr="00AF4EC6">
        <w:rPr>
          <w:lang w:val="lv-LV"/>
        </w:rPr>
        <w:t xml:space="preserve"> izmēri ir savstarpēji pirmskaitļi; tādēļ diagonāle neies cauri nevienai rūtiņu virsotnei taisnstūra iekšienē. Varam uztvert diagonāles šķērsotās rūtiņas kā izvietotas uz šaha karaļa ceļa, kas katrā gājienā drīkst virzīties uz augšu vai pa labi. Iespējamo gājienu uz augšu ir </w:t>
      </w:r>
      <m:oMath>
        <m:r>
          <w:rPr>
            <w:rFonts w:ascii="Cambria Math" w:hAnsi="Cambria Math"/>
            <w:lang w:val="lv-LV"/>
          </w:rPr>
          <m:t>36</m:t>
        </m:r>
      </m:oMath>
      <w:r w:rsidRPr="00AF4EC6">
        <w:rPr>
          <w:lang w:val="lv-LV"/>
        </w:rPr>
        <w:t xml:space="preserve">, gājienu pa labi ir </w:t>
      </w:r>
      <m:oMath>
        <m:r>
          <w:rPr>
            <w:rFonts w:ascii="Cambria Math" w:hAnsi="Cambria Math"/>
            <w:lang w:val="lv-LV"/>
          </w:rPr>
          <m:t>62</m:t>
        </m:r>
      </m:oMath>
      <w:r w:rsidRPr="00AF4EC6">
        <w:rPr>
          <w:lang w:val="lv-LV"/>
        </w:rPr>
        <w:t xml:space="preserve">. Ieskaitot sākumrūtiņu, šķērsoto rūtiņu skaits ir </w:t>
      </w:r>
      <m:oMath>
        <m:r>
          <w:rPr>
            <w:rFonts w:ascii="Cambria Math" w:hAnsi="Cambria Math"/>
            <w:lang w:val="lv-LV"/>
          </w:rPr>
          <m:t>1+36+62=99</m:t>
        </m:r>
      </m:oMath>
      <w:r w:rsidRPr="00AF4EC6">
        <w:rPr>
          <w:lang w:val="lv-LV"/>
        </w:rPr>
        <w:t>.</w:t>
      </w:r>
    </w:p>
    <w:p w14:paraId="063A7A62" w14:textId="77777777" w:rsidR="009F44D3" w:rsidRPr="00AF4EC6" w:rsidRDefault="006C1BFF">
      <w:pPr>
        <w:pStyle w:val="Pamatteksts"/>
        <w:rPr>
          <w:lang w:val="lv-LV"/>
        </w:rPr>
      </w:pPr>
      <w:r w:rsidRPr="00AF4EC6">
        <w:rPr>
          <w:lang w:val="lv-LV"/>
        </w:rPr>
        <w:t xml:space="preserve">Taisnstūra </w:t>
      </w:r>
      <m:oMath>
        <m:r>
          <w:rPr>
            <w:rFonts w:ascii="Cambria Math" w:hAnsi="Cambria Math"/>
            <w:lang w:val="lv-LV"/>
          </w:rPr>
          <m:t>39×63</m:t>
        </m:r>
      </m:oMath>
      <w:r w:rsidRPr="00AF4EC6">
        <w:rPr>
          <w:lang w:val="lv-LV"/>
        </w:rPr>
        <w:t xml:space="preserve"> izmēru LKD ir </w:t>
      </w:r>
      <m:oMath>
        <m:r>
          <w:rPr>
            <w:rFonts w:ascii="Cambria Math" w:hAnsi="Cambria Math"/>
            <w:lang w:val="lv-LV"/>
          </w:rPr>
          <m:t>3</m:t>
        </m:r>
      </m:oMath>
      <w:r w:rsidRPr="00AF4EC6">
        <w:rPr>
          <w:lang w:val="lv-LV"/>
        </w:rPr>
        <w:t xml:space="preserve">, t.i. diagonāle taisnstūra iekšpusē šķērsos divas rūtiņu virsotnes (sk. attēlu). Tādēļ var aplūkot atsevišķi trīs mazākus taisnstūrus </w:t>
      </w:r>
      <m:oMath>
        <m:r>
          <w:rPr>
            <w:rFonts w:ascii="Cambria Math" w:hAnsi="Cambria Math"/>
            <w:lang w:val="lv-LV"/>
          </w:rPr>
          <m:t>13×21</m:t>
        </m:r>
      </m:oMath>
      <w:r w:rsidRPr="00AF4EC6">
        <w:rPr>
          <w:lang w:val="lv-LV"/>
        </w:rPr>
        <w:t xml:space="preserve">. Analizējot tos tāpat kā iepriekšējā piemērā, diagonāle šķērsos </w:t>
      </w:r>
      <m:oMath>
        <m:r>
          <w:rPr>
            <w:rFonts w:ascii="Cambria Math" w:hAnsi="Cambria Math"/>
            <w:lang w:val="lv-LV"/>
          </w:rPr>
          <m:t>13+21-1=33</m:t>
        </m:r>
      </m:oMath>
      <w:r w:rsidRPr="00AF4EC6">
        <w:rPr>
          <w:lang w:val="lv-LV"/>
        </w:rPr>
        <w:t xml:space="preserve"> rūtiņas katrā no tiem. Savukārt visos trijos taisnstūros </w:t>
      </w:r>
      <m:oMath>
        <m:r>
          <w:rPr>
            <w:rFonts w:ascii="Cambria Math" w:hAnsi="Cambria Math"/>
            <w:lang w:val="lv-LV"/>
          </w:rPr>
          <m:t>13×21</m:t>
        </m:r>
      </m:oMath>
      <w:r w:rsidRPr="00AF4EC6">
        <w:rPr>
          <w:lang w:val="lv-LV"/>
        </w:rPr>
        <w:t xml:space="preserve"> diagonāle šķērsos </w:t>
      </w:r>
      <m:oMath>
        <m:r>
          <w:rPr>
            <w:rFonts w:ascii="Cambria Math" w:hAnsi="Cambria Math"/>
            <w:lang w:val="lv-LV"/>
          </w:rPr>
          <m:t>3×33=99</m:t>
        </m:r>
      </m:oMath>
      <w:r w:rsidRPr="00AF4EC6">
        <w:rPr>
          <w:lang w:val="lv-LV"/>
        </w:rPr>
        <w:t xml:space="preserve"> rūtiņas. (Turpinot analoģiju par šaha karali - šajā gadījumā karalis drīkst izdarīt divus gājienus pa diagonāli uz ziemeļaustrumiem, tādēļ šķērsoto rūtiņu skaits ir nevis </w:t>
      </w:r>
      <m:oMath>
        <m:r>
          <w:rPr>
            <w:rFonts w:ascii="Cambria Math" w:hAnsi="Cambria Math"/>
            <w:lang w:val="lv-LV"/>
          </w:rPr>
          <m:t>39+63-1</m:t>
        </m:r>
      </m:oMath>
      <w:r w:rsidRPr="00AF4EC6">
        <w:rPr>
          <w:lang w:val="lv-LV"/>
        </w:rPr>
        <w:t xml:space="preserve"> (t.i. līdzīgi iepriekšējam gadījumam), bet gan par </w:t>
      </w:r>
      <m:oMath>
        <m:r>
          <w:rPr>
            <w:rFonts w:ascii="Cambria Math" w:hAnsi="Cambria Math"/>
            <w:lang w:val="lv-LV"/>
          </w:rPr>
          <m:t>2</m:t>
        </m:r>
      </m:oMath>
      <w:r w:rsidRPr="00AF4EC6">
        <w:rPr>
          <w:lang w:val="lv-LV"/>
        </w:rPr>
        <w:t xml:space="preserve"> mazāks.)</w:t>
      </w:r>
    </w:p>
    <w:p w14:paraId="0C75A605" w14:textId="77777777" w:rsidR="009F44D3" w:rsidRPr="00AF4EC6" w:rsidRDefault="006C1BFF">
      <w:pPr>
        <w:pStyle w:val="FigurewithCaption"/>
        <w:rPr>
          <w:lang w:val="lv-LV"/>
        </w:rPr>
      </w:pPr>
      <w:r w:rsidRPr="00AF4EC6">
        <w:rPr>
          <w:noProof/>
          <w:lang w:val="lv-LV" w:eastAsia="lv-LV"/>
        </w:rPr>
        <w:lastRenderedPageBreak/>
        <w:drawing>
          <wp:inline distT="0" distB="0" distL="0" distR="0" wp14:anchorId="23A9ACD2" wp14:editId="3F57B70D">
            <wp:extent cx="5079146" cy="3258030"/>
            <wp:effectExtent l="0" t="0" r="0" b="0"/>
            <wp:docPr id="30" name="Picture" descr="Attēls: Taisnstūris, kura malas nav savstarpēji pirmskaitļi"/>
            <wp:cNvGraphicFramePr/>
            <a:graphic xmlns:a="http://schemas.openxmlformats.org/drawingml/2006/main">
              <a:graphicData uri="http://schemas.openxmlformats.org/drawingml/2006/picture">
                <pic:pic xmlns:pic="http://schemas.openxmlformats.org/drawingml/2006/picture">
                  <pic:nvPicPr>
                    <pic:cNvPr id="0" name="Picture" descr="nt-exam-2017-03-29-Q-13-6.png"/>
                    <pic:cNvPicPr>
                      <a:picLocks noChangeAspect="1" noChangeArrowheads="1"/>
                    </pic:cNvPicPr>
                  </pic:nvPicPr>
                  <pic:blipFill>
                    <a:blip r:embed="rId39"/>
                    <a:stretch>
                      <a:fillRect/>
                    </a:stretch>
                  </pic:blipFill>
                  <pic:spPr bwMode="auto">
                    <a:xfrm>
                      <a:off x="0" y="0"/>
                      <a:ext cx="5079146" cy="3258030"/>
                    </a:xfrm>
                    <a:prstGeom prst="rect">
                      <a:avLst/>
                    </a:prstGeom>
                    <a:noFill/>
                    <a:ln w="9525">
                      <a:noFill/>
                      <a:headEnd/>
                      <a:tailEnd/>
                    </a:ln>
                  </pic:spPr>
                </pic:pic>
              </a:graphicData>
            </a:graphic>
          </wp:inline>
        </w:drawing>
      </w:r>
    </w:p>
    <w:p w14:paraId="186ECBEF" w14:textId="77777777" w:rsidR="009F44D3" w:rsidRPr="00AF4EC6" w:rsidRDefault="006C1BFF">
      <w:pPr>
        <w:pStyle w:val="ImageCaption"/>
        <w:rPr>
          <w:lang w:val="lv-LV"/>
        </w:rPr>
      </w:pPr>
      <w:r w:rsidRPr="00AF4EC6">
        <w:rPr>
          <w:lang w:val="lv-LV"/>
        </w:rPr>
        <w:t>Attēls: Taisnstūris, kura malas nav savstarpēji pirmskaitļi</w:t>
      </w:r>
    </w:p>
    <w:p w14:paraId="6D92598D" w14:textId="77777777" w:rsidR="009F44D3" w:rsidRPr="00AF4EC6" w:rsidRDefault="006C1BFF">
      <w:pPr>
        <w:pStyle w:val="Virsraksts1"/>
        <w:rPr>
          <w:lang w:val="lv-LV"/>
        </w:rPr>
      </w:pPr>
      <w:bookmarkStart w:id="223" w:name="dalisana-pirmreizinatajos-nt.factorizati"/>
      <w:bookmarkEnd w:id="223"/>
      <w:commentRangeStart w:id="224"/>
      <w:r w:rsidRPr="00AF4EC6">
        <w:rPr>
          <w:lang w:val="lv-LV"/>
        </w:rPr>
        <w:t>D</w:t>
      </w:r>
      <w:commentRangeEnd w:id="224"/>
      <w:r w:rsidR="008C5ACE">
        <w:rPr>
          <w:rStyle w:val="Komentraatsauce"/>
          <w:rFonts w:asciiTheme="minorHAnsi" w:eastAsiaTheme="minorHAnsi" w:hAnsiTheme="minorHAnsi" w:cstheme="minorBidi"/>
          <w:b w:val="0"/>
          <w:bCs w:val="0"/>
          <w:color w:val="auto"/>
        </w:rPr>
        <w:commentReference w:id="224"/>
      </w:r>
      <w:r w:rsidRPr="00AF4EC6">
        <w:rPr>
          <w:lang w:val="lv-LV"/>
        </w:rPr>
        <w:t>alīšana pirmreizinātājos (</w:t>
      </w:r>
      <w:r w:rsidRPr="00AF4EC6">
        <w:rPr>
          <w:rStyle w:val="VerbatimChar"/>
          <w:lang w:val="lv-LV"/>
        </w:rPr>
        <w:t>nt.factorization.plain</w:t>
      </w:r>
      <w:r w:rsidRPr="00AF4EC6">
        <w:rPr>
          <w:lang w:val="lv-LV"/>
        </w:rPr>
        <w:t>)</w:t>
      </w:r>
    </w:p>
    <w:p w14:paraId="22826C3D" w14:textId="77777777" w:rsidR="009F44D3" w:rsidRPr="00AF4EC6" w:rsidRDefault="006C1BFF">
      <w:pPr>
        <w:pStyle w:val="FirstParagraph"/>
        <w:rPr>
          <w:lang w:val="lv-LV"/>
        </w:rPr>
      </w:pPr>
      <w:r w:rsidRPr="00AF4EC6">
        <w:rPr>
          <w:b/>
          <w:lang w:val="lv-LV"/>
        </w:rPr>
        <w:t>Q-14-1.</w:t>
      </w:r>
      <w:r w:rsidRPr="00AF4EC6">
        <w:rPr>
          <w:lang w:val="lv-LV"/>
        </w:rPr>
        <w:t xml:space="preserve"> Kurš ir mazākais pilnais kvadrāts, kas dalās ar trim dažādiem pirmskaitļiem? (Skaitli sauc par </w:t>
      </w:r>
      <w:r w:rsidRPr="00AF4EC6">
        <w:rPr>
          <w:i/>
          <w:lang w:val="lv-LV"/>
        </w:rPr>
        <w:t>pilnu kvadrātu</w:t>
      </w:r>
      <w:r w:rsidRPr="00AF4EC6">
        <w:rPr>
          <w:lang w:val="lv-LV"/>
        </w:rPr>
        <w:t xml:space="preserve">, ja tas ir </w:t>
      </w:r>
      <m:oMath>
        <m:sSup>
          <m:sSupPr>
            <m:ctrlPr>
              <w:rPr>
                <w:rFonts w:ascii="Cambria Math" w:hAnsi="Cambria Math"/>
                <w:lang w:val="lv-LV"/>
              </w:rPr>
            </m:ctrlPr>
          </m:sSupPr>
          <m:e>
            <m:r>
              <w:rPr>
                <w:rFonts w:ascii="Cambria Math" w:hAnsi="Cambria Math"/>
                <w:lang w:val="lv-LV"/>
              </w:rPr>
              <m:t>n</m:t>
            </m:r>
          </m:e>
          <m:sup>
            <m:r>
              <w:rPr>
                <w:rFonts w:ascii="Cambria Math" w:hAnsi="Cambria Math"/>
                <w:lang w:val="lv-LV"/>
              </w:rPr>
              <m:t>2</m:t>
            </m:r>
          </m:sup>
        </m:sSup>
      </m:oMath>
      <w:r w:rsidRPr="00AF4EC6">
        <w:rPr>
          <w:lang w:val="lv-LV"/>
        </w:rPr>
        <w:t xml:space="preserve"> kādam naturālam </w:t>
      </w:r>
      <m:oMath>
        <m:r>
          <w:rPr>
            <w:rFonts w:ascii="Cambria Math" w:hAnsi="Cambria Math"/>
            <w:lang w:val="lv-LV"/>
          </w:rPr>
          <m:t>n</m:t>
        </m:r>
      </m:oMath>
      <w:r w:rsidRPr="00AF4EC6">
        <w:rPr>
          <w:lang w:val="lv-LV"/>
        </w:rPr>
        <w:t>.)</w:t>
      </w:r>
    </w:p>
    <w:p w14:paraId="007F16F0" w14:textId="77777777" w:rsidR="009F44D3" w:rsidRPr="00AF4EC6" w:rsidRDefault="006C1BFF">
      <w:pPr>
        <w:pStyle w:val="Pamatteksts"/>
        <w:rPr>
          <w:lang w:val="lv-LV"/>
        </w:rPr>
      </w:pPr>
      <w:r w:rsidRPr="00AF4EC6">
        <w:rPr>
          <w:b/>
          <w:i/>
          <w:lang w:val="lv-LV"/>
        </w:rPr>
        <w:t>Atbilde:</w:t>
      </w:r>
      <w:r w:rsidRPr="00AF4EC6">
        <w:rPr>
          <w:lang w:val="lv-LV"/>
        </w:rPr>
        <w:t xml:space="preserve"> Ierakstīt skaitli: ______</w:t>
      </w:r>
    </w:p>
    <w:p w14:paraId="269FA033" w14:textId="77777777" w:rsidR="009F44D3" w:rsidRPr="00AF4EC6" w:rsidRDefault="006C1BFF">
      <w:pPr>
        <w:pStyle w:val="Pamatteksts"/>
        <w:rPr>
          <w:lang w:val="lv-LV"/>
        </w:rPr>
      </w:pPr>
      <w:r w:rsidRPr="00AF4EC6">
        <w:rPr>
          <w:i/>
          <w:lang w:val="lv-LV"/>
        </w:rPr>
        <w:t>Atrisinājums:</w:t>
      </w:r>
      <w:r w:rsidRPr="00AF4EC6">
        <w:rPr>
          <w:lang w:val="lv-LV"/>
        </w:rPr>
        <w:t xml:space="preserve"> Trīs mazākie pirmskaitļi ir </w:t>
      </w:r>
      <m:oMath>
        <m:r>
          <w:rPr>
            <w:rFonts w:ascii="Cambria Math" w:hAnsi="Cambria Math"/>
            <w:lang w:val="lv-LV"/>
          </w:rPr>
          <m:t>2;3;5</m:t>
        </m:r>
      </m:oMath>
      <w:r w:rsidRPr="00AF4EC6">
        <w:rPr>
          <w:lang w:val="lv-LV"/>
        </w:rPr>
        <w:t xml:space="preserve">, tādēļ šis skaitlis būs </w:t>
      </w:r>
      <m:oMath>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2</m:t>
            </m:r>
          </m:sup>
        </m:sSup>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2</m:t>
            </m:r>
          </m:sup>
        </m:sSup>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2</m:t>
            </m:r>
          </m:sup>
        </m:sSup>
        <m:r>
          <w:rPr>
            <w:rFonts w:ascii="Cambria Math" w:hAnsi="Cambria Math"/>
            <w:lang w:val="lv-LV"/>
          </w:rPr>
          <m:t>=900</m:t>
        </m:r>
      </m:oMath>
      <w:r w:rsidRPr="00AF4EC6">
        <w:rPr>
          <w:lang w:val="lv-LV"/>
        </w:rPr>
        <w:t>. Varētu izvēlēties arī citus pirmskaitļus, bet tad rezultāts sanāks lielāks.</w:t>
      </w:r>
    </w:p>
    <w:p w14:paraId="54D1820B" w14:textId="77777777" w:rsidR="009F44D3" w:rsidRPr="00AF4EC6" w:rsidRDefault="006C1BFF">
      <w:pPr>
        <w:pStyle w:val="Pamatteksts"/>
        <w:rPr>
          <w:lang w:val="lv-LV"/>
        </w:rPr>
      </w:pPr>
      <w:r w:rsidRPr="00AF4EC6">
        <w:rPr>
          <w:b/>
          <w:lang w:val="lv-LV"/>
        </w:rPr>
        <w:t>Q-14-2.</w:t>
      </w:r>
      <w:r w:rsidRPr="00AF4EC6">
        <w:rPr>
          <w:lang w:val="lv-LV"/>
        </w:rPr>
        <w:t xml:space="preserve"> Skolas orķestris noskaidroja, ka viņi var sarindoties </w:t>
      </w:r>
      <m:oMath>
        <m:r>
          <w:rPr>
            <w:rFonts w:ascii="Cambria Math" w:hAnsi="Cambria Math"/>
            <w:lang w:val="lv-LV"/>
          </w:rPr>
          <m:t>6</m:t>
        </m:r>
      </m:oMath>
      <w:r w:rsidRPr="00AF4EC6">
        <w:rPr>
          <w:lang w:val="lv-LV"/>
        </w:rPr>
        <w:t xml:space="preserve">, </w:t>
      </w:r>
      <m:oMath>
        <m:r>
          <w:rPr>
            <w:rFonts w:ascii="Cambria Math" w:hAnsi="Cambria Math"/>
            <w:lang w:val="lv-LV"/>
          </w:rPr>
          <m:t>7</m:t>
        </m:r>
      </m:oMath>
      <w:r w:rsidRPr="00AF4EC6">
        <w:rPr>
          <w:lang w:val="lv-LV"/>
        </w:rPr>
        <w:t xml:space="preserve"> vai </w:t>
      </w:r>
      <m:oMath>
        <m:r>
          <w:rPr>
            <w:rFonts w:ascii="Cambria Math" w:hAnsi="Cambria Math"/>
            <w:lang w:val="lv-LV"/>
          </w:rPr>
          <m:t>8</m:t>
        </m:r>
      </m:oMath>
      <w:r w:rsidRPr="00AF4EC6">
        <w:rPr>
          <w:lang w:val="lv-LV"/>
        </w:rPr>
        <w:t xml:space="preserve"> vienādās rindās tā, lai neviens nepaliek pāri. Kāds ir mazākais skolēnu skaits šajā orķestrī?</w:t>
      </w:r>
    </w:p>
    <w:p w14:paraId="0476CA36" w14:textId="77777777" w:rsidR="009F44D3" w:rsidRPr="00AF4EC6" w:rsidRDefault="006C1BFF">
      <w:pPr>
        <w:pStyle w:val="Pamatteksts"/>
        <w:rPr>
          <w:lang w:val="lv-LV"/>
        </w:rPr>
      </w:pPr>
      <w:r w:rsidRPr="00AF4EC6">
        <w:rPr>
          <w:b/>
          <w:i/>
          <w:lang w:val="lv-LV"/>
        </w:rPr>
        <w:t>Atbilde:</w:t>
      </w:r>
      <w:r w:rsidRPr="00AF4EC6">
        <w:rPr>
          <w:lang w:val="lv-LV"/>
        </w:rPr>
        <w:t xml:space="preserve"> Ierakstīt skaitli: ______</w:t>
      </w:r>
    </w:p>
    <w:p w14:paraId="5C382C1E" w14:textId="77777777" w:rsidR="009F44D3" w:rsidRPr="00AF4EC6" w:rsidRDefault="006C1BFF">
      <w:pPr>
        <w:pStyle w:val="Pamatteksts"/>
        <w:rPr>
          <w:lang w:val="lv-LV"/>
        </w:rPr>
      </w:pPr>
      <w:r w:rsidRPr="00AF4EC6">
        <w:rPr>
          <w:i/>
          <w:lang w:val="lv-LV"/>
        </w:rPr>
        <w:t>Atrisinājums:</w:t>
      </w:r>
      <w:r w:rsidRPr="00AF4EC6">
        <w:rPr>
          <w:lang w:val="lv-LV"/>
        </w:rPr>
        <w:t xml:space="preserve"> Skolēnu skaits orķestrī dalās ar </w:t>
      </w:r>
      <m:oMath>
        <m:r>
          <w:rPr>
            <w:rFonts w:ascii="Cambria Math" w:hAnsi="Cambria Math"/>
            <w:lang w:val="lv-LV"/>
          </w:rPr>
          <m:t>6</m:t>
        </m:r>
      </m:oMath>
      <w:r w:rsidRPr="00AF4EC6">
        <w:rPr>
          <w:lang w:val="lv-LV"/>
        </w:rPr>
        <w:t xml:space="preserve">, </w:t>
      </w:r>
      <m:oMath>
        <m:r>
          <w:rPr>
            <w:rFonts w:ascii="Cambria Math" w:hAnsi="Cambria Math"/>
            <w:lang w:val="lv-LV"/>
          </w:rPr>
          <m:t>7</m:t>
        </m:r>
      </m:oMath>
      <w:r w:rsidRPr="00AF4EC6">
        <w:rPr>
          <w:lang w:val="lv-LV"/>
        </w:rPr>
        <w:t xml:space="preserve">, </w:t>
      </w:r>
      <m:oMath>
        <m:r>
          <w:rPr>
            <w:rFonts w:ascii="Cambria Math" w:hAnsi="Cambria Math"/>
            <w:lang w:val="lv-LV"/>
          </w:rPr>
          <m:t>8</m:t>
        </m:r>
      </m:oMath>
      <w:r w:rsidRPr="00AF4EC6">
        <w:rPr>
          <w:lang w:val="lv-LV"/>
        </w:rPr>
        <w:t xml:space="preserve">. Mazākais šāds skaitlis būs </w:t>
      </w:r>
      <m:oMath>
        <m:r>
          <w:rPr>
            <w:rFonts w:ascii="Cambria Math" w:hAnsi="Cambria Math"/>
            <w:lang w:val="lv-LV"/>
          </w:rPr>
          <m:t>6</m:t>
        </m:r>
      </m:oMath>
      <w:r w:rsidRPr="00AF4EC6">
        <w:rPr>
          <w:lang w:val="lv-LV"/>
        </w:rPr>
        <w:t xml:space="preserve">, </w:t>
      </w:r>
      <m:oMath>
        <m:r>
          <w:rPr>
            <w:rFonts w:ascii="Cambria Math" w:hAnsi="Cambria Math"/>
            <w:lang w:val="lv-LV"/>
          </w:rPr>
          <m:t>7</m:t>
        </m:r>
      </m:oMath>
      <w:r w:rsidRPr="00AF4EC6">
        <w:rPr>
          <w:lang w:val="lv-LV"/>
        </w:rPr>
        <w:t xml:space="preserve">, </w:t>
      </w:r>
      <m:oMath>
        <m:r>
          <w:rPr>
            <w:rFonts w:ascii="Cambria Math" w:hAnsi="Cambria Math"/>
            <w:lang w:val="lv-LV"/>
          </w:rPr>
          <m:t>8</m:t>
        </m:r>
      </m:oMath>
      <w:r w:rsidRPr="00AF4EC6">
        <w:rPr>
          <w:lang w:val="lv-LV"/>
        </w:rPr>
        <w:t xml:space="preserve"> lielākais kopīgais dalāmais. T.i. </w:t>
      </w:r>
      <m:oMath>
        <m:r>
          <w:rPr>
            <w:rFonts w:ascii="Cambria Math" w:hAnsi="Cambria Math"/>
            <w:lang w:val="lv-LV"/>
          </w:rPr>
          <m:t>3⋅7⋅8=168</m:t>
        </m:r>
      </m:oMath>
      <w:r w:rsidRPr="00AF4EC6">
        <w:rPr>
          <w:lang w:val="lv-LV"/>
        </w:rPr>
        <w:t>.</w:t>
      </w:r>
    </w:p>
    <w:p w14:paraId="72016512" w14:textId="77777777" w:rsidR="009F44D3" w:rsidRPr="00AF4EC6" w:rsidRDefault="006C1BFF">
      <w:pPr>
        <w:pStyle w:val="Pamatteksts"/>
        <w:rPr>
          <w:lang w:val="lv-LV"/>
        </w:rPr>
      </w:pPr>
      <w:r w:rsidRPr="00AF4EC6">
        <w:rPr>
          <w:b/>
          <w:lang w:val="lv-LV"/>
        </w:rPr>
        <w:t>Q-14-3.</w:t>
      </w:r>
      <w:r w:rsidRPr="00AF4EC6">
        <w:rPr>
          <w:lang w:val="lv-LV"/>
        </w:rPr>
        <w:t xml:space="preserve"> Kāds ir mazākais veselais skaitlis, kurš dalās ar 7, bet dod atlikumu 1, ja to dala ar jebkuru skaitli no 2 līdz 6?</w:t>
      </w:r>
    </w:p>
    <w:p w14:paraId="3A8F4C24" w14:textId="77777777" w:rsidR="009F44D3" w:rsidRPr="00AF4EC6" w:rsidRDefault="006C1BFF">
      <w:pPr>
        <w:pStyle w:val="Pamatteksts"/>
        <w:rPr>
          <w:lang w:val="lv-LV"/>
        </w:rPr>
      </w:pPr>
      <w:r w:rsidRPr="00AF4EC6">
        <w:rPr>
          <w:b/>
          <w:i/>
          <w:lang w:val="lv-LV"/>
        </w:rPr>
        <w:t>Atbilde:</w:t>
      </w:r>
      <w:r w:rsidRPr="00AF4EC6">
        <w:rPr>
          <w:lang w:val="lv-LV"/>
        </w:rPr>
        <w:t xml:space="preserve"> Ierakstīt skaitli: ______</w:t>
      </w:r>
    </w:p>
    <w:p w14:paraId="2668CA6F" w14:textId="77777777" w:rsidR="009F44D3" w:rsidRPr="00AF4EC6" w:rsidRDefault="006C1BFF">
      <w:pPr>
        <w:pStyle w:val="Pamatteksts"/>
        <w:rPr>
          <w:lang w:val="lv-LV"/>
        </w:rPr>
      </w:pPr>
      <w:r w:rsidRPr="00AF4EC6">
        <w:rPr>
          <w:i/>
          <w:lang w:val="lv-LV"/>
        </w:rPr>
        <w:t>Atrisinājums:</w:t>
      </w:r>
      <w:r w:rsidRPr="00AF4EC6">
        <w:rPr>
          <w:lang w:val="lv-LV"/>
        </w:rPr>
        <w:t xml:space="preserve"> Ja skaitlis </w:t>
      </w:r>
      <m:oMath>
        <m:r>
          <w:rPr>
            <w:rFonts w:ascii="Cambria Math" w:hAnsi="Cambria Math"/>
            <w:lang w:val="lv-LV"/>
          </w:rPr>
          <m:t>n</m:t>
        </m:r>
      </m:oMath>
      <w:r w:rsidRPr="00AF4EC6">
        <w:rPr>
          <w:lang w:val="lv-LV"/>
        </w:rPr>
        <w:t xml:space="preserve"> dod atlikumu </w:t>
      </w:r>
      <m:oMath>
        <m:r>
          <w:rPr>
            <w:rFonts w:ascii="Cambria Math" w:hAnsi="Cambria Math"/>
            <w:lang w:val="lv-LV"/>
          </w:rPr>
          <m:t>1</m:t>
        </m:r>
      </m:oMath>
      <w:r w:rsidRPr="00AF4EC6">
        <w:rPr>
          <w:lang w:val="lv-LV"/>
        </w:rPr>
        <w:t xml:space="preserve">, to dalot ar skaitļiem no </w:t>
      </w:r>
      <m:oMath>
        <m:r>
          <w:rPr>
            <w:rFonts w:ascii="Cambria Math" w:hAnsi="Cambria Math"/>
            <w:lang w:val="lv-LV"/>
          </w:rPr>
          <m:t>2</m:t>
        </m:r>
      </m:oMath>
      <w:r w:rsidRPr="00AF4EC6">
        <w:rPr>
          <w:lang w:val="lv-LV"/>
        </w:rPr>
        <w:t xml:space="preserve"> līdz </w:t>
      </w:r>
      <m:oMath>
        <m:r>
          <w:rPr>
            <w:rFonts w:ascii="Cambria Math" w:hAnsi="Cambria Math"/>
            <w:lang w:val="lv-LV"/>
          </w:rPr>
          <m:t>6</m:t>
        </m:r>
      </m:oMath>
      <w:r w:rsidRPr="00AF4EC6">
        <w:rPr>
          <w:lang w:val="lv-LV"/>
        </w:rPr>
        <w:t xml:space="preserve">, tad </w:t>
      </w:r>
      <m:oMath>
        <m:r>
          <w:rPr>
            <w:rFonts w:ascii="Cambria Math" w:hAnsi="Cambria Math"/>
            <w:lang w:val="lv-LV"/>
          </w:rPr>
          <m:t>n-1</m:t>
        </m:r>
      </m:oMath>
      <w:r w:rsidRPr="00AF4EC6">
        <w:rPr>
          <w:lang w:val="lv-LV"/>
        </w:rPr>
        <w:t xml:space="preserve"> dalās ar šiem pašiem skaitļiem bez atlikuma. T.i. </w:t>
      </w:r>
      <m:oMath>
        <m:r>
          <w:rPr>
            <w:rFonts w:ascii="Cambria Math" w:hAnsi="Cambria Math"/>
            <w:lang w:val="lv-LV"/>
          </w:rPr>
          <m:t>n-1</m:t>
        </m:r>
      </m:oMath>
      <w:r w:rsidRPr="00AF4EC6">
        <w:rPr>
          <w:lang w:val="lv-LV"/>
        </w:rPr>
        <w:t xml:space="preserve"> ir skaitļu </w:t>
      </w:r>
      <m:oMath>
        <m:r>
          <w:rPr>
            <w:rFonts w:ascii="Cambria Math" w:hAnsi="Cambria Math"/>
            <w:lang w:val="lv-LV"/>
          </w:rPr>
          <m:t>{2;3;4;5;6}</m:t>
        </m:r>
      </m:oMath>
      <w:r w:rsidRPr="00AF4EC6">
        <w:rPr>
          <w:lang w:val="lv-LV"/>
        </w:rPr>
        <w:t xml:space="preserve"> mazākā kopīgā dalāmā daudzkārtnis. T.i. </w:t>
      </w:r>
      <m:oMath>
        <m:r>
          <w:rPr>
            <w:rFonts w:ascii="Cambria Math" w:hAnsi="Cambria Math"/>
            <w:lang w:val="lv-LV"/>
          </w:rPr>
          <m:t>n-1</m:t>
        </m:r>
      </m:oMath>
      <w:r w:rsidRPr="00AF4EC6">
        <w:rPr>
          <w:lang w:val="lv-LV"/>
        </w:rPr>
        <w:t xml:space="preserve"> ir skaitļa </w:t>
      </w:r>
      <m:oMath>
        <m:r>
          <w:rPr>
            <w:rFonts w:ascii="Cambria Math" w:hAnsi="Cambria Math"/>
            <w:lang w:val="lv-LV"/>
          </w:rPr>
          <m:t>60</m:t>
        </m:r>
      </m:oMath>
      <w:r w:rsidRPr="00AF4EC6">
        <w:rPr>
          <w:lang w:val="lv-LV"/>
        </w:rPr>
        <w:t xml:space="preserve"> daudzkārtnis, jeb </w:t>
      </w:r>
      <m:oMath>
        <m:r>
          <w:rPr>
            <w:rFonts w:ascii="Cambria Math" w:hAnsi="Cambria Math"/>
            <w:lang w:val="lv-LV"/>
          </w:rPr>
          <m:t>n=60k+1</m:t>
        </m:r>
      </m:oMath>
      <w:r w:rsidRPr="00AF4EC6">
        <w:rPr>
          <w:lang w:val="lv-LV"/>
        </w:rPr>
        <w:t>.</w:t>
      </w:r>
      <w:r w:rsidRPr="00AF4EC6">
        <w:rPr>
          <w:lang w:val="lv-LV"/>
        </w:rPr>
        <w:br/>
        <w:t xml:space="preserve">Aplūkojam dažādas iespējas: </w:t>
      </w:r>
      <m:oMath>
        <m:r>
          <w:rPr>
            <w:rFonts w:ascii="Cambria Math" w:hAnsi="Cambria Math"/>
            <w:lang w:val="lv-LV"/>
          </w:rPr>
          <m:t>n=1</m:t>
        </m:r>
      </m:oMath>
      <w:r w:rsidRPr="00AF4EC6">
        <w:rPr>
          <w:lang w:val="lv-LV"/>
        </w:rPr>
        <w:t xml:space="preserve"> nedalās ar </w:t>
      </w:r>
      <m:oMath>
        <m:r>
          <w:rPr>
            <w:rFonts w:ascii="Cambria Math" w:hAnsi="Cambria Math"/>
            <w:lang w:val="lv-LV"/>
          </w:rPr>
          <m:t>7</m:t>
        </m:r>
      </m:oMath>
      <w:r w:rsidRPr="00AF4EC6">
        <w:rPr>
          <w:lang w:val="lv-LV"/>
        </w:rPr>
        <w:t xml:space="preserve"> (atl.</w:t>
      </w:r>
      <m:oMath>
        <m:r>
          <w:rPr>
            <w:rFonts w:ascii="Cambria Math" w:hAnsi="Cambria Math"/>
            <w:lang w:val="lv-LV"/>
          </w:rPr>
          <m:t>1</m:t>
        </m:r>
      </m:oMath>
      <w:r w:rsidRPr="00AF4EC6">
        <w:rPr>
          <w:lang w:val="lv-LV"/>
        </w:rPr>
        <w:t xml:space="preserve">), </w:t>
      </w:r>
      <m:oMath>
        <m:r>
          <w:rPr>
            <w:rFonts w:ascii="Cambria Math" w:hAnsi="Cambria Math"/>
            <w:lang w:val="lv-LV"/>
          </w:rPr>
          <m:t>n=61</m:t>
        </m:r>
      </m:oMath>
      <w:r w:rsidRPr="00AF4EC6">
        <w:rPr>
          <w:lang w:val="lv-LV"/>
        </w:rPr>
        <w:t xml:space="preserve"> nedalās ar </w:t>
      </w:r>
      <m:oMath>
        <m:r>
          <w:rPr>
            <w:rFonts w:ascii="Cambria Math" w:hAnsi="Cambria Math"/>
            <w:lang w:val="lv-LV"/>
          </w:rPr>
          <m:t>7</m:t>
        </m:r>
      </m:oMath>
      <w:r w:rsidRPr="00AF4EC6">
        <w:rPr>
          <w:lang w:val="lv-LV"/>
        </w:rPr>
        <w:t xml:space="preserve"> (atl. </w:t>
      </w:r>
      <m:oMath>
        <m:r>
          <w:rPr>
            <w:rFonts w:ascii="Cambria Math" w:hAnsi="Cambria Math"/>
            <w:lang w:val="lv-LV"/>
          </w:rPr>
          <m:t>5</m:t>
        </m:r>
      </m:oMath>
      <w:r w:rsidRPr="00AF4EC6">
        <w:rPr>
          <w:lang w:val="lv-LV"/>
        </w:rPr>
        <w:t xml:space="preserve">), Katrs nākamais skaitlis būs par </w:t>
      </w:r>
      <m:oMath>
        <m:r>
          <w:rPr>
            <w:rFonts w:ascii="Cambria Math" w:hAnsi="Cambria Math"/>
            <w:lang w:val="lv-LV"/>
          </w:rPr>
          <m:t>60</m:t>
        </m:r>
      </m:oMath>
      <w:r w:rsidRPr="00AF4EC6">
        <w:rPr>
          <w:lang w:val="lv-LV"/>
        </w:rPr>
        <w:t xml:space="preserve"> lielāks, t.i. atlikumi pieaugs par </w:t>
      </w:r>
      <m:oMath>
        <m:r>
          <w:rPr>
            <w:rFonts w:ascii="Cambria Math" w:hAnsi="Cambria Math"/>
            <w:lang w:val="lv-LV"/>
          </w:rPr>
          <m:t>4</m:t>
        </m:r>
      </m:oMath>
      <w:r w:rsidRPr="00AF4EC6">
        <w:rPr>
          <w:lang w:val="lv-LV"/>
        </w:rPr>
        <w:t xml:space="preserve"> (tāds ir </w:t>
      </w:r>
      <m:oMath>
        <m:r>
          <w:rPr>
            <w:rFonts w:ascii="Cambria Math" w:hAnsi="Cambria Math"/>
            <w:lang w:val="lv-LV"/>
          </w:rPr>
          <m:t>60</m:t>
        </m:r>
      </m:oMath>
      <w:r w:rsidRPr="00AF4EC6">
        <w:rPr>
          <w:lang w:val="lv-LV"/>
        </w:rPr>
        <w:t xml:space="preserve"> atlikums, dalot ar </w:t>
      </w:r>
      <m:oMath>
        <m:r>
          <w:rPr>
            <w:rFonts w:ascii="Cambria Math" w:hAnsi="Cambria Math"/>
            <w:lang w:val="lv-LV"/>
          </w:rPr>
          <m:t>7</m:t>
        </m:r>
      </m:oMath>
      <w:r w:rsidRPr="00AF4EC6">
        <w:rPr>
          <w:lang w:val="lv-LV"/>
        </w:rPr>
        <w:t>).</w:t>
      </w:r>
    </w:p>
    <w:p w14:paraId="1D2AD77F" w14:textId="77777777" w:rsidR="009F44D3" w:rsidRPr="00AF4EC6" w:rsidRDefault="006C1BFF">
      <w:pPr>
        <w:pStyle w:val="Pamatteksts"/>
        <w:rPr>
          <w:lang w:val="lv-LV"/>
        </w:rPr>
      </w:pPr>
      <w:r w:rsidRPr="00AF4EC6">
        <w:rPr>
          <w:lang w:val="lv-LV"/>
        </w:rPr>
        <w:lastRenderedPageBreak/>
        <w:t xml:space="preserve">Iegūstam atlikumu virknīti </w:t>
      </w:r>
      <m:oMath>
        <m:r>
          <w:rPr>
            <w:rFonts w:ascii="Cambria Math" w:hAnsi="Cambria Math"/>
            <w:lang w:val="lv-LV"/>
          </w:rPr>
          <m:t>1,5,2,6,3,0</m:t>
        </m:r>
      </m:oMath>
      <w:r w:rsidRPr="00AF4EC6">
        <w:rPr>
          <w:lang w:val="lv-LV"/>
        </w:rPr>
        <w:t xml:space="preserve">. T.i. </w:t>
      </w:r>
      <m:oMath>
        <m:r>
          <w:rPr>
            <w:rFonts w:ascii="Cambria Math" w:hAnsi="Cambria Math"/>
            <w:lang w:val="lv-LV"/>
          </w:rPr>
          <m:t>n=60⋅5+1=301</m:t>
        </m:r>
      </m:oMath>
      <w:r w:rsidRPr="00AF4EC6">
        <w:rPr>
          <w:lang w:val="lv-LV"/>
        </w:rPr>
        <w:t xml:space="preserve"> der. Tiešām - </w:t>
      </w:r>
      <m:oMath>
        <m:r>
          <w:rPr>
            <w:rFonts w:ascii="Cambria Math" w:hAnsi="Cambria Math"/>
            <w:lang w:val="lv-LV"/>
          </w:rPr>
          <m:t>301</m:t>
        </m:r>
      </m:oMath>
      <w:r w:rsidRPr="00AF4EC6">
        <w:rPr>
          <w:lang w:val="lv-LV"/>
        </w:rPr>
        <w:t xml:space="preserve"> dalās ar </w:t>
      </w:r>
      <m:oMath>
        <m:r>
          <w:rPr>
            <w:rFonts w:ascii="Cambria Math" w:hAnsi="Cambria Math"/>
            <w:lang w:val="lv-LV"/>
          </w:rPr>
          <m:t>7</m:t>
        </m:r>
      </m:oMath>
      <w:r w:rsidRPr="00AF4EC6">
        <w:rPr>
          <w:lang w:val="lv-LV"/>
        </w:rPr>
        <w:t xml:space="preserve">, bet, dalot ar mazākiem skaitļiem intervālā </w:t>
      </w:r>
      <m:oMath>
        <m:r>
          <w:rPr>
            <w:rFonts w:ascii="Cambria Math" w:hAnsi="Cambria Math"/>
            <w:lang w:val="lv-LV"/>
          </w:rPr>
          <m:t>[2;6]</m:t>
        </m:r>
      </m:oMath>
      <w:r w:rsidRPr="00AF4EC6">
        <w:rPr>
          <w:lang w:val="lv-LV"/>
        </w:rPr>
        <w:t xml:space="preserve">, dod atlikumu </w:t>
      </w:r>
      <m:oMath>
        <m:r>
          <w:rPr>
            <w:rFonts w:ascii="Cambria Math" w:hAnsi="Cambria Math"/>
            <w:lang w:val="lv-LV"/>
          </w:rPr>
          <m:t>1</m:t>
        </m:r>
      </m:oMath>
      <w:r w:rsidRPr="00AF4EC6">
        <w:rPr>
          <w:lang w:val="lv-LV"/>
        </w:rPr>
        <w:t>.</w:t>
      </w:r>
    </w:p>
    <w:p w14:paraId="0F99EE71" w14:textId="77777777" w:rsidR="009F44D3" w:rsidRPr="00AF4EC6" w:rsidRDefault="006C1BFF">
      <w:pPr>
        <w:pStyle w:val="Pamatteksts"/>
        <w:rPr>
          <w:lang w:val="lv-LV"/>
        </w:rPr>
      </w:pPr>
      <w:r w:rsidRPr="00AF4EC6">
        <w:rPr>
          <w:b/>
          <w:lang w:val="lv-LV"/>
        </w:rPr>
        <w:t>Q-14-4.</w:t>
      </w:r>
      <w:r w:rsidRPr="00AF4EC6">
        <w:rPr>
          <w:lang w:val="lv-LV"/>
        </w:rPr>
        <w:t xml:space="preserve"> Divi velosipēdisti sāk braukt no kopīgas starta līnijas 12:15. Vienam velosipēdistam vajag </w:t>
      </w:r>
      <m:oMath>
        <m:r>
          <w:rPr>
            <w:rFonts w:ascii="Cambria Math" w:hAnsi="Cambria Math"/>
            <w:lang w:val="lv-LV"/>
          </w:rPr>
          <m:t>12</m:t>
        </m:r>
      </m:oMath>
      <w:r w:rsidRPr="00AF4EC6">
        <w:rPr>
          <w:lang w:val="lv-LV"/>
        </w:rPr>
        <w:t xml:space="preserve"> minūtes, lai apbrauktu apli, kamēr otrs velosipēdists apbrauc apli katras </w:t>
      </w:r>
      <m:oMath>
        <m:r>
          <w:rPr>
            <w:rFonts w:ascii="Cambria Math" w:hAnsi="Cambria Math"/>
            <w:lang w:val="lv-LV"/>
          </w:rPr>
          <m:t>16</m:t>
        </m:r>
      </m:oMath>
      <w:r w:rsidRPr="00AF4EC6">
        <w:rPr>
          <w:lang w:val="lv-LV"/>
        </w:rPr>
        <w:t xml:space="preserve"> minūtes. Pieņemot, ka viņu ātrumi ir nemainīgi, kad būs nākamais brīdis, kad viņi abi reizē šķērsos šo starta līniju?</w:t>
      </w:r>
    </w:p>
    <w:p w14:paraId="1F5D2D95" w14:textId="77777777" w:rsidR="009F44D3" w:rsidRPr="00AF4EC6" w:rsidRDefault="006C1BFF">
      <w:pPr>
        <w:pStyle w:val="Pamatteksts"/>
        <w:rPr>
          <w:lang w:val="lv-LV"/>
        </w:rPr>
      </w:pPr>
      <w:r w:rsidRPr="00AF4EC6">
        <w:rPr>
          <w:b/>
          <w:i/>
          <w:lang w:val="lv-LV"/>
        </w:rPr>
        <w:t>Atbilde:</w:t>
      </w:r>
      <w:r w:rsidRPr="00AF4EC6">
        <w:rPr>
          <w:lang w:val="lv-LV"/>
        </w:rPr>
        <w:t xml:space="preserve"> Ierakstīt pulksteņa laiku formā </w:t>
      </w:r>
      <m:oMath>
        <m:r>
          <w:rPr>
            <w:rFonts w:ascii="Cambria Math" w:hAnsi="Cambria Math"/>
            <w:lang w:val="lv-LV"/>
          </w:rPr>
          <m:t>hh:mm</m:t>
        </m:r>
      </m:oMath>
      <w:r w:rsidRPr="00AF4EC6">
        <w:rPr>
          <w:lang w:val="lv-LV"/>
        </w:rPr>
        <w:t>: ______</w:t>
      </w:r>
    </w:p>
    <w:p w14:paraId="54AA8060" w14:textId="77777777" w:rsidR="009F44D3" w:rsidRPr="00AF4EC6" w:rsidRDefault="006C1BFF">
      <w:pPr>
        <w:pStyle w:val="Pamatteksts"/>
        <w:rPr>
          <w:lang w:val="lv-LV"/>
        </w:rPr>
      </w:pPr>
      <w:r w:rsidRPr="00AF4EC6">
        <w:rPr>
          <w:i/>
          <w:lang w:val="lv-LV"/>
        </w:rPr>
        <w:t>Atrisinājums:</w:t>
      </w:r>
      <w:r w:rsidRPr="00AF4EC6">
        <w:rPr>
          <w:lang w:val="lv-LV"/>
        </w:rPr>
        <w:t xml:space="preserve"> Satikšanās uz tās pašas starta līnijas būs tad, kad pagājušo minūšu skaits būs </w:t>
      </w:r>
      <m:oMath>
        <m:r>
          <w:rPr>
            <w:rFonts w:ascii="Cambria Math" w:hAnsi="Cambria Math"/>
            <w:lang w:val="lv-LV"/>
          </w:rPr>
          <m:t>12</m:t>
        </m:r>
      </m:oMath>
      <w:r w:rsidRPr="00AF4EC6">
        <w:rPr>
          <w:lang w:val="lv-LV"/>
        </w:rPr>
        <w:t xml:space="preserve"> un </w:t>
      </w:r>
      <m:oMath>
        <m:r>
          <w:rPr>
            <w:rFonts w:ascii="Cambria Math" w:hAnsi="Cambria Math"/>
            <w:lang w:val="lv-LV"/>
          </w:rPr>
          <m:t>16</m:t>
        </m:r>
      </m:oMath>
      <w:r w:rsidRPr="00AF4EC6">
        <w:rPr>
          <w:lang w:val="lv-LV"/>
        </w:rPr>
        <w:t xml:space="preserve"> mazākais kopīgais dalāmais (t.i. </w:t>
      </w:r>
      <m:oMath>
        <m:r>
          <w:rPr>
            <w:rFonts w:ascii="Cambria Math" w:hAnsi="Cambria Math"/>
            <w:lang w:val="lv-LV"/>
          </w:rPr>
          <m:t>48</m:t>
        </m:r>
      </m:oMath>
      <w:r w:rsidRPr="00AF4EC6">
        <w:rPr>
          <w:lang w:val="lv-LV"/>
        </w:rPr>
        <w:t xml:space="preserve"> minūtes). Šajā laikā viens velosipēdists būs apbraucis </w:t>
      </w:r>
      <m:oMath>
        <m:r>
          <w:rPr>
            <w:rFonts w:ascii="Cambria Math" w:hAnsi="Cambria Math"/>
            <w:lang w:val="lv-LV"/>
          </w:rPr>
          <m:t>4</m:t>
        </m:r>
      </m:oMath>
      <w:r w:rsidRPr="00AF4EC6">
        <w:rPr>
          <w:lang w:val="lv-LV"/>
        </w:rPr>
        <w:t xml:space="preserve"> pilnus apļus, bet otrs - </w:t>
      </w:r>
      <m:oMath>
        <m:r>
          <w:rPr>
            <w:rFonts w:ascii="Cambria Math" w:hAnsi="Cambria Math"/>
            <w:lang w:val="lv-LV"/>
          </w:rPr>
          <m:t>3</m:t>
        </m:r>
      </m:oMath>
      <w:r w:rsidRPr="00AF4EC6">
        <w:rPr>
          <w:lang w:val="lv-LV"/>
        </w:rPr>
        <w:t xml:space="preserve"> pilnus apļus. No laika brīža 12:15 šīs </w:t>
      </w:r>
      <m:oMath>
        <m:r>
          <w:rPr>
            <w:rFonts w:ascii="Cambria Math" w:hAnsi="Cambria Math"/>
            <w:lang w:val="lv-LV"/>
          </w:rPr>
          <m:t>48</m:t>
        </m:r>
      </m:oMath>
      <w:r w:rsidRPr="00AF4EC6">
        <w:rPr>
          <w:lang w:val="lv-LV"/>
        </w:rPr>
        <w:t xml:space="preserve"> minūtes būs pagājušas 13:03.</w:t>
      </w:r>
    </w:p>
    <w:p w14:paraId="2C0BB526" w14:textId="77777777" w:rsidR="009F44D3" w:rsidRPr="00AF4EC6" w:rsidRDefault="006C1BFF">
      <w:pPr>
        <w:pStyle w:val="Pamatteksts"/>
        <w:rPr>
          <w:lang w:val="lv-LV"/>
        </w:rPr>
      </w:pPr>
      <w:r w:rsidRPr="00AF4EC6">
        <w:rPr>
          <w:b/>
          <w:lang w:val="lv-LV"/>
        </w:rPr>
        <w:t>Q-14-5.</w:t>
      </w:r>
      <w:r w:rsidRPr="00AF4EC6">
        <w:rPr>
          <w:lang w:val="lv-LV"/>
        </w:rPr>
        <w:t xml:space="preserve"> Divus skaitļus </w:t>
      </w:r>
      <m:oMath>
        <m:r>
          <w:rPr>
            <w:rFonts w:ascii="Cambria Math" w:hAnsi="Cambria Math"/>
            <w:lang w:val="lv-LV"/>
          </w:rPr>
          <m:t>a</m:t>
        </m:r>
      </m:oMath>
      <w:r w:rsidRPr="00AF4EC6">
        <w:rPr>
          <w:lang w:val="lv-LV"/>
        </w:rPr>
        <w:t xml:space="preserve"> un </w:t>
      </w:r>
      <m:oMath>
        <m:r>
          <w:rPr>
            <w:rFonts w:ascii="Cambria Math" w:hAnsi="Cambria Math"/>
            <w:lang w:val="lv-LV"/>
          </w:rPr>
          <m:t>b</m:t>
        </m:r>
      </m:oMath>
      <w:r w:rsidRPr="00AF4EC6">
        <w:rPr>
          <w:lang w:val="lv-LV"/>
        </w:rPr>
        <w:t xml:space="preserve"> sauc par "savstarpējiem pirmskaitļiem", ja to lielākais kopīgais dalītājs ir </w:t>
      </w:r>
      <m:oMath>
        <m:r>
          <w:rPr>
            <w:rFonts w:ascii="Cambria Math" w:hAnsi="Cambria Math"/>
            <w:lang w:val="lv-LV"/>
          </w:rPr>
          <m:t>1</m:t>
        </m:r>
      </m:oMath>
      <w:r w:rsidRPr="00AF4EC6">
        <w:rPr>
          <w:lang w:val="lv-LV"/>
        </w:rPr>
        <w:t xml:space="preserve"> (jeb daļa </w:t>
      </w:r>
      <m:oMath>
        <m:r>
          <w:rPr>
            <w:rFonts w:ascii="Cambria Math" w:hAnsi="Cambria Math"/>
            <w:lang w:val="lv-LV"/>
          </w:rPr>
          <m:t>a/b</m:t>
        </m:r>
      </m:oMath>
      <w:r w:rsidRPr="00AF4EC6">
        <w:rPr>
          <w:lang w:val="lv-LV"/>
        </w:rPr>
        <w:t xml:space="preserve"> ir nesaīsināma). Cik daudzi veselie skaitļi no </w:t>
      </w:r>
      <m:oMath>
        <m:r>
          <w:rPr>
            <w:rFonts w:ascii="Cambria Math" w:hAnsi="Cambria Math"/>
            <w:lang w:val="lv-LV"/>
          </w:rPr>
          <m:t>1</m:t>
        </m:r>
      </m:oMath>
      <w:r w:rsidRPr="00AF4EC6">
        <w:rPr>
          <w:lang w:val="lv-LV"/>
        </w:rPr>
        <w:t xml:space="preserve"> līdz </w:t>
      </w:r>
      <m:oMath>
        <m:r>
          <w:rPr>
            <w:rFonts w:ascii="Cambria Math" w:hAnsi="Cambria Math"/>
            <w:lang w:val="lv-LV"/>
          </w:rPr>
          <m:t>28</m:t>
        </m:r>
      </m:oMath>
      <w:r w:rsidRPr="00AF4EC6">
        <w:rPr>
          <w:lang w:val="lv-LV"/>
        </w:rPr>
        <w:t xml:space="preserve"> ir savstarpēji pirmskaitļi ar </w:t>
      </w:r>
      <m:oMath>
        <m:r>
          <w:rPr>
            <w:rFonts w:ascii="Cambria Math" w:hAnsi="Cambria Math"/>
            <w:lang w:val="lv-LV"/>
          </w:rPr>
          <m:t>28</m:t>
        </m:r>
      </m:oMath>
      <w:r w:rsidRPr="00AF4EC6">
        <w:rPr>
          <w:lang w:val="lv-LV"/>
        </w:rPr>
        <w:t>?</w:t>
      </w:r>
    </w:p>
    <w:p w14:paraId="58313737" w14:textId="77777777" w:rsidR="009F44D3" w:rsidRPr="00AF4EC6" w:rsidRDefault="006C1BFF">
      <w:pPr>
        <w:pStyle w:val="Pamatteksts"/>
        <w:rPr>
          <w:lang w:val="lv-LV"/>
        </w:rPr>
      </w:pPr>
      <w:r w:rsidRPr="00AF4EC6">
        <w:rPr>
          <w:b/>
          <w:i/>
          <w:lang w:val="lv-LV"/>
        </w:rPr>
        <w:t>Atbilde:</w:t>
      </w:r>
      <w:r w:rsidRPr="00AF4EC6">
        <w:rPr>
          <w:lang w:val="lv-LV"/>
        </w:rPr>
        <w:t xml:space="preserve"> Ierakstīt skaitu: ______</w:t>
      </w:r>
    </w:p>
    <w:p w14:paraId="73200C99" w14:textId="77777777" w:rsidR="009F44D3" w:rsidRPr="00AF4EC6" w:rsidRDefault="006C1BFF">
      <w:pPr>
        <w:pStyle w:val="Pamatteksts"/>
        <w:rPr>
          <w:lang w:val="lv-LV"/>
        </w:rPr>
      </w:pPr>
      <w:r w:rsidRPr="00AF4EC6">
        <w:rPr>
          <w:i/>
          <w:lang w:val="lv-LV"/>
        </w:rPr>
        <w:t>Atrisinājums:</w:t>
      </w:r>
      <w:r w:rsidRPr="00AF4EC6">
        <w:rPr>
          <w:lang w:val="lv-LV"/>
        </w:rPr>
        <w:t xml:space="preserve"> Skaitlis nedrīkst dalīties ar </w:t>
      </w:r>
      <m:oMath>
        <m:r>
          <w:rPr>
            <w:rFonts w:ascii="Cambria Math" w:hAnsi="Cambria Math"/>
            <w:lang w:val="lv-LV"/>
          </w:rPr>
          <m:t>2</m:t>
        </m:r>
      </m:oMath>
      <w:r w:rsidRPr="00AF4EC6">
        <w:rPr>
          <w:lang w:val="lv-LV"/>
        </w:rPr>
        <w:t xml:space="preserve"> vai </w:t>
      </w:r>
      <m:oMath>
        <m:r>
          <w:rPr>
            <w:rFonts w:ascii="Cambria Math" w:hAnsi="Cambria Math"/>
            <w:lang w:val="lv-LV"/>
          </w:rPr>
          <m:t>7</m:t>
        </m:r>
      </m:oMath>
      <w:r w:rsidRPr="00AF4EC6">
        <w:rPr>
          <w:lang w:val="lv-LV"/>
        </w:rPr>
        <w:t xml:space="preserve">. Atrodam visus nepāru skaitļus (no tiem atskaitām vēl arī </w:t>
      </w:r>
      <m:oMath>
        <m:r>
          <w:rPr>
            <w:rFonts w:ascii="Cambria Math" w:hAnsi="Cambria Math"/>
            <w:lang w:val="lv-LV"/>
          </w:rPr>
          <m:t>7</m:t>
        </m:r>
      </m:oMath>
      <w:r w:rsidRPr="00AF4EC6">
        <w:rPr>
          <w:lang w:val="lv-LV"/>
        </w:rPr>
        <w:t xml:space="preserve"> un </w:t>
      </w:r>
      <m:oMath>
        <m:r>
          <w:rPr>
            <w:rFonts w:ascii="Cambria Math" w:hAnsi="Cambria Math"/>
            <w:lang w:val="lv-LV"/>
          </w:rPr>
          <m:t>21</m:t>
        </m:r>
      </m:oMath>
      <w:r w:rsidRPr="00AF4EC6">
        <w:rPr>
          <w:lang w:val="lv-LV"/>
        </w:rPr>
        <w:t xml:space="preserve">, kuri gan ir nepāru skaitļi, bet dalās ar </w:t>
      </w:r>
      <m:oMath>
        <m:r>
          <w:rPr>
            <w:rFonts w:ascii="Cambria Math" w:hAnsi="Cambria Math"/>
            <w:lang w:val="lv-LV"/>
          </w:rPr>
          <m:t>7</m:t>
        </m:r>
      </m:oMath>
      <w:r w:rsidRPr="00AF4EC6">
        <w:rPr>
          <w:lang w:val="lv-LV"/>
        </w:rPr>
        <w:t xml:space="preserve">). Tādēļ savstarpēju pirmskaitļu ar </w:t>
      </w:r>
      <m:oMath>
        <m:r>
          <w:rPr>
            <w:rFonts w:ascii="Cambria Math" w:hAnsi="Cambria Math"/>
            <w:lang w:val="lv-LV"/>
          </w:rPr>
          <m:t>28</m:t>
        </m:r>
      </m:oMath>
      <w:r w:rsidRPr="00AF4EC6">
        <w:rPr>
          <w:lang w:val="lv-LV"/>
        </w:rPr>
        <w:t xml:space="preserve"> intervālā </w:t>
      </w:r>
      <m:oMath>
        <m:r>
          <w:rPr>
            <w:rFonts w:ascii="Cambria Math" w:hAnsi="Cambria Math"/>
            <w:lang w:val="lv-LV"/>
          </w:rPr>
          <m:t>[1;28]</m:t>
        </m:r>
      </m:oMath>
      <w:r w:rsidRPr="00AF4EC6">
        <w:rPr>
          <w:lang w:val="lv-LV"/>
        </w:rPr>
        <w:t xml:space="preserve"> būs </w:t>
      </w:r>
      <m:oMath>
        <m:r>
          <w:rPr>
            <w:rFonts w:ascii="Cambria Math" w:hAnsi="Cambria Math"/>
            <w:lang w:val="lv-LV"/>
          </w:rPr>
          <m:t>28/2-2=12</m:t>
        </m:r>
      </m:oMath>
      <w:r w:rsidRPr="00AF4EC6">
        <w:rPr>
          <w:lang w:val="lv-LV"/>
        </w:rPr>
        <w:t xml:space="preserve"> (izteiksme </w:t>
      </w:r>
      <m:oMath>
        <m:r>
          <w:rPr>
            <w:rFonts w:ascii="Cambria Math" w:hAnsi="Cambria Math"/>
            <w:lang w:val="lv-LV"/>
          </w:rPr>
          <m:t>28/2</m:t>
        </m:r>
      </m:oMath>
      <w:r w:rsidRPr="00AF4EC6">
        <w:rPr>
          <w:lang w:val="lv-LV"/>
        </w:rPr>
        <w:t xml:space="preserve"> atrod nepāru skaitļus).</w:t>
      </w:r>
    </w:p>
    <w:p w14:paraId="2F903EB2" w14:textId="77777777" w:rsidR="009F44D3" w:rsidRPr="00AF4EC6" w:rsidRDefault="006C1BFF">
      <w:pPr>
        <w:pStyle w:val="Pamatteksts"/>
        <w:rPr>
          <w:lang w:val="lv-LV"/>
        </w:rPr>
      </w:pPr>
      <w:r w:rsidRPr="00AF4EC6">
        <w:rPr>
          <w:b/>
          <w:lang w:val="lv-LV"/>
        </w:rPr>
        <w:t>Q-14-6.</w:t>
      </w:r>
      <w:r w:rsidRPr="00AF4EC6">
        <w:rPr>
          <w:lang w:val="lv-LV"/>
        </w:rPr>
        <w:t xml:space="preserve"> Atrast piecus mazākos skaitļa </w:t>
      </w:r>
      <m:oMath>
        <m:r>
          <w:rPr>
            <w:rFonts w:ascii="Cambria Math" w:hAnsi="Cambria Math"/>
            <w:lang w:val="lv-LV"/>
          </w:rPr>
          <m:t>8</m:t>
        </m:r>
      </m:oMath>
      <w:r w:rsidRPr="00AF4EC6">
        <w:rPr>
          <w:lang w:val="lv-LV"/>
        </w:rPr>
        <w:t xml:space="preserve"> daudzkārtņus, kuri ir pilni kvadrāti.</w:t>
      </w:r>
    </w:p>
    <w:p w14:paraId="4BC208E8" w14:textId="77777777" w:rsidR="009F44D3" w:rsidRPr="00AF4EC6" w:rsidRDefault="006C1BFF">
      <w:pPr>
        <w:pStyle w:val="Pamatteksts"/>
        <w:rPr>
          <w:lang w:val="lv-LV"/>
        </w:rPr>
      </w:pPr>
      <w:r w:rsidRPr="00AF4EC6">
        <w:rPr>
          <w:b/>
          <w:i/>
          <w:lang w:val="lv-LV"/>
        </w:rPr>
        <w:t>Atbilde:</w:t>
      </w:r>
      <w:r w:rsidRPr="00AF4EC6">
        <w:rPr>
          <w:lang w:val="lv-LV"/>
        </w:rPr>
        <w:t xml:space="preserve"> Ierakstīt 5 skaitļus, atdalot ar semikoliem: ______</w:t>
      </w:r>
    </w:p>
    <w:p w14:paraId="6DDC88BE" w14:textId="77777777" w:rsidR="009F44D3" w:rsidRPr="00AF4EC6" w:rsidRDefault="006C1BFF">
      <w:pPr>
        <w:pStyle w:val="Pamatteksts"/>
        <w:rPr>
          <w:lang w:val="lv-LV"/>
        </w:rPr>
      </w:pPr>
      <w:r w:rsidRPr="00AF4EC6">
        <w:rPr>
          <w:i/>
          <w:lang w:val="lv-LV"/>
        </w:rPr>
        <w:t>Atrisinājums:</w:t>
      </w:r>
      <w:r w:rsidRPr="00AF4EC6">
        <w:rPr>
          <w:lang w:val="lv-LV"/>
        </w:rPr>
        <w:t xml:space="preserve"> Lai pilns kvadrāts dalītos ar </w:t>
      </w:r>
      <m:oMath>
        <m:r>
          <w:rPr>
            <w:rFonts w:ascii="Cambria Math" w:hAnsi="Cambria Math"/>
            <w:lang w:val="lv-LV"/>
          </w:rPr>
          <m:t>8</m:t>
        </m:r>
      </m:oMath>
      <w:r w:rsidRPr="00AF4EC6">
        <w:rPr>
          <w:lang w:val="lv-LV"/>
        </w:rPr>
        <w:t xml:space="preserve">, tam jādalās ar </w:t>
      </w:r>
      <m:oMath>
        <m:r>
          <w:rPr>
            <w:rFonts w:ascii="Cambria Math" w:hAnsi="Cambria Math"/>
            <w:lang w:val="lv-LV"/>
          </w:rPr>
          <m:t>16</m:t>
        </m:r>
      </m:oMath>
      <w:r w:rsidRPr="00AF4EC6">
        <w:rPr>
          <w:lang w:val="lv-LV"/>
        </w:rPr>
        <w:t xml:space="preserve">. Aplūkojam </w:t>
      </w:r>
      <m:oMath>
        <m:r>
          <w:rPr>
            <w:rFonts w:ascii="Cambria Math" w:hAnsi="Cambria Math"/>
            <w:lang w:val="lv-LV"/>
          </w:rPr>
          <m:t>1⋅16</m:t>
        </m:r>
      </m:oMath>
      <w:r w:rsidRPr="00AF4EC6">
        <w:rPr>
          <w:lang w:val="lv-LV"/>
        </w:rPr>
        <w:t xml:space="preserve">, </w:t>
      </w:r>
      <m:oMath>
        <m:r>
          <w:rPr>
            <w:rFonts w:ascii="Cambria Math" w:hAnsi="Cambria Math"/>
            <w:lang w:val="lv-LV"/>
          </w:rPr>
          <m:t>4⋅16</m:t>
        </m:r>
      </m:oMath>
      <w:r w:rsidRPr="00AF4EC6">
        <w:rPr>
          <w:lang w:val="lv-LV"/>
        </w:rPr>
        <w:t xml:space="preserve">, </w:t>
      </w:r>
      <m:oMath>
        <m:r>
          <w:rPr>
            <w:rFonts w:ascii="Cambria Math" w:hAnsi="Cambria Math"/>
            <w:lang w:val="lv-LV"/>
          </w:rPr>
          <m:t>9⋅16</m:t>
        </m:r>
      </m:oMath>
      <w:r w:rsidRPr="00AF4EC6">
        <w:rPr>
          <w:lang w:val="lv-LV"/>
        </w:rPr>
        <w:t xml:space="preserve">, </w:t>
      </w:r>
      <m:oMath>
        <m:r>
          <w:rPr>
            <w:rFonts w:ascii="Cambria Math" w:hAnsi="Cambria Math"/>
            <w:lang w:val="lv-LV"/>
          </w:rPr>
          <m:t>16⋅16</m:t>
        </m:r>
      </m:oMath>
      <w:r w:rsidRPr="00AF4EC6">
        <w:rPr>
          <w:lang w:val="lv-LV"/>
        </w:rPr>
        <w:t xml:space="preserve">, </w:t>
      </w:r>
      <m:oMath>
        <m:r>
          <w:rPr>
            <w:rFonts w:ascii="Cambria Math" w:hAnsi="Cambria Math"/>
            <w:lang w:val="lv-LV"/>
          </w:rPr>
          <m:t>25⋅16</m:t>
        </m:r>
      </m:oMath>
      <w:r w:rsidRPr="00AF4EC6">
        <w:rPr>
          <w:lang w:val="lv-LV"/>
        </w:rPr>
        <w:t xml:space="preserve">. (Reizinot </w:t>
      </w:r>
      <m:oMath>
        <m:r>
          <w:rPr>
            <w:rFonts w:ascii="Cambria Math" w:hAnsi="Cambria Math"/>
            <w:lang w:val="lv-LV"/>
          </w:rPr>
          <m:t>16</m:t>
        </m:r>
      </m:oMath>
      <w:r w:rsidRPr="00AF4EC6">
        <w:rPr>
          <w:lang w:val="lv-LV"/>
        </w:rPr>
        <w:t xml:space="preserve"> ar skaitli, kurš nav pilns kvadrāts, arī rezultāts nebūs pilns kvadrāts, tādēļ tos neaplūkojam.) Tātad vajadzīgā virkne ir </w:t>
      </w:r>
      <m:oMath>
        <m:r>
          <w:rPr>
            <w:rFonts w:ascii="Cambria Math" w:hAnsi="Cambria Math"/>
            <w:lang w:val="lv-LV"/>
          </w:rPr>
          <m:t>16;64;144;256;400</m:t>
        </m:r>
      </m:oMath>
      <w:r w:rsidRPr="00AF4EC6">
        <w:rPr>
          <w:lang w:val="lv-LV"/>
        </w:rPr>
        <w:t>.</w:t>
      </w:r>
    </w:p>
    <w:p w14:paraId="4076C068" w14:textId="77777777" w:rsidR="009F44D3" w:rsidRPr="00AF4EC6" w:rsidRDefault="006C1BFF">
      <w:pPr>
        <w:pStyle w:val="Pamatteksts"/>
        <w:rPr>
          <w:lang w:val="lv-LV"/>
        </w:rPr>
      </w:pPr>
      <w:r w:rsidRPr="00AF4EC6">
        <w:rPr>
          <w:b/>
          <w:lang w:val="lv-LV"/>
        </w:rPr>
        <w:t>Q-14-7.</w:t>
      </w:r>
      <w:r w:rsidRPr="00AF4EC6">
        <w:rPr>
          <w:lang w:val="lv-LV"/>
        </w:rPr>
        <w:t xml:space="preserve"> Atrast piecus mazākos pilnos kvadrātus, kas dalās ar </w:t>
      </w:r>
      <m:oMath>
        <m:r>
          <w:rPr>
            <w:rFonts w:ascii="Cambria Math" w:hAnsi="Cambria Math"/>
            <w:lang w:val="lv-LV"/>
          </w:rPr>
          <m:t>6</m:t>
        </m:r>
      </m:oMath>
      <w:r w:rsidRPr="00AF4EC6">
        <w:rPr>
          <w:lang w:val="lv-LV"/>
        </w:rPr>
        <w:t>.</w:t>
      </w:r>
    </w:p>
    <w:p w14:paraId="26C03877" w14:textId="77777777" w:rsidR="009F44D3" w:rsidRPr="00AF4EC6" w:rsidRDefault="006C1BFF">
      <w:pPr>
        <w:pStyle w:val="Pamatteksts"/>
        <w:rPr>
          <w:lang w:val="lv-LV"/>
        </w:rPr>
      </w:pPr>
      <w:r w:rsidRPr="00AF4EC6">
        <w:rPr>
          <w:b/>
          <w:i/>
          <w:lang w:val="lv-LV"/>
        </w:rPr>
        <w:t>Atbilde:</w:t>
      </w:r>
      <w:r w:rsidRPr="00AF4EC6">
        <w:rPr>
          <w:lang w:val="lv-LV"/>
        </w:rPr>
        <w:t xml:space="preserve"> Ierakstīt 5 skaitļus, atdalot ar semikoliem: ______</w:t>
      </w:r>
    </w:p>
    <w:p w14:paraId="3742E92D" w14:textId="77777777" w:rsidR="009F44D3" w:rsidRPr="00AF4EC6" w:rsidRDefault="006C1BFF">
      <w:pPr>
        <w:pStyle w:val="Pamatteksts"/>
        <w:rPr>
          <w:lang w:val="lv-LV"/>
        </w:rPr>
      </w:pPr>
      <w:r w:rsidRPr="00AF4EC6">
        <w:rPr>
          <w:i/>
          <w:lang w:val="lv-LV"/>
        </w:rPr>
        <w:t>Atrisinājums:</w:t>
      </w:r>
      <w:r w:rsidRPr="00AF4EC6">
        <w:rPr>
          <w:lang w:val="lv-LV"/>
        </w:rPr>
        <w:t xml:space="preserve"> Ar </w:t>
      </w:r>
      <m:oMath>
        <m:r>
          <w:rPr>
            <w:rFonts w:ascii="Cambria Math" w:hAnsi="Cambria Math"/>
            <w:lang w:val="lv-LV"/>
          </w:rPr>
          <m:t>6</m:t>
        </m:r>
      </m:oMath>
      <w:r w:rsidRPr="00AF4EC6">
        <w:rPr>
          <w:lang w:val="lv-LV"/>
        </w:rPr>
        <w:t xml:space="preserve"> dalās visi tie pilnie kvadrāti, kas sadalījumā pirmreizinātājos satur gan </w:t>
      </w:r>
      <m:oMath>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2</m:t>
            </m:r>
          </m:sup>
        </m:sSup>
      </m:oMath>
      <w:r w:rsidRPr="00AF4EC6">
        <w:rPr>
          <w:lang w:val="lv-LV"/>
        </w:rPr>
        <w:t xml:space="preserve">, gan </w:t>
      </w:r>
      <m:oMath>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2</m:t>
            </m:r>
          </m:sup>
        </m:sSup>
      </m:oMath>
      <w:r w:rsidRPr="00AF4EC6">
        <w:rPr>
          <w:lang w:val="lv-LV"/>
        </w:rPr>
        <w:t xml:space="preserve">, t.i. dalās ar </w:t>
      </w:r>
      <m:oMath>
        <m:r>
          <w:rPr>
            <w:rFonts w:ascii="Cambria Math" w:hAnsi="Cambria Math"/>
            <w:lang w:val="lv-LV"/>
          </w:rPr>
          <m:t>36</m:t>
        </m:r>
      </m:oMath>
      <w:r w:rsidRPr="00AF4EC6">
        <w:rPr>
          <w:lang w:val="lv-LV"/>
        </w:rPr>
        <w:t xml:space="preserve">. Tie ir </w:t>
      </w:r>
      <m:oMath>
        <m:r>
          <w:rPr>
            <w:rFonts w:ascii="Cambria Math" w:hAnsi="Cambria Math"/>
            <w:lang w:val="lv-LV"/>
          </w:rPr>
          <m:t>1⋅36</m:t>
        </m:r>
      </m:oMath>
      <w:r w:rsidRPr="00AF4EC6">
        <w:rPr>
          <w:lang w:val="lv-LV"/>
        </w:rPr>
        <w:t xml:space="preserve">, </w:t>
      </w:r>
      <m:oMath>
        <m:r>
          <w:rPr>
            <w:rFonts w:ascii="Cambria Math" w:hAnsi="Cambria Math"/>
            <w:lang w:val="lv-LV"/>
          </w:rPr>
          <m:t>4⋅36</m:t>
        </m:r>
      </m:oMath>
      <w:r w:rsidRPr="00AF4EC6">
        <w:rPr>
          <w:lang w:val="lv-LV"/>
        </w:rPr>
        <w:t xml:space="preserve">, </w:t>
      </w:r>
      <m:oMath>
        <m:r>
          <w:rPr>
            <w:rFonts w:ascii="Cambria Math" w:hAnsi="Cambria Math"/>
            <w:lang w:val="lv-LV"/>
          </w:rPr>
          <m:t>9⋅36</m:t>
        </m:r>
      </m:oMath>
      <w:r w:rsidRPr="00AF4EC6">
        <w:rPr>
          <w:lang w:val="lv-LV"/>
        </w:rPr>
        <w:t xml:space="preserve">, </w:t>
      </w:r>
      <m:oMath>
        <m:r>
          <w:rPr>
            <w:rFonts w:ascii="Cambria Math" w:hAnsi="Cambria Math"/>
            <w:lang w:val="lv-LV"/>
          </w:rPr>
          <m:t>16⋅36</m:t>
        </m:r>
      </m:oMath>
      <w:r w:rsidRPr="00AF4EC6">
        <w:rPr>
          <w:lang w:val="lv-LV"/>
        </w:rPr>
        <w:t xml:space="preserve">, </w:t>
      </w:r>
      <m:oMath>
        <m:r>
          <w:rPr>
            <w:rFonts w:ascii="Cambria Math" w:hAnsi="Cambria Math"/>
            <w:lang w:val="lv-LV"/>
          </w:rPr>
          <m:t>25⋅36</m:t>
        </m:r>
      </m:oMath>
      <w:r w:rsidRPr="00AF4EC6">
        <w:rPr>
          <w:lang w:val="lv-LV"/>
        </w:rPr>
        <w:t xml:space="preserve">. (Reizinot </w:t>
      </w:r>
      <m:oMath>
        <m:r>
          <w:rPr>
            <w:rFonts w:ascii="Cambria Math" w:hAnsi="Cambria Math"/>
            <w:lang w:val="lv-LV"/>
          </w:rPr>
          <m:t>36</m:t>
        </m:r>
      </m:oMath>
      <w:r w:rsidRPr="00AF4EC6">
        <w:rPr>
          <w:lang w:val="lv-LV"/>
        </w:rPr>
        <w:t xml:space="preserve"> ar skaitli, kurš nav pilns kvadrāts, arī rezultāts nebūs pilns kvadrāts, tādēļ tos neaplūkojam.) Tātad vajadzīgā skaitļu virkne ir </w:t>
      </w:r>
      <m:oMath>
        <m:r>
          <w:rPr>
            <w:rFonts w:ascii="Cambria Math" w:hAnsi="Cambria Math"/>
            <w:lang w:val="lv-LV"/>
          </w:rPr>
          <m:t>36;144;324;576;900</m:t>
        </m:r>
      </m:oMath>
      <w:r w:rsidRPr="00AF4EC6">
        <w:rPr>
          <w:lang w:val="lv-LV"/>
        </w:rPr>
        <w:t>.</w:t>
      </w:r>
    </w:p>
    <w:p w14:paraId="1CF822D0" w14:textId="77777777" w:rsidR="009F44D3" w:rsidRPr="00AF4EC6" w:rsidRDefault="006C1BFF">
      <w:pPr>
        <w:pStyle w:val="Pamatteksts"/>
        <w:rPr>
          <w:lang w:val="lv-LV"/>
        </w:rPr>
      </w:pPr>
      <w:r w:rsidRPr="00AF4EC6">
        <w:rPr>
          <w:b/>
          <w:lang w:val="lv-LV"/>
        </w:rPr>
        <w:t>Q-14-8.</w:t>
      </w:r>
      <w:r w:rsidRPr="00AF4EC6">
        <w:rPr>
          <w:lang w:val="lv-LV"/>
        </w:rPr>
        <w:t xml:space="preserve"> Burvju kases aparāts pašā sākumā izdrukāja mazāko skaitļa </w:t>
      </w:r>
      <m:oMath>
        <m:r>
          <w:rPr>
            <w:rFonts w:ascii="Cambria Math" w:hAnsi="Cambria Math"/>
            <w:lang w:val="lv-LV"/>
          </w:rPr>
          <m:t>20</m:t>
        </m:r>
      </m:oMath>
      <w:r w:rsidRPr="00AF4EC6">
        <w:rPr>
          <w:lang w:val="lv-LV"/>
        </w:rPr>
        <w:t xml:space="preserve"> daudzkārtni, kas ir pilns kvadrāts (izsakāms kā </w:t>
      </w:r>
      <m:oMath>
        <m:sSup>
          <m:sSupPr>
            <m:ctrlPr>
              <w:rPr>
                <w:rFonts w:ascii="Cambria Math" w:hAnsi="Cambria Math"/>
                <w:lang w:val="lv-LV"/>
              </w:rPr>
            </m:ctrlPr>
          </m:sSupPr>
          <m:e>
            <m:r>
              <w:rPr>
                <w:rFonts w:ascii="Cambria Math" w:hAnsi="Cambria Math"/>
                <w:lang w:val="lv-LV"/>
              </w:rPr>
              <m:t>n</m:t>
            </m:r>
          </m:e>
          <m:sup>
            <m:r>
              <w:rPr>
                <w:rFonts w:ascii="Cambria Math" w:hAnsi="Cambria Math"/>
                <w:lang w:val="lv-LV"/>
              </w:rPr>
              <m:t>2</m:t>
            </m:r>
          </m:sup>
        </m:sSup>
      </m:oMath>
      <w:r w:rsidRPr="00AF4EC6">
        <w:rPr>
          <w:lang w:val="lv-LV"/>
        </w:rPr>
        <w:t xml:space="preserve"> veselam </w:t>
      </w:r>
      <m:oMath>
        <m:r>
          <w:rPr>
            <w:rFonts w:ascii="Cambria Math" w:hAnsi="Cambria Math"/>
            <w:lang w:val="lv-LV"/>
          </w:rPr>
          <m:t>n</m:t>
        </m:r>
      </m:oMath>
      <w:r w:rsidRPr="00AF4EC6">
        <w:rPr>
          <w:lang w:val="lv-LV"/>
        </w:rPr>
        <w:t xml:space="preserve">); pašās beigās tas izdrukāja mazāko skaitļa </w:t>
      </w:r>
      <m:oMath>
        <m:r>
          <w:rPr>
            <w:rFonts w:ascii="Cambria Math" w:hAnsi="Cambria Math"/>
            <w:lang w:val="lv-LV"/>
          </w:rPr>
          <m:t>20</m:t>
        </m:r>
      </m:oMath>
      <w:r w:rsidRPr="00AF4EC6">
        <w:rPr>
          <w:lang w:val="lv-LV"/>
        </w:rPr>
        <w:t xml:space="preserve"> daudzkārtni, kas ir pilns kubs (izsakāms kā </w:t>
      </w:r>
      <m:oMath>
        <m:sSup>
          <m:sSupPr>
            <m:ctrlPr>
              <w:rPr>
                <w:rFonts w:ascii="Cambria Math" w:hAnsi="Cambria Math"/>
                <w:lang w:val="lv-LV"/>
              </w:rPr>
            </m:ctrlPr>
          </m:sSupPr>
          <m:e>
            <m:r>
              <w:rPr>
                <w:rFonts w:ascii="Cambria Math" w:hAnsi="Cambria Math"/>
                <w:lang w:val="lv-LV"/>
              </w:rPr>
              <m:t>n</m:t>
            </m:r>
          </m:e>
          <m:sup>
            <m:r>
              <w:rPr>
                <w:rFonts w:ascii="Cambria Math" w:hAnsi="Cambria Math"/>
                <w:lang w:val="lv-LV"/>
              </w:rPr>
              <m:t>3</m:t>
            </m:r>
          </m:sup>
        </m:sSup>
      </m:oMath>
      <w:r w:rsidRPr="00AF4EC6">
        <w:rPr>
          <w:lang w:val="lv-LV"/>
        </w:rPr>
        <w:t xml:space="preserve"> veselam </w:t>
      </w:r>
      <m:oMath>
        <m:r>
          <w:rPr>
            <w:rFonts w:ascii="Cambria Math" w:hAnsi="Cambria Math"/>
            <w:lang w:val="lv-LV"/>
          </w:rPr>
          <m:t>n</m:t>
        </m:r>
      </m:oMath>
      <w:r w:rsidRPr="00AF4EC6">
        <w:rPr>
          <w:lang w:val="lv-LV"/>
        </w:rPr>
        <w:t xml:space="preserve">) un pa vidu tiem - arī visus skaitļa </w:t>
      </w:r>
      <m:oMath>
        <m:r>
          <w:rPr>
            <w:rFonts w:ascii="Cambria Math" w:hAnsi="Cambria Math"/>
            <w:lang w:val="lv-LV"/>
          </w:rPr>
          <m:t>20</m:t>
        </m:r>
      </m:oMath>
      <w:r w:rsidRPr="00AF4EC6">
        <w:rPr>
          <w:lang w:val="lv-LV"/>
        </w:rPr>
        <w:t xml:space="preserve"> daudzkārtņus, kuri atrodas starp šiem abiem skaitļiem. Cik skaitļu kases aparāts izdrukāja?</w:t>
      </w:r>
    </w:p>
    <w:p w14:paraId="765C59A1" w14:textId="77777777" w:rsidR="009F44D3" w:rsidRPr="00AF4EC6" w:rsidRDefault="006C1BFF">
      <w:pPr>
        <w:pStyle w:val="Pamatteksts"/>
        <w:rPr>
          <w:lang w:val="lv-LV"/>
        </w:rPr>
      </w:pPr>
      <w:r w:rsidRPr="00AF4EC6">
        <w:rPr>
          <w:b/>
          <w:i/>
          <w:lang w:val="lv-LV"/>
        </w:rPr>
        <w:t>Atbilde:</w:t>
      </w:r>
      <w:r w:rsidRPr="00AF4EC6">
        <w:rPr>
          <w:lang w:val="lv-LV"/>
        </w:rPr>
        <w:t xml:space="preserve"> Ierakstīt izdrukāto skaitļu skaitu: ______</w:t>
      </w:r>
    </w:p>
    <w:p w14:paraId="4FE76E0C" w14:textId="77777777" w:rsidR="009F44D3" w:rsidRPr="00AF4EC6" w:rsidRDefault="006C1BFF">
      <w:pPr>
        <w:pStyle w:val="Pamatteksts"/>
        <w:rPr>
          <w:lang w:val="lv-LV"/>
        </w:rPr>
      </w:pPr>
      <w:r w:rsidRPr="00AF4EC6">
        <w:rPr>
          <w:i/>
          <w:lang w:val="lv-LV"/>
        </w:rPr>
        <w:t>Atrisinājums:</w:t>
      </w:r>
      <w:r w:rsidRPr="00AF4EC6">
        <w:rPr>
          <w:lang w:val="lv-LV"/>
        </w:rPr>
        <w:t xml:space="preserve"> Katrs </w:t>
      </w:r>
      <m:oMath>
        <m:r>
          <w:rPr>
            <w:rFonts w:ascii="Cambria Math" w:hAnsi="Cambria Math"/>
            <w:lang w:val="lv-LV"/>
          </w:rPr>
          <m:t>20</m:t>
        </m:r>
      </m:oMath>
      <w:r w:rsidRPr="00AF4EC6">
        <w:rPr>
          <w:lang w:val="lv-LV"/>
        </w:rPr>
        <w:t xml:space="preserve"> daudzkārtnis satur gan </w:t>
      </w:r>
      <m:oMath>
        <m:r>
          <w:rPr>
            <w:rFonts w:ascii="Cambria Math" w:hAnsi="Cambria Math"/>
            <w:lang w:val="lv-LV"/>
          </w:rPr>
          <m:t>2</m:t>
        </m:r>
      </m:oMath>
      <w:r w:rsidRPr="00AF4EC6">
        <w:rPr>
          <w:lang w:val="lv-LV"/>
        </w:rPr>
        <w:t xml:space="preserve">, gan </w:t>
      </w:r>
      <m:oMath>
        <m:r>
          <w:rPr>
            <w:rFonts w:ascii="Cambria Math" w:hAnsi="Cambria Math"/>
            <w:lang w:val="lv-LV"/>
          </w:rPr>
          <m:t>5</m:t>
        </m:r>
      </m:oMath>
      <w:r w:rsidRPr="00AF4EC6">
        <w:rPr>
          <w:lang w:val="lv-LV"/>
        </w:rPr>
        <w:t xml:space="preserve"> kā pirmreizinātāju. Tādēļ mazākais </w:t>
      </w:r>
      <m:oMath>
        <m:r>
          <w:rPr>
            <w:rFonts w:ascii="Cambria Math" w:hAnsi="Cambria Math"/>
            <w:lang w:val="lv-LV"/>
          </w:rPr>
          <m:t>20</m:t>
        </m:r>
      </m:oMath>
      <w:r w:rsidRPr="00AF4EC6">
        <w:rPr>
          <w:lang w:val="lv-LV"/>
        </w:rPr>
        <w:t xml:space="preserve"> daudzkārtnis, kurš ir pilns kvadrāts būs </w:t>
      </w:r>
      <m:oMath>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2</m:t>
            </m:r>
          </m:sup>
        </m:sSup>
        <m:r>
          <w:rPr>
            <w:rFonts w:ascii="Cambria Math" w:hAnsi="Cambria Math"/>
            <w:lang w:val="lv-LV"/>
          </w:rPr>
          <m:t>=100</m:t>
        </m:r>
      </m:oMath>
      <w:r w:rsidRPr="00AF4EC6">
        <w:rPr>
          <w:lang w:val="lv-LV"/>
        </w:rPr>
        <w:t xml:space="preserve">, bet mazākais pilnais kubs būs </w:t>
      </w:r>
      <m:oMath>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3</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3</m:t>
            </m:r>
          </m:sup>
        </m:sSup>
        <m:r>
          <w:rPr>
            <w:rFonts w:ascii="Cambria Math" w:hAnsi="Cambria Math"/>
            <w:lang w:val="lv-LV"/>
          </w:rPr>
          <m:t>=1000</m:t>
        </m:r>
      </m:oMath>
      <w:r w:rsidRPr="00AF4EC6">
        <w:rPr>
          <w:lang w:val="lv-LV"/>
        </w:rPr>
        <w:t xml:space="preserve">. Ja kases aparāts drukāja arī visus </w:t>
      </w:r>
      <m:oMath>
        <m:r>
          <w:rPr>
            <w:rFonts w:ascii="Cambria Math" w:hAnsi="Cambria Math"/>
            <w:lang w:val="lv-LV"/>
          </w:rPr>
          <m:t>20</m:t>
        </m:r>
      </m:oMath>
      <w:r w:rsidRPr="00AF4EC6">
        <w:rPr>
          <w:lang w:val="lv-LV"/>
        </w:rPr>
        <w:t xml:space="preserve"> daudzkārtņus, tad pilna </w:t>
      </w:r>
      <w:r w:rsidRPr="00AF4EC6">
        <w:rPr>
          <w:lang w:val="lv-LV"/>
        </w:rPr>
        <w:lastRenderedPageBreak/>
        <w:t xml:space="preserve">izdrukātā virkne bija šāda: </w:t>
      </w:r>
      <m:oMath>
        <m:r>
          <w:rPr>
            <w:rFonts w:ascii="Cambria Math" w:hAnsi="Cambria Math"/>
            <w:lang w:val="lv-LV"/>
          </w:rPr>
          <m:t>100,120,140,…,980,1000</m:t>
        </m:r>
      </m:oMath>
      <w:r w:rsidRPr="00AF4EC6">
        <w:rPr>
          <w:lang w:val="lv-LV"/>
        </w:rPr>
        <w:t xml:space="preserve">. Tajā ir pavisam </w:t>
      </w:r>
      <m:oMath>
        <m:r>
          <w:rPr>
            <w:rFonts w:ascii="Cambria Math" w:hAnsi="Cambria Math"/>
            <w:lang w:val="lv-LV"/>
          </w:rPr>
          <m:t>(1000-100)/20+1=45+1=46</m:t>
        </m:r>
      </m:oMath>
      <w:r w:rsidRPr="00AF4EC6">
        <w:rPr>
          <w:lang w:val="lv-LV"/>
        </w:rPr>
        <w:t xml:space="preserve"> locekļi.</w:t>
      </w:r>
    </w:p>
    <w:p w14:paraId="7C75A63C" w14:textId="77777777" w:rsidR="009F44D3" w:rsidRPr="00AF4EC6" w:rsidRDefault="006C1BFF">
      <w:pPr>
        <w:pStyle w:val="Pamatteksts"/>
        <w:rPr>
          <w:lang w:val="lv-LV"/>
        </w:rPr>
      </w:pPr>
      <w:r w:rsidRPr="00AF4EC6">
        <w:rPr>
          <w:b/>
          <w:lang w:val="lv-LV"/>
        </w:rPr>
        <w:t>Q-14-9.</w:t>
      </w:r>
      <w:r w:rsidRPr="00AF4EC6">
        <w:rPr>
          <w:lang w:val="lv-LV"/>
        </w:rPr>
        <w:t xml:space="preserve"> Kurš ir mazākais četrciparu skaitlis, kurš dalās ar </w:t>
      </w:r>
      <m:oMath>
        <m:r>
          <w:rPr>
            <w:rFonts w:ascii="Cambria Math" w:hAnsi="Cambria Math"/>
            <w:lang w:val="lv-LV"/>
          </w:rPr>
          <m:t>2</m:t>
        </m:r>
      </m:oMath>
      <w:r w:rsidRPr="00AF4EC6">
        <w:rPr>
          <w:lang w:val="lv-LV"/>
        </w:rPr>
        <w:t xml:space="preserve">, </w:t>
      </w:r>
      <m:oMath>
        <m:r>
          <w:rPr>
            <w:rFonts w:ascii="Cambria Math" w:hAnsi="Cambria Math"/>
            <w:lang w:val="lv-LV"/>
          </w:rPr>
          <m:t>3</m:t>
        </m:r>
      </m:oMath>
      <w:r w:rsidRPr="00AF4EC6">
        <w:rPr>
          <w:lang w:val="lv-LV"/>
        </w:rPr>
        <w:t xml:space="preserve">, </w:t>
      </w:r>
      <m:oMath>
        <m:r>
          <w:rPr>
            <w:rFonts w:ascii="Cambria Math" w:hAnsi="Cambria Math"/>
            <w:lang w:val="lv-LV"/>
          </w:rPr>
          <m:t>4</m:t>
        </m:r>
      </m:oMath>
      <w:r w:rsidRPr="00AF4EC6">
        <w:rPr>
          <w:lang w:val="lv-LV"/>
        </w:rPr>
        <w:t xml:space="preserve">, </w:t>
      </w:r>
      <m:oMath>
        <m:r>
          <w:rPr>
            <w:rFonts w:ascii="Cambria Math" w:hAnsi="Cambria Math"/>
            <w:lang w:val="lv-LV"/>
          </w:rPr>
          <m:t>5</m:t>
        </m:r>
      </m:oMath>
      <w:r w:rsidRPr="00AF4EC6">
        <w:rPr>
          <w:lang w:val="lv-LV"/>
        </w:rPr>
        <w:t xml:space="preserve">, </w:t>
      </w:r>
      <m:oMath>
        <m:r>
          <w:rPr>
            <w:rFonts w:ascii="Cambria Math" w:hAnsi="Cambria Math"/>
            <w:lang w:val="lv-LV"/>
          </w:rPr>
          <m:t>6</m:t>
        </m:r>
      </m:oMath>
      <w:r w:rsidRPr="00AF4EC6">
        <w:rPr>
          <w:lang w:val="lv-LV"/>
        </w:rPr>
        <w:t xml:space="preserve"> un </w:t>
      </w:r>
      <m:oMath>
        <m:r>
          <w:rPr>
            <w:rFonts w:ascii="Cambria Math" w:hAnsi="Cambria Math"/>
            <w:lang w:val="lv-LV"/>
          </w:rPr>
          <m:t>7</m:t>
        </m:r>
      </m:oMath>
      <w:r w:rsidRPr="00AF4EC6">
        <w:rPr>
          <w:lang w:val="lv-LV"/>
        </w:rPr>
        <w:t>?</w:t>
      </w:r>
    </w:p>
    <w:p w14:paraId="487750DF" w14:textId="77777777" w:rsidR="009F44D3" w:rsidRPr="00AF4EC6" w:rsidRDefault="006C1BFF">
      <w:pPr>
        <w:pStyle w:val="Pamatteksts"/>
        <w:rPr>
          <w:lang w:val="lv-LV"/>
        </w:rPr>
      </w:pPr>
      <w:r w:rsidRPr="00AF4EC6">
        <w:rPr>
          <w:b/>
          <w:i/>
          <w:lang w:val="lv-LV"/>
        </w:rPr>
        <w:t>Atbilde:</w:t>
      </w:r>
      <w:r w:rsidRPr="00AF4EC6">
        <w:rPr>
          <w:lang w:val="lv-LV"/>
        </w:rPr>
        <w:t xml:space="preserve"> Ierakstīt četrciparu skaitli: ______</w:t>
      </w:r>
    </w:p>
    <w:p w14:paraId="24664545" w14:textId="77777777" w:rsidR="009F44D3" w:rsidRPr="00AF4EC6" w:rsidRDefault="006C1BFF">
      <w:pPr>
        <w:pStyle w:val="Pamatteksts"/>
        <w:rPr>
          <w:lang w:val="lv-LV"/>
        </w:rPr>
      </w:pPr>
      <w:r w:rsidRPr="00AF4EC6">
        <w:rPr>
          <w:i/>
          <w:lang w:val="lv-LV"/>
        </w:rPr>
        <w:t>Atrisinājums:</w:t>
      </w:r>
      <w:r w:rsidRPr="00AF4EC6">
        <w:rPr>
          <w:lang w:val="lv-LV"/>
        </w:rPr>
        <w:t xml:space="preserve"> Mazākais kopīgais dalāmais skaitļiem </w:t>
      </w:r>
      <m:oMath>
        <m:r>
          <w:rPr>
            <w:rFonts w:ascii="Cambria Math" w:hAnsi="Cambria Math"/>
            <w:lang w:val="lv-LV"/>
          </w:rPr>
          <m:t>2;3;4;5;6;7</m:t>
        </m:r>
      </m:oMath>
      <w:r w:rsidRPr="00AF4EC6">
        <w:rPr>
          <w:lang w:val="lv-LV"/>
        </w:rPr>
        <w:t xml:space="preserve"> ir </w:t>
      </w:r>
      <m:oMath>
        <m:r>
          <w:rPr>
            <w:rFonts w:ascii="Cambria Math" w:hAnsi="Cambria Math"/>
            <w:lang w:val="lv-LV"/>
          </w:rPr>
          <m:t>4⋅3⋅5⋅7=420</m:t>
        </m:r>
      </m:oMath>
      <w:r w:rsidRPr="00AF4EC6">
        <w:rPr>
          <w:lang w:val="lv-LV"/>
        </w:rPr>
        <w:t xml:space="preserve">. Lai kāds skaitlis dalītos ar </w:t>
      </w:r>
      <m:oMath>
        <m:r>
          <w:rPr>
            <w:rFonts w:ascii="Cambria Math" w:hAnsi="Cambria Math"/>
            <w:lang w:val="lv-LV"/>
          </w:rPr>
          <m:t>2;3;4;5;6;7</m:t>
        </m:r>
      </m:oMath>
      <w:r w:rsidRPr="00AF4EC6">
        <w:rPr>
          <w:lang w:val="lv-LV"/>
        </w:rPr>
        <w:t xml:space="preserve"> ir nepieciešami un pietiekami, lai tas dalītos ar </w:t>
      </w:r>
      <m:oMath>
        <m:r>
          <w:rPr>
            <w:rFonts w:ascii="Cambria Math" w:hAnsi="Cambria Math"/>
            <w:lang w:val="lv-LV"/>
          </w:rPr>
          <m:t>420</m:t>
        </m:r>
      </m:oMath>
      <w:r w:rsidRPr="00AF4EC6">
        <w:rPr>
          <w:lang w:val="lv-LV"/>
        </w:rPr>
        <w:t xml:space="preserve">. Mazākais četrciparu skaitlis, kas ir </w:t>
      </w:r>
      <m:oMath>
        <m:r>
          <w:rPr>
            <w:rFonts w:ascii="Cambria Math" w:hAnsi="Cambria Math"/>
            <w:lang w:val="lv-LV"/>
          </w:rPr>
          <m:t>420</m:t>
        </m:r>
      </m:oMath>
      <w:r w:rsidRPr="00AF4EC6">
        <w:rPr>
          <w:lang w:val="lv-LV"/>
        </w:rPr>
        <w:t xml:space="preserve"> daudzkārtnis, ir </w:t>
      </w:r>
      <m:oMath>
        <m:r>
          <w:rPr>
            <w:rFonts w:ascii="Cambria Math" w:hAnsi="Cambria Math"/>
            <w:lang w:val="lv-LV"/>
          </w:rPr>
          <m:t>3⋅420=1260</m:t>
        </m:r>
      </m:oMath>
      <w:r w:rsidRPr="00AF4EC6">
        <w:rPr>
          <w:lang w:val="lv-LV"/>
        </w:rPr>
        <w:t>.</w:t>
      </w:r>
    </w:p>
    <w:p w14:paraId="027C1BC5" w14:textId="77777777" w:rsidR="009F44D3" w:rsidRPr="00AF4EC6" w:rsidRDefault="006C1BFF">
      <w:pPr>
        <w:pStyle w:val="Pamatteksts"/>
        <w:rPr>
          <w:lang w:val="lv-LV"/>
        </w:rPr>
      </w:pPr>
      <w:r w:rsidRPr="00AF4EC6">
        <w:rPr>
          <w:b/>
          <w:lang w:val="lv-LV"/>
        </w:rPr>
        <w:t>Q-14-10.</w:t>
      </w:r>
      <w:r w:rsidRPr="00AF4EC6">
        <w:rPr>
          <w:lang w:val="lv-LV"/>
        </w:rPr>
        <w:t xml:space="preserve"> Atrast mazāko četrciparu skaitli, kas dalās ar katru no četriem mazākajiem pirmskaitļiem.</w:t>
      </w:r>
    </w:p>
    <w:p w14:paraId="6E4214C7" w14:textId="77777777" w:rsidR="009F44D3" w:rsidRPr="00AF4EC6" w:rsidRDefault="006C1BFF">
      <w:pPr>
        <w:pStyle w:val="Pamatteksts"/>
        <w:rPr>
          <w:lang w:val="lv-LV"/>
        </w:rPr>
      </w:pPr>
      <w:r w:rsidRPr="00AF4EC6">
        <w:rPr>
          <w:b/>
          <w:i/>
          <w:lang w:val="lv-LV"/>
        </w:rPr>
        <w:t>Atbilde:</w:t>
      </w:r>
      <w:r w:rsidRPr="00AF4EC6">
        <w:rPr>
          <w:lang w:val="lv-LV"/>
        </w:rPr>
        <w:t xml:space="preserve"> Ierakstīt četrciparu skaitli: ______</w:t>
      </w:r>
    </w:p>
    <w:p w14:paraId="782409AF" w14:textId="77777777" w:rsidR="009F44D3" w:rsidRPr="00AF4EC6" w:rsidRDefault="006C1BFF">
      <w:pPr>
        <w:pStyle w:val="Pamatteksts"/>
        <w:rPr>
          <w:lang w:val="lv-LV"/>
        </w:rPr>
      </w:pPr>
      <w:r w:rsidRPr="00AF4EC6">
        <w:rPr>
          <w:i/>
          <w:lang w:val="lv-LV"/>
        </w:rPr>
        <w:t>Atrisinājums:</w:t>
      </w:r>
      <w:r w:rsidRPr="00AF4EC6">
        <w:rPr>
          <w:lang w:val="lv-LV"/>
        </w:rPr>
        <w:t xml:space="preserve"> Mazākais kopīgais dalāmais pirmskaitļiem </w:t>
      </w:r>
      <m:oMath>
        <m:r>
          <w:rPr>
            <w:rFonts w:ascii="Cambria Math" w:hAnsi="Cambria Math"/>
            <w:lang w:val="lv-LV"/>
          </w:rPr>
          <m:t>2,3,5,7</m:t>
        </m:r>
      </m:oMath>
      <w:r w:rsidRPr="00AF4EC6">
        <w:rPr>
          <w:lang w:val="lv-LV"/>
        </w:rPr>
        <w:t xml:space="preserve"> ir šo skaitļu reizinājums jeb </w:t>
      </w:r>
      <m:oMath>
        <m:r>
          <w:rPr>
            <w:rFonts w:ascii="Cambria Math" w:hAnsi="Cambria Math"/>
            <w:lang w:val="lv-LV"/>
          </w:rPr>
          <m:t>210</m:t>
        </m:r>
      </m:oMath>
      <w:r w:rsidRPr="00AF4EC6">
        <w:rPr>
          <w:lang w:val="lv-LV"/>
        </w:rPr>
        <w:t xml:space="preserve">. Lai kāds skaitlis dalītos ar </w:t>
      </w:r>
      <m:oMath>
        <m:r>
          <w:rPr>
            <w:rFonts w:ascii="Cambria Math" w:hAnsi="Cambria Math"/>
            <w:lang w:val="lv-LV"/>
          </w:rPr>
          <m:t>2,3,5,7</m:t>
        </m:r>
      </m:oMath>
      <w:r w:rsidRPr="00AF4EC6">
        <w:rPr>
          <w:lang w:val="lv-LV"/>
        </w:rPr>
        <w:t xml:space="preserve"> ir nepieciešami un pietiekami, lai tas dalītos ar </w:t>
      </w:r>
      <m:oMath>
        <m:r>
          <w:rPr>
            <w:rFonts w:ascii="Cambria Math" w:hAnsi="Cambria Math"/>
            <w:lang w:val="lv-LV"/>
          </w:rPr>
          <m:t>210</m:t>
        </m:r>
      </m:oMath>
      <w:r w:rsidRPr="00AF4EC6">
        <w:rPr>
          <w:lang w:val="lv-LV"/>
        </w:rPr>
        <w:t xml:space="preserve">. Mazākais četrciparu skaitlis, kas ir </w:t>
      </w:r>
      <m:oMath>
        <m:r>
          <w:rPr>
            <w:rFonts w:ascii="Cambria Math" w:hAnsi="Cambria Math"/>
            <w:lang w:val="lv-LV"/>
          </w:rPr>
          <m:t>210</m:t>
        </m:r>
      </m:oMath>
      <w:r w:rsidRPr="00AF4EC6">
        <w:rPr>
          <w:lang w:val="lv-LV"/>
        </w:rPr>
        <w:t xml:space="preserve"> daudzkārtnis, ir </w:t>
      </w:r>
      <m:oMath>
        <m:r>
          <w:rPr>
            <w:rFonts w:ascii="Cambria Math" w:hAnsi="Cambria Math"/>
            <w:lang w:val="lv-LV"/>
          </w:rPr>
          <m:t>5⋅210=1050</m:t>
        </m:r>
      </m:oMath>
      <w:r w:rsidRPr="00AF4EC6">
        <w:rPr>
          <w:lang w:val="lv-LV"/>
        </w:rPr>
        <w:t>.</w:t>
      </w:r>
    </w:p>
    <w:p w14:paraId="19946501" w14:textId="77777777" w:rsidR="009F44D3" w:rsidRPr="00AF4EC6" w:rsidRDefault="006C1BFF">
      <w:pPr>
        <w:pStyle w:val="Virsraksts1"/>
        <w:rPr>
          <w:lang w:val="lv-LV"/>
        </w:rPr>
      </w:pPr>
      <w:bookmarkStart w:id="225" w:name="skaitla-dalitaju-struktura-nt.factorizat"/>
      <w:bookmarkEnd w:id="225"/>
      <w:r w:rsidRPr="00AF4EC6">
        <w:rPr>
          <w:lang w:val="lv-LV"/>
        </w:rPr>
        <w:t>Skaitļa dalītāju struktūra (</w:t>
      </w:r>
      <w:r w:rsidRPr="00AF4EC6">
        <w:rPr>
          <w:rStyle w:val="VerbatimChar"/>
          <w:lang w:val="lv-LV"/>
        </w:rPr>
        <w:t>nt.factorization.structure</w:t>
      </w:r>
      <w:r w:rsidRPr="00AF4EC6">
        <w:rPr>
          <w:lang w:val="lv-LV"/>
        </w:rPr>
        <w:t>)</w:t>
      </w:r>
    </w:p>
    <w:p w14:paraId="6CF39687" w14:textId="77777777" w:rsidR="009F44D3" w:rsidRPr="00AF4EC6" w:rsidRDefault="006C1BFF">
      <w:pPr>
        <w:pStyle w:val="FirstParagraph"/>
        <w:rPr>
          <w:lang w:val="lv-LV"/>
        </w:rPr>
      </w:pPr>
      <w:r w:rsidRPr="00AF4EC6">
        <w:rPr>
          <w:b/>
          <w:lang w:val="lv-LV"/>
        </w:rPr>
        <w:t>Q-15-1.</w:t>
      </w:r>
      <w:r w:rsidRPr="00AF4EC6">
        <w:rPr>
          <w:lang w:val="lv-LV"/>
        </w:rPr>
        <w:t xml:space="preserve"> Planētām </w:t>
      </w:r>
      <m:oMath>
        <m:r>
          <w:rPr>
            <w:rFonts w:ascii="Cambria Math" w:hAnsi="Cambria Math"/>
            <w:lang w:val="lv-LV"/>
          </w:rPr>
          <m:t>X</m:t>
        </m:r>
      </m:oMath>
      <w:r w:rsidRPr="00AF4EC6">
        <w:rPr>
          <w:lang w:val="lv-LV"/>
        </w:rPr>
        <w:t xml:space="preserve">, </w:t>
      </w:r>
      <m:oMath>
        <m:r>
          <w:rPr>
            <w:rFonts w:ascii="Cambria Math" w:hAnsi="Cambria Math"/>
            <w:lang w:val="lv-LV"/>
          </w:rPr>
          <m:t>Y</m:t>
        </m:r>
      </m:oMath>
      <w:r w:rsidRPr="00AF4EC6">
        <w:rPr>
          <w:lang w:val="lv-LV"/>
        </w:rPr>
        <w:t xml:space="preserve"> un </w:t>
      </w:r>
      <m:oMath>
        <m:r>
          <w:rPr>
            <w:rFonts w:ascii="Cambria Math" w:hAnsi="Cambria Math"/>
            <w:lang w:val="lv-LV"/>
          </w:rPr>
          <m:t>Z</m:t>
        </m:r>
      </m:oMath>
      <w:r w:rsidRPr="00AF4EC6">
        <w:rPr>
          <w:lang w:val="lv-LV"/>
        </w:rPr>
        <w:t xml:space="preserve"> vajag attiecīgi </w:t>
      </w:r>
      <m:oMath>
        <m:r>
          <w:rPr>
            <w:rFonts w:ascii="Cambria Math" w:hAnsi="Cambria Math"/>
            <w:lang w:val="lv-LV"/>
          </w:rPr>
          <m:t>360</m:t>
        </m:r>
      </m:oMath>
      <w:r w:rsidRPr="00AF4EC6">
        <w:rPr>
          <w:lang w:val="lv-LV"/>
        </w:rPr>
        <w:t xml:space="preserve">, </w:t>
      </w:r>
      <m:oMath>
        <m:r>
          <w:rPr>
            <w:rFonts w:ascii="Cambria Math" w:hAnsi="Cambria Math"/>
            <w:lang w:val="lv-LV"/>
          </w:rPr>
          <m:t>450</m:t>
        </m:r>
      </m:oMath>
      <w:r w:rsidRPr="00AF4EC6">
        <w:rPr>
          <w:lang w:val="lv-LV"/>
        </w:rPr>
        <w:t xml:space="preserve"> un </w:t>
      </w:r>
      <m:oMath>
        <m:r>
          <w:rPr>
            <w:rFonts w:ascii="Cambria Math" w:hAnsi="Cambria Math"/>
            <w:lang w:val="lv-LV"/>
          </w:rPr>
          <m:t>540</m:t>
        </m:r>
      </m:oMath>
      <w:r w:rsidRPr="00AF4EC6">
        <w:rPr>
          <w:lang w:val="lv-LV"/>
        </w:rPr>
        <w:t xml:space="preserve"> dienas, lai veiktu pilnu apli ap to pašu sauli. Ja visas trīs planētas sākumā ir sarindojušās uz tā paša stara (kuram saule ir sākumpunkts), kāds ir mazākais pozitīvais dienu skaits, pirms viņas nonāks šajā pašā stāvoklī?</w:t>
      </w:r>
    </w:p>
    <w:p w14:paraId="57E2979A" w14:textId="77777777" w:rsidR="009F44D3" w:rsidRPr="00AF4EC6" w:rsidRDefault="006C1BFF">
      <w:pPr>
        <w:pStyle w:val="Pamatteksts"/>
        <w:rPr>
          <w:lang w:val="lv-LV"/>
        </w:rPr>
      </w:pPr>
      <w:r w:rsidRPr="00AF4EC6">
        <w:rPr>
          <w:b/>
          <w:i/>
          <w:lang w:val="lv-LV"/>
        </w:rPr>
        <w:t>Atbilde:</w:t>
      </w:r>
      <w:r w:rsidRPr="00AF4EC6">
        <w:rPr>
          <w:lang w:val="lv-LV"/>
        </w:rPr>
        <w:t xml:space="preserve"> Ierakstīt veselu skaitli: ______</w:t>
      </w:r>
    </w:p>
    <w:p w14:paraId="2ADED1C7" w14:textId="77777777" w:rsidR="009F44D3" w:rsidRPr="00AF4EC6" w:rsidRDefault="006C1BFF">
      <w:pPr>
        <w:pStyle w:val="Pamatteksts"/>
        <w:rPr>
          <w:lang w:val="lv-LV"/>
        </w:rPr>
      </w:pPr>
      <w:r w:rsidRPr="00AF4EC6">
        <w:rPr>
          <w:i/>
          <w:lang w:val="lv-LV"/>
        </w:rPr>
        <w:t>Atrisinājums:</w:t>
      </w:r>
      <w:r w:rsidRPr="00AF4EC6">
        <w:rPr>
          <w:lang w:val="lv-LV"/>
        </w:rPr>
        <w:t xml:space="preserve"> Atrodam minētajiem trim skaitļiem mazāko kopīgo dalāmo </w:t>
      </w:r>
      <m:oMath>
        <m:r>
          <w:rPr>
            <w:rFonts w:ascii="Cambria Math" w:hAnsi="Cambria Math"/>
            <w:lang w:val="lv-LV"/>
          </w:rPr>
          <m:t>M</m:t>
        </m:r>
      </m:oMath>
      <w:r w:rsidRPr="00AF4EC6">
        <w:rPr>
          <w:lang w:val="lv-LV"/>
        </w:rPr>
        <w:t xml:space="preserve">. Pēc </w:t>
      </w:r>
      <m:oMath>
        <m:r>
          <w:rPr>
            <w:rFonts w:ascii="Cambria Math" w:hAnsi="Cambria Math"/>
            <w:lang w:val="lv-LV"/>
          </w:rPr>
          <m:t>M</m:t>
        </m:r>
      </m:oMath>
      <w:r w:rsidRPr="00AF4EC6">
        <w:rPr>
          <w:lang w:val="lv-LV"/>
        </w:rPr>
        <w:t xml:space="preserve"> dienām visas trīs planētas būs veikušas veselu skaitu apļu ap savas saulessistēmas centru. Dalām visus </w:t>
      </w:r>
      <m:oMath>
        <m:r>
          <w:rPr>
            <w:rFonts w:ascii="Cambria Math" w:hAnsi="Cambria Math"/>
            <w:lang w:val="lv-LV"/>
          </w:rPr>
          <m:t>3</m:t>
        </m:r>
      </m:oMath>
      <w:r w:rsidRPr="00AF4EC6">
        <w:rPr>
          <w:lang w:val="lv-LV"/>
        </w:rPr>
        <w:t xml:space="preserve"> skaitļus pirmreizinātājos:</w:t>
      </w:r>
    </w:p>
    <w:p w14:paraId="4122892C" w14:textId="77777777" w:rsidR="009F44D3" w:rsidRPr="00AF4EC6" w:rsidRDefault="00F1670A">
      <w:pPr>
        <w:pStyle w:val="Pamatteksts"/>
        <w:rPr>
          <w:lang w:val="lv-LV"/>
        </w:rPr>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lang w:val="lv-LV"/>
                </w:rPr>
              </m:ctrlPr>
            </m:mPr>
            <m:mr>
              <m:e>
                <m:r>
                  <w:rPr>
                    <w:rFonts w:ascii="Cambria Math" w:hAnsi="Cambria Math"/>
                    <w:lang w:val="lv-LV"/>
                  </w:rPr>
                  <m:t>360</m:t>
                </m:r>
              </m:e>
              <m:e>
                <m:r>
                  <w:rPr>
                    <w:rFonts w:ascii="Cambria Math" w:hAnsi="Cambria Math"/>
                    <w:lang w:val="lv-LV"/>
                  </w:rPr>
                  <m:t>=</m:t>
                </m:r>
              </m:e>
              <m:e>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3</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1</m:t>
                    </m:r>
                  </m:sup>
                </m:sSup>
              </m:e>
            </m:mr>
            <m:mr>
              <m:e>
                <m:r>
                  <w:rPr>
                    <w:rFonts w:ascii="Cambria Math" w:hAnsi="Cambria Math"/>
                    <w:lang w:val="lv-LV"/>
                  </w:rPr>
                  <m:t>450</m:t>
                </m:r>
              </m:e>
              <m:e>
                <m:r>
                  <w:rPr>
                    <w:rFonts w:ascii="Cambria Math" w:hAnsi="Cambria Math"/>
                    <w:lang w:val="lv-LV"/>
                  </w:rPr>
                  <m:t>=</m:t>
                </m:r>
              </m:e>
              <m:e>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1</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2</m:t>
                    </m:r>
                  </m:sup>
                </m:sSup>
              </m:e>
            </m:mr>
            <m:mr>
              <m:e>
                <m:r>
                  <w:rPr>
                    <w:rFonts w:ascii="Cambria Math" w:hAnsi="Cambria Math"/>
                    <w:lang w:val="lv-LV"/>
                  </w:rPr>
                  <m:t>540</m:t>
                </m:r>
              </m:e>
              <m:e>
                <m:r>
                  <w:rPr>
                    <w:rFonts w:ascii="Cambria Math" w:hAnsi="Cambria Math"/>
                    <w:lang w:val="lv-LV"/>
                  </w:rPr>
                  <m:t>=</m:t>
                </m:r>
              </m:e>
              <m:e>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2</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3</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1</m:t>
                    </m:r>
                  </m:sup>
                </m:sSup>
              </m:e>
            </m:mr>
          </m:m>
        </m:oMath>
      </m:oMathPara>
    </w:p>
    <w:p w14:paraId="64F53A91" w14:textId="77777777" w:rsidR="009F44D3" w:rsidRPr="00AF4EC6" w:rsidRDefault="006C1BFF">
      <w:pPr>
        <w:pStyle w:val="FirstParagraph"/>
        <w:rPr>
          <w:lang w:val="lv-LV"/>
        </w:rPr>
      </w:pPr>
      <w:r w:rsidRPr="00AF4EC6">
        <w:rPr>
          <w:lang w:val="lv-LV"/>
        </w:rPr>
        <w:t xml:space="preserve">Mazākais kopīgais dalāmais satur tos pašus pirmreizinātājus </w:t>
      </w:r>
      <m:oMath>
        <m:r>
          <w:rPr>
            <w:rFonts w:ascii="Cambria Math" w:hAnsi="Cambria Math"/>
            <w:lang w:val="lv-LV"/>
          </w:rPr>
          <m:t>2,3,5</m:t>
        </m:r>
      </m:oMath>
      <w:r w:rsidRPr="00AF4EC6">
        <w:rPr>
          <w:lang w:val="lv-LV"/>
        </w:rPr>
        <w:t xml:space="preserve">, bet to pakāpes ir maksimums no pakāpēm, ar kurām tās ieiet triju planētu periodos. T.i. </w:t>
      </w:r>
      <m:oMath>
        <m:r>
          <w:rPr>
            <w:rFonts w:ascii="Cambria Math" w:hAnsi="Cambria Math"/>
            <w:lang w:val="lv-LV"/>
          </w:rPr>
          <m:t>M=</m:t>
        </m:r>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3</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3</m:t>
            </m:r>
          </m:e>
          <m:sup>
            <m:r>
              <w:rPr>
                <w:rFonts w:ascii="Cambria Math" w:hAnsi="Cambria Math"/>
                <w:lang w:val="lv-LV"/>
              </w:rPr>
              <m:t>3</m:t>
            </m:r>
          </m:sup>
        </m:sSup>
        <m:r>
          <w:rPr>
            <w:rFonts w:ascii="Cambria Math" w:hAnsi="Cambria Math"/>
            <w:lang w:val="lv-LV"/>
          </w:rPr>
          <m:t>⋅</m:t>
        </m:r>
        <m:sSup>
          <m:sSupPr>
            <m:ctrlPr>
              <w:rPr>
                <w:rFonts w:ascii="Cambria Math" w:hAnsi="Cambria Math"/>
                <w:lang w:val="lv-LV"/>
              </w:rPr>
            </m:ctrlPr>
          </m:sSupPr>
          <m:e>
            <m:r>
              <w:rPr>
                <w:rFonts w:ascii="Cambria Math" w:hAnsi="Cambria Math"/>
                <w:lang w:val="lv-LV"/>
              </w:rPr>
              <m:t>5</m:t>
            </m:r>
          </m:e>
          <m:sup>
            <m:r>
              <w:rPr>
                <w:rFonts w:ascii="Cambria Math" w:hAnsi="Cambria Math"/>
                <w:lang w:val="lv-LV"/>
              </w:rPr>
              <m:t>2</m:t>
            </m:r>
          </m:sup>
        </m:sSup>
        <m:r>
          <w:rPr>
            <w:rFonts w:ascii="Cambria Math" w:hAnsi="Cambria Math"/>
            <w:lang w:val="lv-LV"/>
          </w:rPr>
          <m:t>=5400</m:t>
        </m:r>
      </m:oMath>
      <w:r w:rsidRPr="00AF4EC6">
        <w:rPr>
          <w:lang w:val="lv-LV"/>
        </w:rPr>
        <w:t>.</w:t>
      </w:r>
    </w:p>
    <w:p w14:paraId="2ED4C7DC" w14:textId="77777777" w:rsidR="009F44D3" w:rsidRPr="00AF4EC6" w:rsidRDefault="006C1BFF">
      <w:pPr>
        <w:pStyle w:val="Pamatteksts"/>
        <w:rPr>
          <w:lang w:val="lv-LV"/>
        </w:rPr>
      </w:pPr>
      <w:r w:rsidRPr="00AF4EC6">
        <w:rPr>
          <w:lang w:val="lv-LV"/>
        </w:rPr>
        <w:t xml:space="preserve">Var risināt arī no otra gala - ievērot, ka visi planētu periodi dalās ar </w:t>
      </w:r>
      <m:oMath>
        <m:r>
          <w:rPr>
            <w:rFonts w:ascii="Cambria Math" w:hAnsi="Cambria Math"/>
            <w:lang w:val="lv-LV"/>
          </w:rPr>
          <m:t>90</m:t>
        </m:r>
      </m:oMath>
      <w:r w:rsidRPr="00AF4EC6">
        <w:rPr>
          <w:lang w:val="lv-LV"/>
        </w:rPr>
        <w:t xml:space="preserve">; pēc dalīšanas paliek pāri skaitļi </w:t>
      </w:r>
      <m:oMath>
        <m:r>
          <w:rPr>
            <w:rFonts w:ascii="Cambria Math" w:hAnsi="Cambria Math"/>
            <w:lang w:val="lv-LV"/>
          </w:rPr>
          <m:t>4,5,6</m:t>
        </m:r>
      </m:oMath>
      <w:r w:rsidRPr="00AF4EC6">
        <w:rPr>
          <w:lang w:val="lv-LV"/>
        </w:rPr>
        <w:t xml:space="preserve">. Šo skaitļu MKD ir </w:t>
      </w:r>
      <m:oMath>
        <m:r>
          <w:rPr>
            <w:rFonts w:ascii="Cambria Math" w:hAnsi="Cambria Math"/>
            <w:lang w:val="lv-LV"/>
          </w:rPr>
          <m:t>60</m:t>
        </m:r>
      </m:oMath>
      <w:r w:rsidRPr="00AF4EC6">
        <w:rPr>
          <w:lang w:val="lv-LV"/>
        </w:rPr>
        <w:t xml:space="preserve">. Piereizinot atpakaļ </w:t>
      </w:r>
      <m:oMath>
        <m:r>
          <w:rPr>
            <w:rFonts w:ascii="Cambria Math" w:hAnsi="Cambria Math"/>
            <w:lang w:val="lv-LV"/>
          </w:rPr>
          <m:t>90</m:t>
        </m:r>
      </m:oMath>
      <w:r w:rsidRPr="00AF4EC6">
        <w:rPr>
          <w:lang w:val="lv-LV"/>
        </w:rPr>
        <w:t xml:space="preserve">, iegūsim </w:t>
      </w:r>
      <m:oMath>
        <m:r>
          <w:rPr>
            <w:rFonts w:ascii="Cambria Math" w:hAnsi="Cambria Math"/>
            <w:lang w:val="lv-LV"/>
          </w:rPr>
          <m:t>5400</m:t>
        </m:r>
      </m:oMath>
      <w:r w:rsidRPr="00AF4EC6">
        <w:rPr>
          <w:lang w:val="lv-LV"/>
        </w:rPr>
        <w:t>.</w:t>
      </w:r>
    </w:p>
    <w:p w14:paraId="34040E13" w14:textId="77777777" w:rsidR="009F44D3" w:rsidRPr="00AF4EC6" w:rsidRDefault="006C1BFF">
      <w:pPr>
        <w:pStyle w:val="Pamatteksts"/>
        <w:rPr>
          <w:lang w:val="lv-LV"/>
        </w:rPr>
      </w:pPr>
      <w:r w:rsidRPr="00AF4EC6">
        <w:rPr>
          <w:b/>
          <w:lang w:val="lv-LV"/>
        </w:rPr>
        <w:t>Q-15-2.</w:t>
      </w:r>
      <w:r w:rsidRPr="00AF4EC6">
        <w:rPr>
          <w:lang w:val="lv-LV"/>
        </w:rPr>
        <w:t xml:space="preserve"> Cik daudzi no skaitļa </w:t>
      </w:r>
      <m:oMath>
        <m:r>
          <w:rPr>
            <w:rFonts w:ascii="Cambria Math" w:hAnsi="Cambria Math"/>
            <w:lang w:val="lv-LV"/>
          </w:rPr>
          <m:t>168</m:t>
        </m:r>
      </m:oMath>
      <w:r w:rsidRPr="00AF4EC6">
        <w:rPr>
          <w:lang w:val="lv-LV"/>
        </w:rPr>
        <w:t xml:space="preserve"> pozitīvajiem dalītājiem ir pāru skaitļi?</w:t>
      </w:r>
    </w:p>
    <w:p w14:paraId="1A9CCFDD" w14:textId="77777777" w:rsidR="009F44D3" w:rsidRPr="00AF4EC6" w:rsidRDefault="006C1BFF">
      <w:pPr>
        <w:pStyle w:val="Pamatteksts"/>
        <w:rPr>
          <w:lang w:val="lv-LV"/>
        </w:rPr>
      </w:pPr>
      <w:r w:rsidRPr="00AF4EC6">
        <w:rPr>
          <w:b/>
          <w:i/>
          <w:lang w:val="lv-LV"/>
        </w:rPr>
        <w:t>Atbilde:</w:t>
      </w:r>
      <w:r w:rsidRPr="00AF4EC6">
        <w:rPr>
          <w:lang w:val="lv-LV"/>
        </w:rPr>
        <w:t xml:space="preserve"> Ierakstīt dalītāju skaitu: ______</w:t>
      </w:r>
    </w:p>
    <w:p w14:paraId="0CDF066A" w14:textId="77777777" w:rsidR="009F44D3" w:rsidRPr="00AF4EC6" w:rsidRDefault="006C1BFF">
      <w:pPr>
        <w:pStyle w:val="Pamatteksts"/>
        <w:rPr>
          <w:lang w:val="lv-LV"/>
        </w:rPr>
      </w:pPr>
      <w:r w:rsidRPr="00AF4EC6">
        <w:rPr>
          <w:i/>
          <w:lang w:val="lv-LV"/>
        </w:rPr>
        <w:t>Atrisinājums:</w:t>
      </w:r>
      <w:r w:rsidRPr="00AF4EC6">
        <w:rPr>
          <w:lang w:val="lv-LV"/>
        </w:rPr>
        <w:t xml:space="preserve"> Atbildēsim uz pretējo jautājumu: Cik daudzi no </w:t>
      </w:r>
      <m:oMath>
        <m:r>
          <w:rPr>
            <w:rFonts w:ascii="Cambria Math" w:hAnsi="Cambria Math"/>
            <w:lang w:val="lv-LV"/>
          </w:rPr>
          <m:t>168</m:t>
        </m:r>
      </m:oMath>
      <w:r w:rsidRPr="00AF4EC6">
        <w:rPr>
          <w:lang w:val="lv-LV"/>
        </w:rPr>
        <w:t xml:space="preserve"> pozitīvajiem dalītājiem NAV pāru skaitļi? Sadalām pirmreizinātājos: </w:t>
      </w:r>
      <m:oMath>
        <m:r>
          <w:rPr>
            <w:rFonts w:ascii="Cambria Math" w:hAnsi="Cambria Math"/>
            <w:lang w:val="lv-LV"/>
          </w:rPr>
          <m:t>168=</m:t>
        </m:r>
        <m:sSup>
          <m:sSupPr>
            <m:ctrlPr>
              <w:rPr>
                <w:rFonts w:ascii="Cambria Math" w:hAnsi="Cambria Math"/>
                <w:lang w:val="lv-LV"/>
              </w:rPr>
            </m:ctrlPr>
          </m:sSupPr>
          <m:e>
            <m:r>
              <w:rPr>
                <w:rFonts w:ascii="Cambria Math" w:hAnsi="Cambria Math"/>
                <w:lang w:val="lv-LV"/>
              </w:rPr>
              <m:t>2</m:t>
            </m:r>
          </m:e>
          <m:sup>
            <m:r>
              <w:rPr>
                <w:rFonts w:ascii="Cambria Math" w:hAnsi="Cambria Math"/>
                <w:lang w:val="lv-LV"/>
              </w:rPr>
              <m:t>3</m:t>
            </m:r>
          </m:sup>
        </m:sSup>
        <m:r>
          <w:rPr>
            <w:rFonts w:ascii="Cambria Math" w:hAnsi="Cambria Math"/>
            <w:lang w:val="lv-LV"/>
          </w:rPr>
          <m:t>⋅3⋅7</m:t>
        </m:r>
      </m:oMath>
      <w:r w:rsidRPr="00AF4EC6">
        <w:rPr>
          <w:lang w:val="lv-LV"/>
        </w:rPr>
        <w:t xml:space="preserve">. Ir divi nepāru pirmreizinātāji (katrs ieiet pirmajā pakāpē): </w:t>
      </w:r>
      <m:oMath>
        <m:r>
          <w:rPr>
            <w:rFonts w:ascii="Cambria Math" w:hAnsi="Cambria Math"/>
            <w:lang w:val="lv-LV"/>
          </w:rPr>
          <m:t>3</m:t>
        </m:r>
      </m:oMath>
      <w:r w:rsidRPr="00AF4EC6">
        <w:rPr>
          <w:lang w:val="lv-LV"/>
        </w:rPr>
        <w:t xml:space="preserve"> un </w:t>
      </w:r>
      <m:oMath>
        <m:r>
          <w:rPr>
            <w:rFonts w:ascii="Cambria Math" w:hAnsi="Cambria Math"/>
            <w:lang w:val="lv-LV"/>
          </w:rPr>
          <m:t>7</m:t>
        </m:r>
      </m:oMath>
      <w:r w:rsidRPr="00AF4EC6">
        <w:rPr>
          <w:lang w:val="lv-LV"/>
        </w:rPr>
        <w:t xml:space="preserve">. Nepāru reizinātāji tātad ir skaitlis </w:t>
      </w:r>
      <m:oMath>
        <m:r>
          <w:rPr>
            <w:rFonts w:ascii="Cambria Math" w:hAnsi="Cambria Math"/>
            <w:lang w:val="lv-LV"/>
          </w:rPr>
          <m:t>1</m:t>
        </m:r>
      </m:oMath>
      <w:r w:rsidRPr="00AF4EC6">
        <w:rPr>
          <w:lang w:val="lv-LV"/>
        </w:rPr>
        <w:t xml:space="preserve">, abi šie pirmskaitļi un arī viņu reizinājums: </w:t>
      </w:r>
      <m:oMath>
        <m:r>
          <w:rPr>
            <w:rFonts w:ascii="Cambria Math" w:hAnsi="Cambria Math"/>
            <w:lang w:val="lv-LV"/>
          </w:rPr>
          <m:t>{1;3;7;21}</m:t>
        </m:r>
      </m:oMath>
      <w:r w:rsidRPr="00AF4EC6">
        <w:rPr>
          <w:lang w:val="lv-LV"/>
        </w:rPr>
        <w:t>.</w:t>
      </w:r>
    </w:p>
    <w:p w14:paraId="6305BBAA" w14:textId="77777777" w:rsidR="009F44D3" w:rsidRPr="00AF4EC6" w:rsidRDefault="006C1BFF">
      <w:pPr>
        <w:pStyle w:val="Pamatteksts"/>
        <w:rPr>
          <w:lang w:val="lv-LV"/>
        </w:rPr>
      </w:pPr>
      <w:r w:rsidRPr="00AF4EC6">
        <w:rPr>
          <w:lang w:val="lv-LV"/>
        </w:rPr>
        <w:lastRenderedPageBreak/>
        <w:t xml:space="preserve">Savukārt skaitlim </w:t>
      </w:r>
      <m:oMath>
        <m:r>
          <w:rPr>
            <w:rFonts w:ascii="Cambria Math" w:hAnsi="Cambria Math"/>
            <w:lang w:val="lv-LV"/>
          </w:rPr>
          <m:t>168</m:t>
        </m:r>
      </m:oMath>
      <w:r w:rsidRPr="00AF4EC6">
        <w:rPr>
          <w:lang w:val="lv-LV"/>
        </w:rPr>
        <w:t xml:space="preserve"> ir pavisam </w:t>
      </w:r>
      <m:oMath>
        <m:r>
          <w:rPr>
            <w:rFonts w:ascii="Cambria Math" w:hAnsi="Cambria Math"/>
            <w:lang w:val="lv-LV"/>
          </w:rPr>
          <m:t>(3+1)(1+1)(1+1)=16</m:t>
        </m:r>
      </m:oMath>
      <w:r w:rsidRPr="00AF4EC6">
        <w:rPr>
          <w:lang w:val="lv-LV"/>
        </w:rPr>
        <w:t xml:space="preserve"> dalītāji (katra pirmreizinātāja pakāpei pieskaitām </w:t>
      </w:r>
      <m:oMath>
        <m:r>
          <w:rPr>
            <w:rFonts w:ascii="Cambria Math" w:hAnsi="Cambria Math"/>
            <w:lang w:val="lv-LV"/>
          </w:rPr>
          <m:t>1</m:t>
        </m:r>
      </m:oMath>
      <w:r w:rsidRPr="00AF4EC6">
        <w:rPr>
          <w:lang w:val="lv-LV"/>
        </w:rPr>
        <w:t xml:space="preserve"> un sareizinām). Tātad </w:t>
      </w:r>
      <m:oMath>
        <m:r>
          <w:rPr>
            <w:rFonts w:ascii="Cambria Math" w:hAnsi="Cambria Math"/>
            <w:lang w:val="lv-LV"/>
          </w:rPr>
          <m:t>16-4=12</m:t>
        </m:r>
      </m:oMath>
      <w:r w:rsidRPr="00AF4EC6">
        <w:rPr>
          <w:lang w:val="lv-LV"/>
        </w:rPr>
        <w:t xml:space="preserve"> no šiem dalītājiem būs pāru skaitļi.</w:t>
      </w:r>
    </w:p>
    <w:p w14:paraId="6DFD5A92" w14:textId="77777777" w:rsidR="009F44D3" w:rsidRPr="00AF4EC6" w:rsidRDefault="006C1BFF">
      <w:pPr>
        <w:pStyle w:val="Pamatteksts"/>
        <w:rPr>
          <w:lang w:val="lv-LV"/>
        </w:rPr>
      </w:pPr>
      <w:r w:rsidRPr="00AF4EC6">
        <w:rPr>
          <w:b/>
          <w:lang w:val="lv-LV"/>
        </w:rPr>
        <w:t>Q-15-3.</w:t>
      </w:r>
      <w:r w:rsidRPr="00AF4EC6">
        <w:rPr>
          <w:lang w:val="lv-LV"/>
        </w:rPr>
        <w:t xml:space="preserve"> Cik daudzi no skaitļa </w:t>
      </w:r>
      <m:oMath>
        <m:r>
          <w:rPr>
            <w:rFonts w:ascii="Cambria Math" w:hAnsi="Cambria Math"/>
            <w:lang w:val="lv-LV"/>
          </w:rPr>
          <m:t>5400</m:t>
        </m:r>
      </m:oMath>
      <w:r w:rsidRPr="00AF4EC6">
        <w:rPr>
          <w:lang w:val="lv-LV"/>
        </w:rPr>
        <w:t xml:space="preserve"> dalītājiem nav daudzkārtņi nevienam pilnam kvadrātam lielākam par </w:t>
      </w:r>
      <m:oMath>
        <m:r>
          <w:rPr>
            <w:rFonts w:ascii="Cambria Math" w:hAnsi="Cambria Math"/>
            <w:lang w:val="lv-LV"/>
          </w:rPr>
          <m:t>1</m:t>
        </m:r>
      </m:oMath>
      <w:r w:rsidRPr="00AF4EC6">
        <w:rPr>
          <w:lang w:val="lv-LV"/>
        </w:rPr>
        <w:t>?</w:t>
      </w:r>
    </w:p>
    <w:p w14:paraId="2B888FDF" w14:textId="77777777" w:rsidR="009F44D3" w:rsidRPr="00AF4EC6" w:rsidRDefault="006C1BFF">
      <w:pPr>
        <w:pStyle w:val="Pamatteksts"/>
        <w:rPr>
          <w:lang w:val="lv-LV"/>
        </w:rPr>
      </w:pPr>
      <w:r w:rsidRPr="00AF4EC6">
        <w:rPr>
          <w:b/>
          <w:i/>
          <w:lang w:val="lv-LV"/>
        </w:rPr>
        <w:t>Atbilde:</w:t>
      </w:r>
      <w:r w:rsidRPr="00AF4EC6">
        <w:rPr>
          <w:lang w:val="lv-LV"/>
        </w:rPr>
        <w:t xml:space="preserve"> Ierakstīt dalītāju skaitu: ______</w:t>
      </w:r>
    </w:p>
    <w:p w14:paraId="3104292B" w14:textId="77777777" w:rsidR="009F44D3" w:rsidRPr="00AF4EC6" w:rsidRDefault="006C1BFF">
      <w:pPr>
        <w:pStyle w:val="Pamatteksts"/>
        <w:rPr>
          <w:lang w:val="lv-LV"/>
        </w:rPr>
      </w:pPr>
      <w:r w:rsidRPr="00AF4EC6">
        <w:rPr>
          <w:i/>
          <w:lang w:val="lv-LV"/>
        </w:rPr>
        <w:t>Atrisinājums:</w:t>
      </w:r>
      <w:r w:rsidRPr="00AF4EC6">
        <w:rPr>
          <w:lang w:val="lv-LV"/>
        </w:rPr>
        <w:t xml:space="preserve"> </w:t>
      </w:r>
      <m:oMath>
        <m:r>
          <w:rPr>
            <w:rFonts w:ascii="Cambria Math" w:hAnsi="Cambria Math"/>
            <w:lang w:val="lv-LV"/>
          </w:rPr>
          <m:t>5400</m:t>
        </m:r>
      </m:oMath>
      <w:r w:rsidRPr="00AF4EC6">
        <w:rPr>
          <w:lang w:val="lv-LV"/>
        </w:rPr>
        <w:t xml:space="preserve"> satur trīs dažādus pirmreizinātājus - </w:t>
      </w:r>
      <m:oMath>
        <m:r>
          <w:rPr>
            <w:rFonts w:ascii="Cambria Math" w:hAnsi="Cambria Math"/>
            <w:lang w:val="lv-LV"/>
          </w:rPr>
          <m:t>2</m:t>
        </m:r>
      </m:oMath>
      <w:r w:rsidRPr="00AF4EC6">
        <w:rPr>
          <w:lang w:val="lv-LV"/>
        </w:rPr>
        <w:t xml:space="preserve">, </w:t>
      </w:r>
      <m:oMath>
        <m:r>
          <w:rPr>
            <w:rFonts w:ascii="Cambria Math" w:hAnsi="Cambria Math"/>
            <w:lang w:val="lv-LV"/>
          </w:rPr>
          <m:t>3</m:t>
        </m:r>
      </m:oMath>
      <w:r w:rsidRPr="00AF4EC6">
        <w:rPr>
          <w:lang w:val="lv-LV"/>
        </w:rPr>
        <w:t xml:space="preserve"> un </w:t>
      </w:r>
      <m:oMath>
        <m:r>
          <w:rPr>
            <w:rFonts w:ascii="Cambria Math" w:hAnsi="Cambria Math"/>
            <w:lang w:val="lv-LV"/>
          </w:rPr>
          <m:t>5</m:t>
        </m:r>
      </m:oMath>
      <w:r w:rsidRPr="00AF4EC6">
        <w:rPr>
          <w:lang w:val="lv-LV"/>
        </w:rPr>
        <w:t xml:space="preserve">. Lai veidotos tāds </w:t>
      </w:r>
      <m:oMath>
        <m:r>
          <w:rPr>
            <w:rFonts w:ascii="Cambria Math" w:hAnsi="Cambria Math"/>
            <w:lang w:val="lv-LV"/>
          </w:rPr>
          <m:t>5400</m:t>
        </m:r>
      </m:oMath>
      <w:r w:rsidRPr="00AF4EC6">
        <w:rPr>
          <w:lang w:val="lv-LV"/>
        </w:rPr>
        <w:t xml:space="preserve"> dalītājs </w:t>
      </w:r>
      <m:oMath>
        <m:r>
          <w:rPr>
            <w:rFonts w:ascii="Cambria Math" w:hAnsi="Cambria Math"/>
            <w:lang w:val="lv-LV"/>
          </w:rPr>
          <m:t>d</m:t>
        </m:r>
      </m:oMath>
      <w:r w:rsidRPr="00AF4EC6">
        <w:rPr>
          <w:lang w:val="lv-LV"/>
        </w:rPr>
        <w:t xml:space="preserve">, kurš nav daudzkārtnis pilnam kvadrātam, neviens no šiem pirmreizinātājiem nedrīkst </w:t>
      </w:r>
      <m:oMath>
        <m:r>
          <w:rPr>
            <w:rFonts w:ascii="Cambria Math" w:hAnsi="Cambria Math"/>
            <w:lang w:val="lv-LV"/>
          </w:rPr>
          <m:t>d</m:t>
        </m:r>
      </m:oMath>
      <w:r w:rsidRPr="00AF4EC6">
        <w:rPr>
          <w:lang w:val="lv-LV"/>
        </w:rPr>
        <w:t xml:space="preserve"> dalījumā pirmreizinātājos ieiet vairāk kā vienu reizi. Tādēļ dalītājs </w:t>
      </w:r>
      <m:oMath>
        <m:r>
          <w:rPr>
            <w:rFonts w:ascii="Cambria Math" w:hAnsi="Cambria Math"/>
            <w:lang w:val="lv-LV"/>
          </w:rPr>
          <m:t>d</m:t>
        </m:r>
      </m:oMath>
      <w:r w:rsidRPr="00AF4EC6">
        <w:rPr>
          <w:lang w:val="lv-LV"/>
        </w:rPr>
        <w:t xml:space="preserve"> var būt vai nu </w:t>
      </w:r>
      <m:oMath>
        <m:r>
          <w:rPr>
            <w:rFonts w:ascii="Cambria Math" w:hAnsi="Cambria Math"/>
            <w:lang w:val="lv-LV"/>
          </w:rPr>
          <m:t>1</m:t>
        </m:r>
      </m:oMath>
      <w:r w:rsidRPr="00AF4EC6">
        <w:rPr>
          <w:lang w:val="lv-LV"/>
        </w:rPr>
        <w:t xml:space="preserve">, vai nu kāds no pirmskaitļiem </w:t>
      </w:r>
      <m:oMath>
        <m:r>
          <w:rPr>
            <w:rFonts w:ascii="Cambria Math" w:hAnsi="Cambria Math"/>
            <w:lang w:val="lv-LV"/>
          </w:rPr>
          <m:t>2,3,5</m:t>
        </m:r>
      </m:oMath>
      <w:r w:rsidRPr="00AF4EC6">
        <w:rPr>
          <w:lang w:val="lv-LV"/>
        </w:rPr>
        <w:t xml:space="preserve">, vai divu (vai visu trīs) šo pirmskaitļu reizinājums. Iegūstam </w:t>
      </w:r>
      <m:oMath>
        <m:r>
          <w:rPr>
            <w:rFonts w:ascii="Cambria Math" w:hAnsi="Cambria Math"/>
            <w:lang w:val="lv-LV"/>
          </w:rPr>
          <m:t>8</m:t>
        </m:r>
      </m:oMath>
      <w:r w:rsidRPr="00AF4EC6">
        <w:rPr>
          <w:lang w:val="lv-LV"/>
        </w:rPr>
        <w:t xml:space="preserve"> atbildes. Kombinatorikā pazīstamajā </w:t>
      </w:r>
      <w:r w:rsidRPr="00AF4EC6">
        <w:rPr>
          <w:i/>
          <w:lang w:val="lv-LV"/>
        </w:rPr>
        <w:t>reizināšanas likumā</w:t>
      </w:r>
      <w:r w:rsidRPr="00AF4EC6">
        <w:rPr>
          <w:lang w:val="lv-LV"/>
        </w:rPr>
        <w:t xml:space="preserve">: par katru no trim pirmskaitļiem varam atsevišķi pieņemt divus lēmumus - ņemt to starp </w:t>
      </w:r>
      <m:oMath>
        <m:r>
          <w:rPr>
            <w:rFonts w:ascii="Cambria Math" w:hAnsi="Cambria Math"/>
            <w:lang w:val="lv-LV"/>
          </w:rPr>
          <m:t>d</m:t>
        </m:r>
      </m:oMath>
      <w:r w:rsidRPr="00AF4EC6">
        <w:rPr>
          <w:lang w:val="lv-LV"/>
        </w:rPr>
        <w:t xml:space="preserve"> pirmreizinātājiem vai neņemt. Tādēļ iespējamo kombināciju skaits ir </w:t>
      </w:r>
      <m:oMath>
        <m:r>
          <w:rPr>
            <w:rFonts w:ascii="Cambria Math" w:hAnsi="Cambria Math"/>
            <w:lang w:val="lv-LV"/>
          </w:rPr>
          <m:t>2⋅2⋅2=8</m:t>
        </m:r>
      </m:oMath>
      <w:r w:rsidRPr="00AF4EC6">
        <w:rPr>
          <w:lang w:val="lv-LV"/>
        </w:rPr>
        <w:t>.</w:t>
      </w:r>
    </w:p>
    <w:p w14:paraId="07AC1138" w14:textId="77777777" w:rsidR="009F44D3" w:rsidRPr="00AF4EC6" w:rsidRDefault="006C1BFF">
      <w:pPr>
        <w:pStyle w:val="Pamatteksts"/>
        <w:rPr>
          <w:lang w:val="lv-LV"/>
        </w:rPr>
      </w:pPr>
      <w:r w:rsidRPr="00AF4EC6">
        <w:rPr>
          <w:lang w:val="lv-LV"/>
        </w:rPr>
        <w:t xml:space="preserve">Šie astoņi dalītāji ir sekojoši: </w:t>
      </w:r>
      <m:oMath>
        <m:r>
          <w:rPr>
            <w:rFonts w:ascii="Cambria Math" w:hAnsi="Cambria Math"/>
            <w:lang w:val="lv-LV"/>
          </w:rPr>
          <m:t>{1;2;3;5;6;10;15;30}</m:t>
        </m:r>
      </m:oMath>
      <w:r w:rsidRPr="00AF4EC6">
        <w:rPr>
          <w:lang w:val="lv-LV"/>
        </w:rPr>
        <w:t>.</w:t>
      </w:r>
    </w:p>
    <w:p w14:paraId="6F1D4677" w14:textId="77777777" w:rsidR="009F44D3" w:rsidRPr="00AF4EC6" w:rsidRDefault="006C1BFF">
      <w:pPr>
        <w:pStyle w:val="Pamatteksts"/>
        <w:rPr>
          <w:lang w:val="lv-LV"/>
        </w:rPr>
      </w:pPr>
      <w:r w:rsidRPr="00AF4EC6">
        <w:rPr>
          <w:b/>
          <w:lang w:val="lv-LV"/>
        </w:rPr>
        <w:t>Q-15-4.</w:t>
      </w:r>
      <w:r w:rsidRPr="00AF4EC6">
        <w:rPr>
          <w:lang w:val="lv-LV"/>
        </w:rPr>
        <w:t xml:space="preserve"> Ar </w:t>
      </w:r>
      <m:oMath>
        <m:r>
          <w:rPr>
            <w:rFonts w:ascii="Cambria Math" w:hAnsi="Cambria Math"/>
            <w:lang w:val="lv-LV"/>
          </w:rPr>
          <m:t>A</m:t>
        </m:r>
      </m:oMath>
      <w:r w:rsidRPr="00AF4EC6">
        <w:rPr>
          <w:lang w:val="lv-LV"/>
        </w:rPr>
        <w:t xml:space="preserve"> apzīmējam visu to skaitļu kopu, kurus var izteikt kā triju pēc kārtas sekojošu naturālu skaitļu summu. Kāds ir lielākais kopīgais dalītājs visiem skaitļiem kopā </w:t>
      </w:r>
      <m:oMath>
        <m:r>
          <w:rPr>
            <w:rFonts w:ascii="Cambria Math" w:hAnsi="Cambria Math"/>
            <w:lang w:val="lv-LV"/>
          </w:rPr>
          <m:t>A</m:t>
        </m:r>
      </m:oMath>
      <w:r w:rsidRPr="00AF4EC6">
        <w:rPr>
          <w:lang w:val="lv-LV"/>
        </w:rPr>
        <w:t>?</w:t>
      </w:r>
    </w:p>
    <w:p w14:paraId="51253B1D" w14:textId="77777777" w:rsidR="009F44D3" w:rsidRPr="00AF4EC6" w:rsidRDefault="006C1BFF">
      <w:pPr>
        <w:pStyle w:val="Pamatteksts"/>
        <w:rPr>
          <w:lang w:val="lv-LV"/>
        </w:rPr>
      </w:pPr>
      <w:r w:rsidRPr="00AF4EC6">
        <w:rPr>
          <w:b/>
          <w:i/>
          <w:lang w:val="lv-LV"/>
        </w:rPr>
        <w:t>Atbilde:</w:t>
      </w:r>
      <w:r w:rsidRPr="00AF4EC6">
        <w:rPr>
          <w:lang w:val="lv-LV"/>
        </w:rPr>
        <w:t xml:space="preserve"> Ierakstīt veselu skaitli: ______</w:t>
      </w:r>
    </w:p>
    <w:p w14:paraId="1C59B95B" w14:textId="77777777" w:rsidR="009F44D3" w:rsidRPr="00AF4EC6" w:rsidRDefault="006C1BFF">
      <w:pPr>
        <w:pStyle w:val="Pamatteksts"/>
        <w:rPr>
          <w:lang w:val="lv-LV"/>
        </w:rPr>
      </w:pPr>
      <w:r w:rsidRPr="00AF4EC6">
        <w:rPr>
          <w:i/>
          <w:lang w:val="lv-LV"/>
        </w:rPr>
        <w:t>Atrisinājums:</w:t>
      </w:r>
      <w:r w:rsidRPr="00AF4EC6">
        <w:rPr>
          <w:lang w:val="lv-LV"/>
        </w:rPr>
        <w:t xml:space="preserve"> Šie skaitļi ir </w:t>
      </w:r>
      <m:oMath>
        <m:r>
          <w:rPr>
            <w:rFonts w:ascii="Cambria Math" w:hAnsi="Cambria Math"/>
            <w:lang w:val="lv-LV"/>
          </w:rPr>
          <m:t>1+2+3=6</m:t>
        </m:r>
      </m:oMath>
      <w:r w:rsidRPr="00AF4EC6">
        <w:rPr>
          <w:lang w:val="lv-LV"/>
        </w:rPr>
        <w:t xml:space="preserve">, </w:t>
      </w:r>
      <m:oMath>
        <m:r>
          <w:rPr>
            <w:rFonts w:ascii="Cambria Math" w:hAnsi="Cambria Math"/>
            <w:lang w:val="lv-LV"/>
          </w:rPr>
          <m:t>2+3+4=9</m:t>
        </m:r>
      </m:oMath>
      <w:r w:rsidRPr="00AF4EC6">
        <w:rPr>
          <w:lang w:val="lv-LV"/>
        </w:rPr>
        <w:t xml:space="preserve">, utt. Viegli redzēt, ka to kopīgais dalītājs nevar būt lielāks par </w:t>
      </w:r>
      <m:oMath>
        <m:r>
          <w:rPr>
            <w:rFonts w:ascii="Cambria Math" w:hAnsi="Cambria Math"/>
            <w:lang w:val="lv-LV"/>
          </w:rPr>
          <m:t>3</m:t>
        </m:r>
      </m:oMath>
      <w:r w:rsidRPr="00AF4EC6">
        <w:rPr>
          <w:lang w:val="lv-LV"/>
        </w:rPr>
        <w:t xml:space="preserve">. No otras puses, visi tie dalās ar </w:t>
      </w:r>
      <m:oMath>
        <m:r>
          <w:rPr>
            <w:rFonts w:ascii="Cambria Math" w:hAnsi="Cambria Math"/>
            <w:lang w:val="lv-LV"/>
          </w:rPr>
          <m:t>3</m:t>
        </m:r>
      </m:oMath>
      <w:r w:rsidRPr="00AF4EC6">
        <w:rPr>
          <w:lang w:val="lv-LV"/>
        </w:rPr>
        <w:t xml:space="preserve">, jo </w:t>
      </w:r>
      <m:oMath>
        <m:r>
          <w:rPr>
            <w:rFonts w:ascii="Cambria Math" w:hAnsi="Cambria Math"/>
            <w:lang w:val="lv-LV"/>
          </w:rPr>
          <m:t>n+(n+1)+(n+2)=3n+3</m:t>
        </m:r>
      </m:oMath>
      <w:r w:rsidRPr="00AF4EC6">
        <w:rPr>
          <w:lang w:val="lv-LV"/>
        </w:rPr>
        <w:t>.</w:t>
      </w:r>
    </w:p>
    <w:sectPr w:rsidR="009F44D3" w:rsidRPr="00AF4EC6" w:rsidSect="009A2803">
      <w:footerReference w:type="default" r:id="rId40"/>
      <w:pgSz w:w="11907" w:h="16839" w:code="9"/>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gnese Šuste" w:date="2017-03-25T18:19:00Z" w:initials="AŠ">
    <w:p w14:paraId="2316417F" w14:textId="77777777" w:rsidR="00FC5210" w:rsidRDefault="00FC5210">
      <w:pPr>
        <w:pStyle w:val="Komentrateksts"/>
      </w:pPr>
      <w:r>
        <w:rPr>
          <w:rStyle w:val="Komentraatsauce"/>
        </w:rPr>
        <w:annotationRef/>
      </w:r>
      <w:r>
        <w:t>Interpretācijas ir forši, bet man mazliet bail, ka skolēniem tas varētu sajaukt galvu – viņi vairs nedomās algebrisiki, bet zīmēs laukumiņus</w:t>
      </w:r>
    </w:p>
  </w:comment>
  <w:comment w:id="14" w:author="Agnese Šuste" w:date="2017-03-25T17:59:00Z" w:initials="AŠ">
    <w:p w14:paraId="27DB5B76" w14:textId="77777777" w:rsidR="00FC5210" w:rsidRPr="007975B7" w:rsidRDefault="00FC5210">
      <w:pPr>
        <w:pStyle w:val="Komentrateksts"/>
        <w:rPr>
          <w:lang w:val="lv-LV"/>
        </w:rPr>
      </w:pPr>
      <w:r w:rsidRPr="007975B7">
        <w:rPr>
          <w:rStyle w:val="Komentraatsauce"/>
          <w:lang w:val="lv-LV"/>
        </w:rPr>
        <w:annotationRef/>
      </w:r>
      <w:r w:rsidRPr="007975B7">
        <w:rPr>
          <w:lang w:val="lv-LV"/>
        </w:rPr>
        <w:t xml:space="preserve">Saīsinātās reizināšanas formulas ir 8. </w:t>
      </w:r>
      <w:r>
        <w:rPr>
          <w:lang w:val="lv-LV"/>
        </w:rPr>
        <w:t>k</w:t>
      </w:r>
      <w:r w:rsidRPr="007975B7">
        <w:rPr>
          <w:lang w:val="lv-LV"/>
        </w:rPr>
        <w:t xml:space="preserve">lasē, </w:t>
      </w:r>
      <w:r>
        <w:rPr>
          <w:lang w:val="lv-LV"/>
        </w:rPr>
        <w:t xml:space="preserve">polinomu reizināšana – pašās 7. klases beigās, </w:t>
      </w:r>
      <w:r w:rsidRPr="007975B7">
        <w:rPr>
          <w:lang w:val="lv-LV"/>
        </w:rPr>
        <w:t>turklāt, šāda veida risinājums skolēniem parasti šķiet diezgan nedabisks, mākslīgs, bet atstāt vajag, tas ir pamācošs</w:t>
      </w:r>
    </w:p>
  </w:comment>
  <w:comment w:id="24" w:author="Agnese Šuste" w:date="2017-03-25T18:12:00Z" w:initials="AŠ">
    <w:p w14:paraId="25508BCB" w14:textId="77777777" w:rsidR="00FC5210" w:rsidRDefault="00FC5210">
      <w:pPr>
        <w:pStyle w:val="Komentrateksts"/>
      </w:pPr>
      <w:r>
        <w:rPr>
          <w:rStyle w:val="Komentraatsauce"/>
        </w:rPr>
        <w:annotationRef/>
      </w:r>
      <w:r>
        <w:t>Šāds risinājums 9. vai 10. klasei diezgan pierasts, bet jaunākiem nē, jo par kvadrātfunkciju mācās tikai 9. klasē</w:t>
      </w:r>
    </w:p>
  </w:comment>
  <w:comment w:id="53" w:author="Agnese Šuste" w:date="2017-03-25T18:17:00Z" w:initials="AŠ">
    <w:p w14:paraId="1E0FC0FE" w14:textId="77777777" w:rsidR="00FC5210" w:rsidRDefault="00FC5210">
      <w:pPr>
        <w:pStyle w:val="Komentrateksts"/>
      </w:pPr>
      <w:r>
        <w:rPr>
          <w:rStyle w:val="Komentraatsauce"/>
        </w:rPr>
        <w:annotationRef/>
      </w:r>
      <w:r>
        <w:t>Ne jaunākiem kā 8. klasei, līdzīgi, kā iepriekšējā uzdevumā, arī šāda veida atrisinājums skolēniem šķiet nedabisks</w:t>
      </w:r>
    </w:p>
  </w:comment>
  <w:comment w:id="59" w:author="Agnese Šuste" w:date="2017-03-25T18:31:00Z" w:initials="AŠ">
    <w:p w14:paraId="69EF03B9" w14:textId="77777777" w:rsidR="00FC5210" w:rsidRDefault="00FC5210">
      <w:pPr>
        <w:pStyle w:val="Komentrateksts"/>
      </w:pPr>
      <w:r>
        <w:rPr>
          <w:rStyle w:val="Komentraatsauce"/>
        </w:rPr>
        <w:annotationRef/>
      </w:r>
      <w:r>
        <w:t xml:space="preserve">Te viņi noteikti kāpinās, daudzās skolās pat skolēni iemācās no galvas visus naturālu skaitļu kvadrātus līdz 20. </w:t>
      </w:r>
    </w:p>
    <w:p w14:paraId="02479E84" w14:textId="29818247" w:rsidR="00FC5210" w:rsidRDefault="00FC5210">
      <w:pPr>
        <w:pStyle w:val="Komentrateksts"/>
      </w:pPr>
      <w:r>
        <w:t>Taču šo uzdevumu var atstāt, jo 8. klasē arī skolas kursā iekļauj uzdevumus, kas trenē prasmi</w:t>
      </w:r>
    </w:p>
    <w:p w14:paraId="325F5350" w14:textId="513134D4" w:rsidR="00FC5210" w:rsidRDefault="00FC5210">
      <w:pPr>
        <w:pStyle w:val="Komentrateksts"/>
      </w:pPr>
      <w:r>
        <w:t>saskatīt</w:t>
      </w:r>
      <w:r w:rsidRPr="00155C17">
        <w:t xml:space="preserve"> saīsinātās reizināšanas formulu priekšrocība</w:t>
      </w:r>
      <w:r>
        <w:t>s, veicot skaitliskus aprēķinus</w:t>
      </w:r>
    </w:p>
  </w:comment>
  <w:comment w:id="63" w:author="Agnese Šuste" w:date="2017-03-25T18:38:00Z" w:initials="AŠ">
    <w:p w14:paraId="14BD95DB" w14:textId="7FBA0C60" w:rsidR="00FC5210" w:rsidRDefault="00FC5210">
      <w:pPr>
        <w:pStyle w:val="Komentrateksts"/>
      </w:pPr>
      <w:r>
        <w:rPr>
          <w:rStyle w:val="Komentraatsauce"/>
        </w:rPr>
        <w:annotationRef/>
      </w:r>
      <w:r>
        <w:t>Temats par virknēm skolā ir 8. klasē</w:t>
      </w:r>
    </w:p>
  </w:comment>
  <w:comment w:id="93" w:author="Agnese Šuste" w:date="2017-03-25T18:44:00Z" w:initials="AŠ">
    <w:p w14:paraId="09281579" w14:textId="19834869" w:rsidR="00FC5210" w:rsidRDefault="00FC5210">
      <w:pPr>
        <w:pStyle w:val="Komentrateksts"/>
      </w:pPr>
      <w:r>
        <w:rPr>
          <w:rStyle w:val="Komentraatsauce"/>
        </w:rPr>
        <w:annotationRef/>
      </w:r>
      <w:r>
        <w:t>Foršs risinājums, bet te prasās pievienot arī kādu risinājumu, kurā nav jāizmanto interpretācija, jo interpretācijas uztvert skolēniem iet grūti (kaut vai, piem., gadījumu pārlasi)</w:t>
      </w:r>
    </w:p>
  </w:comment>
  <w:comment w:id="101" w:author="Agnese Šuste" w:date="2017-03-25T18:48:00Z" w:initials="AŠ">
    <w:p w14:paraId="05D2E6AD" w14:textId="3CAA6DFB" w:rsidR="00FC5210" w:rsidRDefault="00FC5210">
      <w:pPr>
        <w:pStyle w:val="Komentrateksts"/>
      </w:pPr>
      <w:r>
        <w:rPr>
          <w:rStyle w:val="Komentraatsauce"/>
        </w:rPr>
        <w:annotationRef/>
      </w:r>
      <w:r>
        <w:t>Tas pats komentārs, kas iepriekšējā uzdevumā</w:t>
      </w:r>
    </w:p>
  </w:comment>
  <w:comment w:id="103" w:author="Agnese Šuste" w:date="2017-03-25T18:54:00Z" w:initials="AŠ">
    <w:p w14:paraId="04E820CF" w14:textId="42BFA7D8" w:rsidR="00FC5210" w:rsidRDefault="00FC5210">
      <w:pPr>
        <w:pStyle w:val="Komentrateksts"/>
      </w:pPr>
      <w:r>
        <w:rPr>
          <w:rStyle w:val="Komentraatsauce"/>
        </w:rPr>
        <w:annotationRef/>
      </w:r>
      <w:r>
        <w:t>Šo uzdevumu iedošu skolēniem</w:t>
      </w:r>
    </w:p>
  </w:comment>
  <w:comment w:id="106" w:author="Agnese Šuste" w:date="2017-03-25T18:50:00Z" w:initials="AŠ">
    <w:p w14:paraId="41149663" w14:textId="3EEB9B4B" w:rsidR="00FC5210" w:rsidRDefault="00FC5210">
      <w:pPr>
        <w:pStyle w:val="Komentrateksts"/>
      </w:pPr>
      <w:r>
        <w:rPr>
          <w:rStyle w:val="Komentraatsauce"/>
        </w:rPr>
        <w:annotationRef/>
      </w:r>
      <w:r>
        <w:t>Šādu reizināšanas zīmi pie mums matemātikā nav pieņemts lietot, tās vietā lieto punktiņu</w:t>
      </w:r>
    </w:p>
  </w:comment>
  <w:comment w:id="115" w:author="Agnese Šuste" w:date="2017-03-25T18:56:00Z" w:initials="AŠ">
    <w:p w14:paraId="5448E042" w14:textId="68393E04" w:rsidR="00FC5210" w:rsidRDefault="00FC5210">
      <w:pPr>
        <w:pStyle w:val="Komentrateksts"/>
      </w:pPr>
      <w:r>
        <w:rPr>
          <w:rStyle w:val="Komentraatsauce"/>
        </w:rPr>
        <w:annotationRef/>
      </w:r>
      <w:r>
        <w:t>Šo uzdevumu iedošu skolēniem</w:t>
      </w:r>
    </w:p>
  </w:comment>
  <w:comment w:id="118" w:author="Agnese Šuste" w:date="2017-03-25T19:08:00Z" w:initials="AŠ">
    <w:p w14:paraId="3039CE02" w14:textId="259CB285" w:rsidR="00C616A2" w:rsidRDefault="00C616A2">
      <w:pPr>
        <w:pStyle w:val="Komentrateksts"/>
      </w:pPr>
      <w:r>
        <w:rPr>
          <w:rStyle w:val="Komentraatsauce"/>
        </w:rPr>
        <w:annotationRef/>
      </w:r>
      <w:r>
        <w:t>Šķiet, ka šāds risinājums skolēniem varētu būt diezgan neuztverams</w:t>
      </w:r>
    </w:p>
  </w:comment>
  <w:comment w:id="136" w:author="Agnese Šuste" w:date="2017-03-25T19:28:00Z" w:initials="AŠ">
    <w:p w14:paraId="78DC89C4" w14:textId="771C988A" w:rsidR="00635B30" w:rsidRDefault="00635B30">
      <w:pPr>
        <w:pStyle w:val="Komentrateksts"/>
      </w:pPr>
      <w:r>
        <w:rPr>
          <w:rStyle w:val="Komentraatsauce"/>
        </w:rPr>
        <w:annotationRef/>
      </w:r>
      <w:r>
        <w:t>Šo iedošu skolēniem</w:t>
      </w:r>
    </w:p>
  </w:comment>
  <w:comment w:id="141" w:author="Agnese Šuste" w:date="2017-03-25T19:22:00Z" w:initials="AŠ">
    <w:p w14:paraId="5931EB04" w14:textId="3B41308F" w:rsidR="00F25D96" w:rsidRDefault="00F25D96">
      <w:pPr>
        <w:pStyle w:val="Komentrateksts"/>
      </w:pPr>
      <w:r>
        <w:rPr>
          <w:rStyle w:val="Komentraatsauce"/>
        </w:rPr>
        <w:annotationRef/>
      </w:r>
      <w:r>
        <w:t>Š</w:t>
      </w:r>
      <w:r w:rsidR="00C54D7F">
        <w:t>o</w:t>
      </w:r>
      <w:r>
        <w:t xml:space="preserve"> jēdzienu skol</w:t>
      </w:r>
      <w:r w:rsidR="00C54D7F">
        <w:t>ēni</w:t>
      </w:r>
      <w:r>
        <w:t xml:space="preserve"> nezina</w:t>
      </w:r>
    </w:p>
  </w:comment>
  <w:comment w:id="148" w:author="Agnese Šuste" w:date="2017-03-25T19:56:00Z" w:initials="AŠ">
    <w:p w14:paraId="735170C9" w14:textId="3D1970AF" w:rsidR="0011122D" w:rsidRDefault="0011122D">
      <w:pPr>
        <w:pStyle w:val="Komentrateksts"/>
      </w:pPr>
      <w:r>
        <w:rPr>
          <w:rStyle w:val="Komentraatsauce"/>
        </w:rPr>
        <w:annotationRef/>
      </w:r>
      <w:r>
        <w:t>Šo iedošu skolēniem</w:t>
      </w:r>
    </w:p>
  </w:comment>
  <w:comment w:id="152" w:author="Agnese Šuste" w:date="2017-03-25T19:55:00Z" w:initials="AŠ">
    <w:p w14:paraId="5486B966" w14:textId="614929D9" w:rsidR="00200C8D" w:rsidRDefault="00200C8D">
      <w:pPr>
        <w:pStyle w:val="Komentrateksts"/>
      </w:pPr>
      <w:r>
        <w:rPr>
          <w:rStyle w:val="Komentraatsauce"/>
        </w:rPr>
        <w:annotationRef/>
      </w:r>
      <w:r>
        <w:t>Varbūt šādi skolēniem būs uztveramāk</w:t>
      </w:r>
    </w:p>
  </w:comment>
  <w:comment w:id="170" w:author="Agnese Šuste" w:date="2017-03-25T19:58:00Z" w:initials="AŠ">
    <w:p w14:paraId="387E6D47" w14:textId="01E2F524" w:rsidR="00A27AAE" w:rsidRDefault="00A27AAE">
      <w:pPr>
        <w:pStyle w:val="Komentrateksts"/>
      </w:pPr>
      <w:r>
        <w:rPr>
          <w:rStyle w:val="Komentraatsauce"/>
        </w:rPr>
        <w:annotationRef/>
      </w:r>
      <w:r>
        <w:t>Šo jēdienu skolā neiemāca</w:t>
      </w:r>
    </w:p>
  </w:comment>
  <w:comment w:id="171" w:author="Agnese Šuste" w:date="2017-03-25T20:02:00Z" w:initials="AŠ">
    <w:p w14:paraId="7B2365ED" w14:textId="0D6CE7F4" w:rsidR="00A27AAE" w:rsidRDefault="00A27AAE">
      <w:pPr>
        <w:pStyle w:val="Komentrateksts"/>
      </w:pPr>
      <w:r>
        <w:rPr>
          <w:rStyle w:val="Komentraatsauce"/>
        </w:rPr>
        <w:annotationRef/>
      </w:r>
      <w:r>
        <w:t>Šo iedošu skolēniem</w:t>
      </w:r>
    </w:p>
  </w:comment>
  <w:comment w:id="174" w:author="Agnese Šuste" w:date="2017-03-25T20:26:00Z" w:initials="AŠ">
    <w:p w14:paraId="23E8BC15" w14:textId="5D5BF73C" w:rsidR="00BB4797" w:rsidRDefault="00BB4797">
      <w:pPr>
        <w:pStyle w:val="Komentrateksts"/>
      </w:pPr>
      <w:r>
        <w:rPr>
          <w:rStyle w:val="Komentraatsauce"/>
        </w:rPr>
        <w:annotationRef/>
      </w:r>
      <w:r>
        <w:t>Šādu formulējumu skolēni nesapratīs</w:t>
      </w:r>
    </w:p>
  </w:comment>
  <w:comment w:id="176" w:author="Agnese Šuste" w:date="2017-03-25T21:08:00Z" w:initials="AŠ">
    <w:p w14:paraId="192D68D9" w14:textId="3D198E8B" w:rsidR="0085410C" w:rsidRDefault="0085410C">
      <w:pPr>
        <w:pStyle w:val="Komentrateksts"/>
      </w:pPr>
      <w:r>
        <w:rPr>
          <w:rStyle w:val="Komentraatsauce"/>
        </w:rPr>
        <w:annotationRef/>
      </w:r>
      <w:r>
        <w:t>Šo uzdevumu iedošu skolēniem</w:t>
      </w:r>
      <w:bookmarkStart w:id="179" w:name="_GoBack"/>
      <w:bookmarkEnd w:id="179"/>
    </w:p>
  </w:comment>
  <w:comment w:id="184" w:author="Agnese Šuste" w:date="2017-03-25T20:20:00Z" w:initials="AŠ">
    <w:p w14:paraId="04911E08" w14:textId="77777777" w:rsidR="006C1D36" w:rsidRDefault="006C1D36">
      <w:pPr>
        <w:pStyle w:val="Komentrateksts"/>
      </w:pPr>
      <w:r>
        <w:rPr>
          <w:rStyle w:val="Komentraatsauce"/>
        </w:rPr>
        <w:annotationRef/>
      </w:r>
      <w:r>
        <w:t>Šis atrisinājums mazajiem skolēniem būs grūti saprotams. Vai nu uzdvums jāceļ uz vidusskolu, vai jāuzraksta cits atrisinājums, piemēram,</w:t>
      </w:r>
    </w:p>
    <w:p w14:paraId="18EA0E38" w14:textId="77777777" w:rsidR="006C1D36" w:rsidRDefault="006C1D36">
      <w:pPr>
        <w:pStyle w:val="Komentrateksts"/>
      </w:pPr>
    </w:p>
    <w:p w14:paraId="4D4BD23E" w14:textId="4BABA067" w:rsidR="006C1D36" w:rsidRDefault="00F03C9E">
      <w:pPr>
        <w:pStyle w:val="Komentrateksts"/>
      </w:pPr>
      <w:r>
        <w:t>No pirmajiem 100 naturāliem skaitļiem a</w:t>
      </w:r>
      <w:r w:rsidR="006C1D36">
        <w:t>r 2 dalās 50 skaitļi</w:t>
      </w:r>
      <w:r>
        <w:t xml:space="preserve">, ar 4 dalās 25 skaitļi, tātad skaitļu, kas dalās ar 2, bet nedalās ar 4, ir </w:t>
      </w:r>
      <w:r w:rsidR="0001548D">
        <w:t>50-25=</w:t>
      </w:r>
      <w:r>
        <w:t>25. Starp šiem 25 skaitļiem</w:t>
      </w:r>
      <w:r w:rsidR="0001548D">
        <w:t>, kas dalās ar 2,</w:t>
      </w:r>
      <w:r>
        <w:t xml:space="preserve"> ir ieskaitīti arī tādi, kas dalās </w:t>
      </w:r>
      <w:r w:rsidR="0001548D">
        <w:t xml:space="preserve">arī </w:t>
      </w:r>
      <w:r>
        <w:t>ar 3. Vēl jāpieskaita tādi skaitļi, kas dalās ar 3, bet nedalās ar 2. No pirmajiem 100 naturālajiem skaitļiem 33 skaitļi dalās ar 3, ar 2 un 3 jeb ar 6 dalās 16 skaitļi, tātad ir 33-16=17 skaitļi, kas dalās ar 3, bet nedalās ar 2. Tātad pavisam kopā ir 25+17=42 skaitļi, kas apmierina uzdevuma prasības.</w:t>
      </w:r>
    </w:p>
  </w:comment>
  <w:comment w:id="186" w:author="Agnese Šuste" w:date="2017-03-25T20:58:00Z" w:initials="AŠ">
    <w:p w14:paraId="2BFFBE72" w14:textId="0CD5B3FC" w:rsidR="00C6437F" w:rsidRDefault="00C6437F">
      <w:pPr>
        <w:pStyle w:val="Komentrateksts"/>
      </w:pPr>
      <w:r>
        <w:rPr>
          <w:rStyle w:val="Komentraatsauce"/>
        </w:rPr>
        <w:annotationRef/>
      </w:r>
      <w:r>
        <w:t>Šo nodaļu neizskatīju</w:t>
      </w:r>
    </w:p>
  </w:comment>
  <w:comment w:id="188" w:author="Agnese Šuste" w:date="2017-03-25T20:58:00Z" w:initials="AŠ">
    <w:p w14:paraId="7D667015" w14:textId="4099211D" w:rsidR="00C6437F" w:rsidRDefault="00C6437F">
      <w:pPr>
        <w:pStyle w:val="Komentrateksts"/>
      </w:pPr>
      <w:r>
        <w:rPr>
          <w:rStyle w:val="Komentraatsauce"/>
        </w:rPr>
        <w:annotationRef/>
      </w:r>
      <w:r>
        <w:t>Šo nodaļu neizskatīju</w:t>
      </w:r>
    </w:p>
  </w:comment>
  <w:comment w:id="190" w:author="Agnese Šuste" w:date="2017-03-25T20:41:00Z" w:initials="AŠ">
    <w:p w14:paraId="24CC2965" w14:textId="016D13C7" w:rsidR="0001548D" w:rsidRDefault="0001548D">
      <w:pPr>
        <w:pStyle w:val="Komentrateksts"/>
      </w:pPr>
      <w:r>
        <w:rPr>
          <w:rStyle w:val="Komentraatsauce"/>
        </w:rPr>
        <w:annotationRef/>
      </w:r>
      <w:r>
        <w:t>Šo iedošu skolēniem</w:t>
      </w:r>
    </w:p>
  </w:comment>
  <w:comment w:id="199" w:author="Agnese Šuste" w:date="2017-03-25T20:52:00Z" w:initials="AŠ">
    <w:p w14:paraId="7CBA0200" w14:textId="4C7B6034" w:rsidR="00E40B3E" w:rsidRDefault="00E40B3E">
      <w:pPr>
        <w:pStyle w:val="Komentrateksts"/>
      </w:pPr>
      <w:r>
        <w:rPr>
          <w:rStyle w:val="Komentraatsauce"/>
        </w:rPr>
        <w:annotationRef/>
      </w:r>
      <w:r>
        <w:t>Šo iedošu skolēniem</w:t>
      </w:r>
    </w:p>
  </w:comment>
  <w:comment w:id="211" w:author="Agnese Šuste" w:date="2017-03-25T21:02:00Z" w:initials="AŠ">
    <w:p w14:paraId="0332D475" w14:textId="6F2A1652" w:rsidR="00C6437F" w:rsidRDefault="00C6437F">
      <w:pPr>
        <w:pStyle w:val="Komentrateksts"/>
      </w:pPr>
      <w:r>
        <w:rPr>
          <w:rStyle w:val="Komentraatsauce"/>
        </w:rPr>
        <w:annotationRef/>
      </w:r>
      <w:r>
        <w:t>Šo iedošu skolēniem</w:t>
      </w:r>
    </w:p>
  </w:comment>
  <w:comment w:id="212" w:author="Agnese Šuste" w:date="2017-03-25T21:01:00Z" w:initials="AŠ">
    <w:p w14:paraId="29A8BA2E" w14:textId="1712EB55" w:rsidR="00C6437F" w:rsidRDefault="00C6437F">
      <w:pPr>
        <w:pStyle w:val="Komentrateksts"/>
      </w:pPr>
      <w:r>
        <w:rPr>
          <w:rStyle w:val="Komentraatsauce"/>
        </w:rPr>
        <w:annotationRef/>
      </w:r>
      <w:r>
        <w:t>Ja gribam, lai pēc iespējas vairāk skolēnu saprot atrisinājumus, es ieteiktu izvairīties no vārda “daudzkārtinis”</w:t>
      </w:r>
    </w:p>
  </w:comment>
  <w:comment w:id="214" w:author="Agnese Šuste" w:date="2017-03-25T21:03:00Z" w:initials="AŠ">
    <w:p w14:paraId="53812AC8" w14:textId="75CD0DFC" w:rsidR="008C5ACE" w:rsidRDefault="008C5ACE">
      <w:pPr>
        <w:pStyle w:val="Komentrateksts"/>
      </w:pPr>
      <w:r>
        <w:rPr>
          <w:rStyle w:val="Komentraatsauce"/>
        </w:rPr>
        <w:annotationRef/>
      </w:r>
      <w:r>
        <w:t>Šo nodaļu neizskatīju</w:t>
      </w:r>
    </w:p>
  </w:comment>
  <w:comment w:id="216" w:author="Agnese Šuste" w:date="2017-03-25T21:05:00Z" w:initials="AŠ">
    <w:p w14:paraId="7855400E" w14:textId="59EEECD1" w:rsidR="008C5ACE" w:rsidRDefault="008C5ACE">
      <w:pPr>
        <w:pStyle w:val="Komentrateksts"/>
      </w:pPr>
      <w:r>
        <w:rPr>
          <w:rStyle w:val="Komentraatsauce"/>
        </w:rPr>
        <w:annotationRef/>
      </w:r>
      <w:r>
        <w:t>Šo nodaļu neizskatīju</w:t>
      </w:r>
    </w:p>
  </w:comment>
  <w:comment w:id="218" w:author="Agnese Šuste" w:date="2017-03-25T21:05:00Z" w:initials="AŠ">
    <w:p w14:paraId="3DFFEFB5" w14:textId="5A41122C" w:rsidR="008C5ACE" w:rsidRDefault="008C5ACE">
      <w:pPr>
        <w:pStyle w:val="Komentrateksts"/>
      </w:pPr>
      <w:r>
        <w:rPr>
          <w:rStyle w:val="Komentraatsauce"/>
        </w:rPr>
        <w:annotationRef/>
      </w:r>
      <w:r>
        <w:t>Šo nodaļu neizskatīju</w:t>
      </w:r>
    </w:p>
  </w:comment>
  <w:comment w:id="220" w:author="Agnese Šuste" w:date="2017-03-25T21:05:00Z" w:initials="AŠ">
    <w:p w14:paraId="0D6317ED" w14:textId="7709298A" w:rsidR="008C5ACE" w:rsidRDefault="008C5ACE">
      <w:pPr>
        <w:pStyle w:val="Komentrateksts"/>
      </w:pPr>
      <w:r>
        <w:rPr>
          <w:rStyle w:val="Komentraatsauce"/>
        </w:rPr>
        <w:annotationRef/>
      </w:r>
      <w:r>
        <w:t>Šo nodaļu neizskatīju</w:t>
      </w:r>
    </w:p>
  </w:comment>
  <w:comment w:id="222" w:author="Agnese Šuste" w:date="2017-03-25T21:05:00Z" w:initials="AŠ">
    <w:p w14:paraId="358B7AC2" w14:textId="3D26ED22" w:rsidR="008C5ACE" w:rsidRDefault="008C5ACE">
      <w:pPr>
        <w:pStyle w:val="Komentrateksts"/>
      </w:pPr>
      <w:r>
        <w:rPr>
          <w:rStyle w:val="Komentraatsauce"/>
        </w:rPr>
        <w:annotationRef/>
      </w:r>
      <w:r>
        <w:t>Šo nodaļu neizskatīju</w:t>
      </w:r>
    </w:p>
  </w:comment>
  <w:comment w:id="224" w:author="Agnese Šuste" w:date="2017-03-25T21:06:00Z" w:initials="AŠ">
    <w:p w14:paraId="1963F3AA" w14:textId="2DD5A1AE" w:rsidR="008C5ACE" w:rsidRDefault="008C5ACE">
      <w:pPr>
        <w:pStyle w:val="Komentrateksts"/>
      </w:pPr>
      <w:r>
        <w:rPr>
          <w:rStyle w:val="Komentraatsauce"/>
        </w:rPr>
        <w:annotationRef/>
      </w:r>
      <w:r>
        <w:t>Šo nodaļu neizskatīju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16417F" w15:done="0"/>
  <w15:commentEx w15:paraId="27DB5B76" w15:done="0"/>
  <w15:commentEx w15:paraId="25508BCB" w15:done="0"/>
  <w15:commentEx w15:paraId="1E0FC0FE" w15:done="0"/>
  <w15:commentEx w15:paraId="325F5350" w15:done="0"/>
  <w15:commentEx w15:paraId="14BD95DB" w15:done="0"/>
  <w15:commentEx w15:paraId="09281579" w15:done="0"/>
  <w15:commentEx w15:paraId="05D2E6AD" w15:done="0"/>
  <w15:commentEx w15:paraId="04E820CF" w15:done="0"/>
  <w15:commentEx w15:paraId="41149663" w15:done="0"/>
  <w15:commentEx w15:paraId="5448E042" w15:done="0"/>
  <w15:commentEx w15:paraId="3039CE02" w15:done="0"/>
  <w15:commentEx w15:paraId="78DC89C4" w15:done="0"/>
  <w15:commentEx w15:paraId="5931EB04" w15:done="0"/>
  <w15:commentEx w15:paraId="735170C9" w15:done="0"/>
  <w15:commentEx w15:paraId="5486B966" w15:done="0"/>
  <w15:commentEx w15:paraId="387E6D47" w15:done="0"/>
  <w15:commentEx w15:paraId="7B2365ED" w15:done="0"/>
  <w15:commentEx w15:paraId="23E8BC15" w15:done="0"/>
  <w15:commentEx w15:paraId="192D68D9" w15:done="0"/>
  <w15:commentEx w15:paraId="4D4BD23E" w15:done="0"/>
  <w15:commentEx w15:paraId="2BFFBE72" w15:done="0"/>
  <w15:commentEx w15:paraId="7D667015" w15:done="0"/>
  <w15:commentEx w15:paraId="24CC2965" w15:done="0"/>
  <w15:commentEx w15:paraId="7CBA0200" w15:done="0"/>
  <w15:commentEx w15:paraId="0332D475" w15:done="0"/>
  <w15:commentEx w15:paraId="29A8BA2E" w15:done="0"/>
  <w15:commentEx w15:paraId="53812AC8" w15:done="0"/>
  <w15:commentEx w15:paraId="7855400E" w15:done="0"/>
  <w15:commentEx w15:paraId="3DFFEFB5" w15:done="0"/>
  <w15:commentEx w15:paraId="0D6317ED" w15:done="0"/>
  <w15:commentEx w15:paraId="358B7AC2" w15:done="0"/>
  <w15:commentEx w15:paraId="1963F3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90F61" w14:textId="77777777" w:rsidR="00821808" w:rsidRDefault="00821808">
      <w:pPr>
        <w:spacing w:after="0"/>
      </w:pPr>
      <w:r>
        <w:separator/>
      </w:r>
    </w:p>
  </w:endnote>
  <w:endnote w:type="continuationSeparator" w:id="0">
    <w:p w14:paraId="4296DBB9" w14:textId="77777777" w:rsidR="00821808" w:rsidRDefault="00821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BA"/>
    <w:family w:val="roman"/>
    <w:pitch w:val="variable"/>
    <w:sig w:usb0="E00002FF" w:usb1="400004FF"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BA"/>
    <w:family w:val="modern"/>
    <w:pitch w:val="fixed"/>
    <w:sig w:usb0="E00006FF" w:usb1="0000F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273955"/>
      <w:docPartObj>
        <w:docPartGallery w:val="Page Numbers (Bottom of Page)"/>
        <w:docPartUnique/>
      </w:docPartObj>
    </w:sdtPr>
    <w:sdtEndPr>
      <w:rPr>
        <w:noProof/>
      </w:rPr>
    </w:sdtEndPr>
    <w:sdtContent>
      <w:p w14:paraId="708E0096" w14:textId="77777777" w:rsidR="00FC5210" w:rsidRDefault="00FC5210">
        <w:pPr>
          <w:pStyle w:val="Kjene"/>
          <w:jc w:val="center"/>
        </w:pPr>
        <w:r>
          <w:fldChar w:fldCharType="begin"/>
        </w:r>
        <w:r>
          <w:instrText xml:space="preserve"> PAGE   \* MERGEFORMAT </w:instrText>
        </w:r>
        <w:r>
          <w:fldChar w:fldCharType="separate"/>
        </w:r>
        <w:r w:rsidR="0085410C">
          <w:rPr>
            <w:noProof/>
          </w:rPr>
          <w:t>20</w:t>
        </w:r>
        <w:r>
          <w:rPr>
            <w:noProof/>
          </w:rPr>
          <w:fldChar w:fldCharType="end"/>
        </w:r>
      </w:p>
    </w:sdtContent>
  </w:sdt>
  <w:p w14:paraId="12B97E98" w14:textId="77777777" w:rsidR="00FC5210" w:rsidRDefault="00FC5210">
    <w:pPr>
      <w:pStyle w:val="Kjen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CA57A" w14:textId="77777777" w:rsidR="00821808" w:rsidRDefault="00821808">
      <w:r>
        <w:separator/>
      </w:r>
    </w:p>
  </w:footnote>
  <w:footnote w:type="continuationSeparator" w:id="0">
    <w:p w14:paraId="2EC01475" w14:textId="77777777" w:rsidR="00821808" w:rsidRDefault="008218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9D8473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9E24A5"/>
    <w:multiLevelType w:val="multilevel"/>
    <w:tmpl w:val="86421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nese Šuste">
    <w15:presenceInfo w15:providerId="Windows Live" w15:userId="a9634ea996ca9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548D"/>
    <w:rsid w:val="000A3E42"/>
    <w:rsid w:val="0011122D"/>
    <w:rsid w:val="00155C17"/>
    <w:rsid w:val="00165D35"/>
    <w:rsid w:val="00182A77"/>
    <w:rsid w:val="001E4959"/>
    <w:rsid w:val="00200C8D"/>
    <w:rsid w:val="002C151D"/>
    <w:rsid w:val="0034374E"/>
    <w:rsid w:val="003B42E2"/>
    <w:rsid w:val="004870C8"/>
    <w:rsid w:val="004E29B3"/>
    <w:rsid w:val="00590D07"/>
    <w:rsid w:val="00635B30"/>
    <w:rsid w:val="006C1BFF"/>
    <w:rsid w:val="006C1D36"/>
    <w:rsid w:val="00726E6B"/>
    <w:rsid w:val="00784D58"/>
    <w:rsid w:val="007975B7"/>
    <w:rsid w:val="00821808"/>
    <w:rsid w:val="0085410C"/>
    <w:rsid w:val="0087435D"/>
    <w:rsid w:val="008C5ACE"/>
    <w:rsid w:val="008D6863"/>
    <w:rsid w:val="009A2803"/>
    <w:rsid w:val="009F44D3"/>
    <w:rsid w:val="00A27AAE"/>
    <w:rsid w:val="00AD4670"/>
    <w:rsid w:val="00AF4EC6"/>
    <w:rsid w:val="00B44613"/>
    <w:rsid w:val="00B86B75"/>
    <w:rsid w:val="00BB4797"/>
    <w:rsid w:val="00BC48D5"/>
    <w:rsid w:val="00C36279"/>
    <w:rsid w:val="00C54D7F"/>
    <w:rsid w:val="00C616A2"/>
    <w:rsid w:val="00C6437F"/>
    <w:rsid w:val="00CF26DF"/>
    <w:rsid w:val="00DA2903"/>
    <w:rsid w:val="00DF745C"/>
    <w:rsid w:val="00E315A3"/>
    <w:rsid w:val="00E40B3E"/>
    <w:rsid w:val="00F03C9E"/>
    <w:rsid w:val="00F1670A"/>
    <w:rsid w:val="00F25D96"/>
    <w:rsid w:val="00FC521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8EFA"/>
  <w15:docId w15:val="{5CC5B3DF-C48B-408E-AA5B-18460B35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paragraph" w:styleId="Virsraksts1">
    <w:name w:val="heading 1"/>
    <w:basedOn w:val="Parasts"/>
    <w:next w:val="Pamatteksts"/>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Virsraksts2">
    <w:name w:val="heading 2"/>
    <w:basedOn w:val="Parasts"/>
    <w:next w:val="Pamatteksts"/>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Virsraksts3">
    <w:name w:val="heading 3"/>
    <w:basedOn w:val="Parasts"/>
    <w:next w:val="Pamatteksts"/>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Virsraksts4">
    <w:name w:val="heading 4"/>
    <w:basedOn w:val="Parasts"/>
    <w:next w:val="Pamatteksts"/>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Virsraksts5">
    <w:name w:val="heading 5"/>
    <w:basedOn w:val="Parasts"/>
    <w:next w:val="Pamatteksts"/>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Virsraksts6">
    <w:name w:val="heading 6"/>
    <w:basedOn w:val="Parasts"/>
    <w:next w:val="Pamatteksts"/>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basedOn w:val="Parasts"/>
    <w:qFormat/>
    <w:pPr>
      <w:spacing w:before="180" w:after="180"/>
    </w:pPr>
  </w:style>
  <w:style w:type="paragraph" w:customStyle="1" w:styleId="FirstParagraph">
    <w:name w:val="First Paragraph"/>
    <w:basedOn w:val="Pamatteksts"/>
    <w:next w:val="Pamatteksts"/>
    <w:qFormat/>
  </w:style>
  <w:style w:type="paragraph" w:customStyle="1" w:styleId="Compact">
    <w:name w:val="Compact"/>
    <w:basedOn w:val="Pamatteksts"/>
    <w:qFormat/>
    <w:pPr>
      <w:spacing w:before="36" w:after="36"/>
    </w:pPr>
  </w:style>
  <w:style w:type="paragraph" w:styleId="Nosaukums">
    <w:name w:val="Title"/>
    <w:basedOn w:val="Parasts"/>
    <w:next w:val="Pamattekst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pakvirsraksts">
    <w:name w:val="Subtitle"/>
    <w:basedOn w:val="Nosaukums"/>
    <w:next w:val="Pamatteksts"/>
    <w:qFormat/>
    <w:pPr>
      <w:spacing w:before="240"/>
    </w:pPr>
    <w:rPr>
      <w:sz w:val="30"/>
      <w:szCs w:val="30"/>
    </w:rPr>
  </w:style>
  <w:style w:type="paragraph" w:customStyle="1" w:styleId="Author">
    <w:name w:val="Author"/>
    <w:next w:val="Pamatteksts"/>
    <w:qFormat/>
    <w:pPr>
      <w:keepNext/>
      <w:keepLines/>
      <w:jc w:val="center"/>
    </w:pPr>
  </w:style>
  <w:style w:type="paragraph" w:styleId="Datums">
    <w:name w:val="Date"/>
    <w:next w:val="Pamatteksts"/>
    <w:qFormat/>
    <w:pPr>
      <w:keepNext/>
      <w:keepLines/>
      <w:jc w:val="center"/>
    </w:pPr>
  </w:style>
  <w:style w:type="paragraph" w:customStyle="1" w:styleId="Abstract">
    <w:name w:val="Abstract"/>
    <w:basedOn w:val="Parasts"/>
    <w:next w:val="Pamatteksts"/>
    <w:qFormat/>
    <w:pPr>
      <w:keepNext/>
      <w:keepLines/>
      <w:spacing w:before="300" w:after="300"/>
    </w:pPr>
    <w:rPr>
      <w:sz w:val="20"/>
      <w:szCs w:val="20"/>
    </w:rPr>
  </w:style>
  <w:style w:type="paragraph" w:styleId="Bibliogrfija">
    <w:name w:val="Bibliography"/>
    <w:basedOn w:val="Parasts"/>
    <w:qFormat/>
  </w:style>
  <w:style w:type="paragraph" w:styleId="Tekstabloks">
    <w:name w:val="Block Text"/>
    <w:basedOn w:val="Pamatteksts"/>
    <w:next w:val="Pamatteksts"/>
    <w:uiPriority w:val="9"/>
    <w:unhideWhenUsed/>
    <w:qFormat/>
    <w:pPr>
      <w:spacing w:before="100" w:after="100"/>
    </w:pPr>
    <w:rPr>
      <w:rFonts w:asciiTheme="majorHAnsi" w:eastAsiaTheme="majorEastAsia" w:hAnsiTheme="majorHAnsi" w:cstheme="majorBidi"/>
      <w:bCs/>
      <w:sz w:val="20"/>
      <w:szCs w:val="20"/>
    </w:rPr>
  </w:style>
  <w:style w:type="paragraph" w:styleId="Vresteksts">
    <w:name w:val="footnote text"/>
    <w:basedOn w:val="Parasts"/>
    <w:uiPriority w:val="9"/>
    <w:unhideWhenUsed/>
    <w:qFormat/>
  </w:style>
  <w:style w:type="paragraph" w:customStyle="1" w:styleId="DefinitionTerm">
    <w:name w:val="Definition Term"/>
    <w:basedOn w:val="Parasts"/>
    <w:next w:val="Definition"/>
    <w:pPr>
      <w:keepNext/>
      <w:keepLines/>
      <w:spacing w:after="0"/>
    </w:pPr>
    <w:rPr>
      <w:b/>
    </w:rPr>
  </w:style>
  <w:style w:type="paragraph" w:customStyle="1" w:styleId="Definition">
    <w:name w:val="Definition"/>
    <w:basedOn w:val="Parasts"/>
  </w:style>
  <w:style w:type="paragraph" w:styleId="Parakstszemobjekta">
    <w:name w:val="caption"/>
    <w:basedOn w:val="Parasts"/>
    <w:link w:val="ParakstszemobjektaRakstz"/>
    <w:pPr>
      <w:spacing w:after="120"/>
    </w:pPr>
    <w:rPr>
      <w:i/>
    </w:rPr>
  </w:style>
  <w:style w:type="paragraph" w:customStyle="1" w:styleId="TableCaption">
    <w:name w:val="Table Caption"/>
    <w:basedOn w:val="Parakstszemobjekta"/>
    <w:pPr>
      <w:keepNext/>
    </w:pPr>
  </w:style>
  <w:style w:type="paragraph" w:customStyle="1" w:styleId="ImageCaption">
    <w:name w:val="Image Caption"/>
    <w:basedOn w:val="Parakstszemobjekta"/>
  </w:style>
  <w:style w:type="paragraph" w:customStyle="1" w:styleId="Figure">
    <w:name w:val="Figure"/>
    <w:basedOn w:val="Parasts"/>
  </w:style>
  <w:style w:type="paragraph" w:customStyle="1" w:styleId="FigurewithCaption">
    <w:name w:val="Figure with Caption"/>
    <w:basedOn w:val="Figure"/>
    <w:pPr>
      <w:keepNext/>
    </w:pPr>
  </w:style>
  <w:style w:type="character" w:customStyle="1" w:styleId="ParakstszemobjektaRakstz">
    <w:name w:val="Paraksts zem objekta Rakstz."/>
    <w:basedOn w:val="Noklusjumarindkopasfonts"/>
    <w:link w:val="Parakstszemobjekta"/>
  </w:style>
  <w:style w:type="character" w:customStyle="1" w:styleId="VerbatimChar">
    <w:name w:val="Verbatim Char"/>
    <w:basedOn w:val="ParakstszemobjektaRakstz"/>
    <w:link w:val="SourceCode"/>
    <w:rPr>
      <w:rFonts w:ascii="Consolas" w:hAnsi="Consolas"/>
      <w:sz w:val="22"/>
    </w:rPr>
  </w:style>
  <w:style w:type="character" w:styleId="Vresatsauce">
    <w:name w:val="footnote reference"/>
    <w:basedOn w:val="ParakstszemobjektaRakstz"/>
    <w:rPr>
      <w:vertAlign w:val="superscript"/>
    </w:rPr>
  </w:style>
  <w:style w:type="character" w:styleId="Hipersaite">
    <w:name w:val="Hyperlink"/>
    <w:basedOn w:val="ParakstszemobjektaRakstz"/>
    <w:rPr>
      <w:color w:val="4F81BD" w:themeColor="accent1"/>
    </w:rPr>
  </w:style>
  <w:style w:type="paragraph" w:styleId="Saturardtjavirsraksts">
    <w:name w:val="TOC Heading"/>
    <w:basedOn w:val="Virsraksts1"/>
    <w:next w:val="Pamattekst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arast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Galvene">
    <w:name w:val="header"/>
    <w:basedOn w:val="Parasts"/>
    <w:link w:val="GalveneRakstz"/>
    <w:unhideWhenUsed/>
    <w:rsid w:val="003B42E2"/>
    <w:pPr>
      <w:tabs>
        <w:tab w:val="center" w:pos="4680"/>
        <w:tab w:val="right" w:pos="9360"/>
      </w:tabs>
      <w:spacing w:after="0"/>
    </w:pPr>
  </w:style>
  <w:style w:type="character" w:customStyle="1" w:styleId="GalveneRakstz">
    <w:name w:val="Galvene Rakstz."/>
    <w:basedOn w:val="Noklusjumarindkopasfonts"/>
    <w:link w:val="Galvene"/>
    <w:rsid w:val="003B42E2"/>
  </w:style>
  <w:style w:type="paragraph" w:styleId="Kjene">
    <w:name w:val="footer"/>
    <w:basedOn w:val="Parasts"/>
    <w:link w:val="KjeneRakstz"/>
    <w:uiPriority w:val="99"/>
    <w:unhideWhenUsed/>
    <w:rsid w:val="003B42E2"/>
    <w:pPr>
      <w:tabs>
        <w:tab w:val="center" w:pos="4680"/>
        <w:tab w:val="right" w:pos="9360"/>
      </w:tabs>
      <w:spacing w:after="0"/>
    </w:pPr>
  </w:style>
  <w:style w:type="character" w:customStyle="1" w:styleId="KjeneRakstz">
    <w:name w:val="Kājene Rakstz."/>
    <w:basedOn w:val="Noklusjumarindkopasfonts"/>
    <w:link w:val="Kjene"/>
    <w:uiPriority w:val="99"/>
    <w:rsid w:val="003B42E2"/>
  </w:style>
  <w:style w:type="paragraph" w:styleId="Balonteksts">
    <w:name w:val="Balloon Text"/>
    <w:basedOn w:val="Parasts"/>
    <w:link w:val="BalontekstsRakstz"/>
    <w:semiHidden/>
    <w:unhideWhenUsed/>
    <w:rsid w:val="00F1670A"/>
    <w:pPr>
      <w:spacing w:after="0"/>
    </w:pPr>
    <w:rPr>
      <w:rFonts w:ascii="Segoe UI" w:hAnsi="Segoe UI" w:cs="Segoe UI"/>
      <w:sz w:val="18"/>
      <w:szCs w:val="18"/>
    </w:rPr>
  </w:style>
  <w:style w:type="character" w:customStyle="1" w:styleId="BalontekstsRakstz">
    <w:name w:val="Balonteksts Rakstz."/>
    <w:basedOn w:val="Noklusjumarindkopasfonts"/>
    <w:link w:val="Balonteksts"/>
    <w:semiHidden/>
    <w:rsid w:val="00F1670A"/>
    <w:rPr>
      <w:rFonts w:ascii="Segoe UI" w:hAnsi="Segoe UI" w:cs="Segoe UI"/>
      <w:sz w:val="18"/>
      <w:szCs w:val="18"/>
    </w:rPr>
  </w:style>
  <w:style w:type="character" w:styleId="Vietturateksts">
    <w:name w:val="Placeholder Text"/>
    <w:basedOn w:val="Noklusjumarindkopasfonts"/>
    <w:semiHidden/>
    <w:rsid w:val="00F1670A"/>
    <w:rPr>
      <w:color w:val="808080"/>
    </w:rPr>
  </w:style>
  <w:style w:type="character" w:styleId="Komentraatsauce">
    <w:name w:val="annotation reference"/>
    <w:basedOn w:val="Noklusjumarindkopasfonts"/>
    <w:semiHidden/>
    <w:unhideWhenUsed/>
    <w:rsid w:val="00AF4EC6"/>
    <w:rPr>
      <w:sz w:val="16"/>
      <w:szCs w:val="16"/>
    </w:rPr>
  </w:style>
  <w:style w:type="paragraph" w:styleId="Komentrateksts">
    <w:name w:val="annotation text"/>
    <w:basedOn w:val="Parasts"/>
    <w:link w:val="KomentratekstsRakstz"/>
    <w:semiHidden/>
    <w:unhideWhenUsed/>
    <w:rsid w:val="00AF4EC6"/>
    <w:rPr>
      <w:sz w:val="20"/>
      <w:szCs w:val="20"/>
    </w:rPr>
  </w:style>
  <w:style w:type="character" w:customStyle="1" w:styleId="KomentratekstsRakstz">
    <w:name w:val="Komentāra teksts Rakstz."/>
    <w:basedOn w:val="Noklusjumarindkopasfonts"/>
    <w:link w:val="Komentrateksts"/>
    <w:semiHidden/>
    <w:rsid w:val="00AF4EC6"/>
    <w:rPr>
      <w:sz w:val="20"/>
      <w:szCs w:val="20"/>
    </w:rPr>
  </w:style>
  <w:style w:type="paragraph" w:styleId="Komentratma">
    <w:name w:val="annotation subject"/>
    <w:basedOn w:val="Komentrateksts"/>
    <w:next w:val="Komentrateksts"/>
    <w:link w:val="KomentratmaRakstz"/>
    <w:semiHidden/>
    <w:unhideWhenUsed/>
    <w:rsid w:val="00AF4EC6"/>
    <w:rPr>
      <w:b/>
      <w:bCs/>
    </w:rPr>
  </w:style>
  <w:style w:type="character" w:customStyle="1" w:styleId="KomentratmaRakstz">
    <w:name w:val="Komentāra tēma Rakstz."/>
    <w:basedOn w:val="KomentratekstsRakstz"/>
    <w:link w:val="Komentratma"/>
    <w:semiHidden/>
    <w:rsid w:val="00AF4E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microsoft.com/office/2011/relationships/people" Target="people.xml"/><Relationship Id="rId7" Type="http://schemas.openxmlformats.org/officeDocument/2006/relationships/hyperlink" Target="http://www.dudajevagatve.lv/nt/nt-7-8.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BA"/>
    <w:family w:val="roman"/>
    <w:pitch w:val="variable"/>
    <w:sig w:usb0="E00002FF" w:usb1="400004FF"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BA"/>
    <w:family w:val="modern"/>
    <w:pitch w:val="fixed"/>
    <w:sig w:usb0="E00006FF" w:usb1="0000F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46"/>
    <w:rsid w:val="00F23F4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v-LV" w:eastAsia="lv-LV"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Vietturateksts">
    <w:name w:val="Placeholder Text"/>
    <w:basedOn w:val="Noklusjumarindkopasfonts"/>
    <w:semiHidden/>
    <w:rsid w:val="00F23F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25</Pages>
  <Words>29100</Words>
  <Characters>16588</Characters>
  <Application>Microsoft Office Word</Application>
  <DocSecurity>0</DocSecurity>
  <Lines>138</Lines>
  <Paragraphs>91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Tests 2017-03-29</vt:lpstr>
      <vt:lpstr>Tests 2017-03-29</vt:lpstr>
    </vt:vector>
  </TitlesOfParts>
  <Company>Websense, Inc.</Company>
  <LinksUpToDate>false</LinksUpToDate>
  <CharactersWithSpaces>45597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 2017-03-29</dc:title>
  <dc:creator>Agnese Šuste</dc:creator>
  <cp:lastModifiedBy>Agnese Šuste</cp:lastModifiedBy>
  <cp:revision>19</cp:revision>
  <cp:lastPrinted>2017-03-19T12:53:00Z</cp:lastPrinted>
  <dcterms:created xsi:type="dcterms:W3CDTF">2017-03-24T19:57:00Z</dcterms:created>
  <dcterms:modified xsi:type="dcterms:W3CDTF">2017-03-25T19:08:00Z</dcterms:modified>
</cp:coreProperties>
</file>